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BD8A0" w14:textId="77777777" w:rsidR="00924236" w:rsidRDefault="00924236">
      <w:pPr>
        <w:rPr>
          <w:rFonts w:ascii="Times New Roman" w:hAnsi="Times New Roman" w:cs="Times New Roman"/>
          <w:i/>
          <w:sz w:val="24"/>
          <w:szCs w:val="24"/>
        </w:rPr>
      </w:pPr>
    </w:p>
    <w:p w14:paraId="1C82734E" w14:textId="77777777" w:rsidR="00924236" w:rsidRPr="00451B0F" w:rsidRDefault="00924236" w:rsidP="00924236">
      <w:pPr>
        <w:autoSpaceDE w:val="0"/>
        <w:autoSpaceDN w:val="0"/>
        <w:adjustRightInd w:val="0"/>
        <w:spacing w:after="0" w:line="240" w:lineRule="auto"/>
        <w:rPr>
          <w:rFonts w:ascii="Times New Roman" w:hAnsi="Times New Roman" w:cs="Times New Roman"/>
          <w:b/>
          <w:sz w:val="28"/>
          <w:szCs w:val="28"/>
        </w:rPr>
      </w:pPr>
      <w:commentRangeStart w:id="0"/>
      <w:proofErr w:type="gramStart"/>
      <w:r w:rsidRPr="00451B0F">
        <w:rPr>
          <w:rFonts w:ascii="Times New Roman" w:hAnsi="Times New Roman" w:cs="Times New Roman"/>
          <w:b/>
          <w:sz w:val="28"/>
          <w:szCs w:val="28"/>
        </w:rPr>
        <w:t>1</w:t>
      </w:r>
      <w:proofErr w:type="gramEnd"/>
      <w:r w:rsidRPr="00451B0F">
        <w:rPr>
          <w:rFonts w:ascii="Times New Roman" w:hAnsi="Times New Roman" w:cs="Times New Roman"/>
          <w:b/>
          <w:sz w:val="28"/>
          <w:szCs w:val="28"/>
        </w:rPr>
        <w:t xml:space="preserve"> Executive Summary</w:t>
      </w:r>
    </w:p>
    <w:p w14:paraId="538E3081" w14:textId="77777777" w:rsidR="00924236" w:rsidRPr="00451B0F" w:rsidRDefault="00924236" w:rsidP="00924236">
      <w:pPr>
        <w:autoSpaceDE w:val="0"/>
        <w:autoSpaceDN w:val="0"/>
        <w:adjustRightInd w:val="0"/>
        <w:spacing w:after="0" w:line="240" w:lineRule="auto"/>
        <w:rPr>
          <w:rFonts w:ascii="Times New Roman" w:hAnsi="Times New Roman" w:cs="Times New Roman"/>
          <w:sz w:val="20"/>
          <w:szCs w:val="20"/>
        </w:rPr>
      </w:pPr>
    </w:p>
    <w:p w14:paraId="10E7B569" w14:textId="2CE9758D" w:rsidR="00924236" w:rsidRPr="00451B0F" w:rsidRDefault="00924236" w:rsidP="00924236">
      <w:pPr>
        <w:autoSpaceDE w:val="0"/>
        <w:autoSpaceDN w:val="0"/>
        <w:adjustRightInd w:val="0"/>
        <w:spacing w:after="0" w:line="360" w:lineRule="auto"/>
        <w:jc w:val="both"/>
        <w:rPr>
          <w:rFonts w:ascii="Times New Roman" w:hAnsi="Times New Roman" w:cs="Times New Roman"/>
          <w:sz w:val="24"/>
          <w:szCs w:val="24"/>
        </w:rPr>
      </w:pPr>
      <w:r w:rsidRPr="00451B0F">
        <w:rPr>
          <w:rFonts w:ascii="Times New Roman" w:hAnsi="Times New Roman" w:cs="Times New Roman"/>
          <w:sz w:val="24"/>
          <w:szCs w:val="24"/>
        </w:rPr>
        <w:t>Energy consumption is currently a challenge in all domains of computer systems. IoT, cyber physical systems and other mobile systems demand solutions to lower the energy consumption while keeping the same amount of computations, and high-end systems, servers and exascale computing demand more computations for the same energy. These problems were traditionally solved by the hardware evolution, but since we now witness the end of the Dennard scaling [DGR+74]</w:t>
      </w:r>
      <w:proofErr w:type="gramStart"/>
      <w:ins w:id="1" w:author="Paul Bikeyev-Winter" w:date="2017-08-10T14:22:00Z">
        <w:r w:rsidR="00451B0F">
          <w:rPr>
            <w:rFonts w:ascii="Times New Roman" w:hAnsi="Times New Roman" w:cs="Times New Roman"/>
            <w:sz w:val="24"/>
            <w:szCs w:val="24"/>
          </w:rPr>
          <w:t>,</w:t>
        </w:r>
        <w:proofErr w:type="gramEnd"/>
        <w:r w:rsidR="00451B0F">
          <w:rPr>
            <w:rFonts w:ascii="Times New Roman" w:hAnsi="Times New Roman" w:cs="Times New Roman"/>
            <w:sz w:val="24"/>
            <w:szCs w:val="24"/>
          </w:rPr>
          <w:t xml:space="preserve"> this development is no longer feasible</w:t>
        </w:r>
      </w:ins>
      <w:del w:id="2" w:author="Paul Bikeyev-Winter" w:date="2017-08-10T14:22:00Z">
        <w:r w:rsidRPr="00451B0F" w:rsidDel="00451B0F">
          <w:rPr>
            <w:rFonts w:ascii="Times New Roman" w:hAnsi="Times New Roman" w:cs="Times New Roman"/>
            <w:sz w:val="24"/>
            <w:szCs w:val="24"/>
          </w:rPr>
          <w:delText xml:space="preserve"> it is no longer a viable option</w:delText>
        </w:r>
      </w:del>
      <w:r w:rsidRPr="00451B0F">
        <w:rPr>
          <w:rFonts w:ascii="Times New Roman" w:hAnsi="Times New Roman" w:cs="Times New Roman"/>
          <w:sz w:val="24"/>
          <w:szCs w:val="24"/>
        </w:rPr>
        <w:t>. As the improvement in semi-conductors can no longer keep up with the required p</w:t>
      </w:r>
      <w:del w:id="3" w:author="Paul Bikeyev-Winter" w:date="2017-08-10T14:23:00Z">
        <w:r w:rsidRPr="00451B0F" w:rsidDel="00451B0F">
          <w:rPr>
            <w:rFonts w:ascii="Times New Roman" w:hAnsi="Times New Roman" w:cs="Times New Roman"/>
            <w:sz w:val="24"/>
            <w:szCs w:val="24"/>
          </w:rPr>
          <w:delText>h</w:delText>
        </w:r>
      </w:del>
      <w:r w:rsidRPr="00451B0F">
        <w:rPr>
          <w:rFonts w:ascii="Times New Roman" w:hAnsi="Times New Roman" w:cs="Times New Roman"/>
          <w:sz w:val="24"/>
          <w:szCs w:val="24"/>
        </w:rPr>
        <w:t>a</w:t>
      </w:r>
      <w:ins w:id="4" w:author="Paul Bikeyev-Winter" w:date="2017-08-10T14:23:00Z">
        <w:r w:rsidR="00451B0F">
          <w:rPr>
            <w:rFonts w:ascii="Times New Roman" w:hAnsi="Times New Roman" w:cs="Times New Roman"/>
            <w:sz w:val="24"/>
            <w:szCs w:val="24"/>
          </w:rPr>
          <w:t>c</w:t>
        </w:r>
      </w:ins>
      <w:del w:id="5" w:author="Paul Bikeyev-Winter" w:date="2017-08-10T14:23:00Z">
        <w:r w:rsidRPr="00451B0F" w:rsidDel="00451B0F">
          <w:rPr>
            <w:rFonts w:ascii="Times New Roman" w:hAnsi="Times New Roman" w:cs="Times New Roman"/>
            <w:sz w:val="24"/>
            <w:szCs w:val="24"/>
          </w:rPr>
          <w:delText>s</w:delText>
        </w:r>
      </w:del>
      <w:r w:rsidRPr="00451B0F">
        <w:rPr>
          <w:rFonts w:ascii="Times New Roman" w:hAnsi="Times New Roman" w:cs="Times New Roman"/>
          <w:sz w:val="24"/>
          <w:szCs w:val="24"/>
        </w:rPr>
        <w:t xml:space="preserve">e, evolution in energy efficiency </w:t>
      </w:r>
      <w:proofErr w:type="gramStart"/>
      <w:r w:rsidRPr="00451B0F">
        <w:rPr>
          <w:rFonts w:ascii="Times New Roman" w:hAnsi="Times New Roman" w:cs="Times New Roman"/>
          <w:sz w:val="24"/>
          <w:szCs w:val="24"/>
        </w:rPr>
        <w:t>must be shifted</w:t>
      </w:r>
      <w:proofErr w:type="gramEnd"/>
      <w:r w:rsidRPr="00451B0F">
        <w:rPr>
          <w:rFonts w:ascii="Times New Roman" w:hAnsi="Times New Roman" w:cs="Times New Roman"/>
          <w:sz w:val="24"/>
          <w:szCs w:val="24"/>
        </w:rPr>
        <w:t xml:space="preserve"> </w:t>
      </w:r>
      <w:ins w:id="6" w:author="Paul Bikeyev-Winter" w:date="2017-08-10T14:24:00Z">
        <w:r w:rsidR="00E65C84">
          <w:rPr>
            <w:rFonts w:ascii="Times New Roman" w:hAnsi="Times New Roman" w:cs="Times New Roman"/>
            <w:sz w:val="24"/>
            <w:szCs w:val="24"/>
          </w:rPr>
          <w:t xml:space="preserve">over </w:t>
        </w:r>
      </w:ins>
      <w:r w:rsidRPr="00451B0F">
        <w:rPr>
          <w:rFonts w:ascii="Times New Roman" w:hAnsi="Times New Roman" w:cs="Times New Roman"/>
          <w:sz w:val="24"/>
          <w:szCs w:val="24"/>
        </w:rPr>
        <w:t xml:space="preserve">to the software. </w:t>
      </w:r>
      <w:ins w:id="7" w:author="Paul Bikeyev-Winter" w:date="2017-08-10T14:24:00Z">
        <w:r w:rsidR="00E65C84">
          <w:rPr>
            <w:rFonts w:ascii="Times New Roman" w:hAnsi="Times New Roman" w:cs="Times New Roman"/>
            <w:sz w:val="24"/>
            <w:szCs w:val="24"/>
          </w:rPr>
          <w:t>The vision behind</w:t>
        </w:r>
      </w:ins>
      <w:del w:id="8" w:author="Paul Bikeyev-Winter" w:date="2017-08-10T14:24:00Z">
        <w:r w:rsidRPr="00451B0F" w:rsidDel="00E65C84">
          <w:rPr>
            <w:rFonts w:ascii="Times New Roman" w:hAnsi="Times New Roman" w:cs="Times New Roman"/>
            <w:sz w:val="24"/>
            <w:szCs w:val="24"/>
          </w:rPr>
          <w:delText>Our vision in</w:delText>
        </w:r>
      </w:del>
      <w:r w:rsidRPr="00451B0F">
        <w:rPr>
          <w:rFonts w:ascii="Times New Roman" w:hAnsi="Times New Roman" w:cs="Times New Roman"/>
          <w:sz w:val="24"/>
          <w:szCs w:val="24"/>
        </w:rPr>
        <w:t xml:space="preserve"> this research is </w:t>
      </w:r>
      <w:proofErr w:type="gramStart"/>
      <w:r w:rsidRPr="00451B0F">
        <w:rPr>
          <w:rFonts w:ascii="Times New Roman" w:hAnsi="Times New Roman" w:cs="Times New Roman"/>
          <w:sz w:val="24"/>
          <w:szCs w:val="24"/>
        </w:rPr>
        <w:t xml:space="preserve">to </w:t>
      </w:r>
      <w:ins w:id="9" w:author="Paul Bikeyev-Winter" w:date="2017-08-10T18:10:00Z">
        <w:r w:rsidR="00D33B73">
          <w:rPr>
            <w:rFonts w:ascii="Times New Roman" w:hAnsi="Times New Roman" w:cs="Times New Roman"/>
            <w:sz w:val="24"/>
            <w:szCs w:val="24"/>
          </w:rPr>
          <w:t xml:space="preserve">significantly </w:t>
        </w:r>
      </w:ins>
      <w:r w:rsidRPr="00451B0F">
        <w:rPr>
          <w:rFonts w:ascii="Times New Roman" w:hAnsi="Times New Roman" w:cs="Times New Roman"/>
          <w:sz w:val="24"/>
          <w:szCs w:val="24"/>
        </w:rPr>
        <w:t>improve</w:t>
      </w:r>
      <w:proofErr w:type="gramEnd"/>
      <w:r w:rsidRPr="00451B0F">
        <w:rPr>
          <w:rFonts w:ascii="Times New Roman" w:hAnsi="Times New Roman" w:cs="Times New Roman"/>
          <w:sz w:val="24"/>
          <w:szCs w:val="24"/>
        </w:rPr>
        <w:t xml:space="preserve"> </w:t>
      </w:r>
      <w:ins w:id="10" w:author="Paul Bikeyev-Winter" w:date="2017-08-10T14:25:00Z">
        <w:r w:rsidR="00E65C84">
          <w:rPr>
            <w:rFonts w:ascii="Times New Roman" w:hAnsi="Times New Roman" w:cs="Times New Roman"/>
            <w:sz w:val="24"/>
            <w:szCs w:val="24"/>
          </w:rPr>
          <w:t xml:space="preserve">the </w:t>
        </w:r>
      </w:ins>
      <w:r w:rsidRPr="00451B0F">
        <w:rPr>
          <w:rFonts w:ascii="Times New Roman" w:hAnsi="Times New Roman" w:cs="Times New Roman"/>
          <w:sz w:val="24"/>
          <w:szCs w:val="24"/>
        </w:rPr>
        <w:t xml:space="preserve">energy efficiency of computer systems by including the application software in the </w:t>
      </w:r>
      <w:ins w:id="11" w:author="Paul Bikeyev-Winter" w:date="2017-08-10T14:29:00Z">
        <w:r w:rsidR="00E65C84">
          <w:rPr>
            <w:rFonts w:ascii="Times New Roman" w:hAnsi="Times New Roman" w:cs="Times New Roman"/>
            <w:sz w:val="24"/>
            <w:szCs w:val="24"/>
          </w:rPr>
          <w:t xml:space="preserve">decision of allocating </w:t>
        </w:r>
      </w:ins>
      <w:r w:rsidRPr="00451B0F">
        <w:rPr>
          <w:rFonts w:ascii="Times New Roman" w:hAnsi="Times New Roman" w:cs="Times New Roman"/>
          <w:sz w:val="24"/>
          <w:szCs w:val="24"/>
        </w:rPr>
        <w:t>resource</w:t>
      </w:r>
      <w:ins w:id="12" w:author="Paul Bikeyev-Winter" w:date="2017-08-10T14:30:00Z">
        <w:r w:rsidR="00E65C84">
          <w:rPr>
            <w:rFonts w:ascii="Times New Roman" w:hAnsi="Times New Roman" w:cs="Times New Roman"/>
            <w:sz w:val="24"/>
            <w:szCs w:val="24"/>
          </w:rPr>
          <w:t>s</w:t>
        </w:r>
      </w:ins>
      <w:r w:rsidRPr="00451B0F">
        <w:rPr>
          <w:rFonts w:ascii="Times New Roman" w:hAnsi="Times New Roman" w:cs="Times New Roman"/>
          <w:sz w:val="24"/>
          <w:szCs w:val="24"/>
        </w:rPr>
        <w:t xml:space="preserve"> </w:t>
      </w:r>
      <w:del w:id="13" w:author="Paul Bikeyev-Winter" w:date="2017-08-10T14:30:00Z">
        <w:r w:rsidRPr="00451B0F" w:rsidDel="00E65C84">
          <w:rPr>
            <w:rFonts w:ascii="Times New Roman" w:hAnsi="Times New Roman" w:cs="Times New Roman"/>
            <w:sz w:val="24"/>
            <w:szCs w:val="24"/>
          </w:rPr>
          <w:delText xml:space="preserve">allocation decision </w:delText>
        </w:r>
      </w:del>
      <w:r w:rsidR="00451B0F">
        <w:rPr>
          <w:rFonts w:ascii="Times New Roman" w:hAnsi="Times New Roman" w:cs="Times New Roman"/>
          <w:sz w:val="24"/>
          <w:szCs w:val="24"/>
        </w:rPr>
        <w:t>–</w:t>
      </w:r>
      <w:r w:rsidRPr="00451B0F">
        <w:rPr>
          <w:rFonts w:ascii="Times New Roman" w:hAnsi="Times New Roman" w:cs="Times New Roman"/>
          <w:sz w:val="24"/>
          <w:szCs w:val="24"/>
        </w:rPr>
        <w:t xml:space="preserve"> this</w:t>
      </w:r>
      <w:r w:rsidR="00451B0F">
        <w:rPr>
          <w:rFonts w:ascii="Times New Roman" w:hAnsi="Times New Roman" w:cs="Times New Roman"/>
          <w:sz w:val="24"/>
          <w:szCs w:val="24"/>
        </w:rPr>
        <w:t xml:space="preserve"> </w:t>
      </w:r>
      <w:r w:rsidRPr="00451B0F">
        <w:rPr>
          <w:rFonts w:ascii="Times New Roman" w:hAnsi="Times New Roman" w:cs="Times New Roman"/>
          <w:sz w:val="24"/>
          <w:szCs w:val="24"/>
        </w:rPr>
        <w:t xml:space="preserve">branch of self-awareness is called </w:t>
      </w:r>
      <w:ins w:id="14" w:author="Paul Bikeyev-Winter" w:date="2017-08-10T14:27:00Z">
        <w:r w:rsidR="00E65C84" w:rsidRPr="00F978F8">
          <w:rPr>
            <w:rFonts w:ascii="Times New Roman" w:hAnsi="Times New Roman" w:cs="Times New Roman"/>
            <w:b/>
            <w:i/>
            <w:sz w:val="24"/>
            <w:szCs w:val="24"/>
            <w:rPrChange w:id="15" w:author="Paul Bikeyev-Winter" w:date="2017-08-10T14:33:00Z">
              <w:rPr>
                <w:rFonts w:ascii="Times New Roman" w:hAnsi="Times New Roman" w:cs="Times New Roman"/>
                <w:sz w:val="24"/>
                <w:szCs w:val="24"/>
              </w:rPr>
            </w:rPrChange>
          </w:rPr>
          <w:t>“</w:t>
        </w:r>
      </w:ins>
      <w:r w:rsidRPr="00F978F8">
        <w:rPr>
          <w:rFonts w:ascii="Times New Roman" w:hAnsi="Times New Roman" w:cs="Times New Roman"/>
          <w:b/>
          <w:i/>
          <w:sz w:val="24"/>
          <w:szCs w:val="24"/>
          <w:rPrChange w:id="16" w:author="Paul Bikeyev-Winter" w:date="2017-08-10T14:33:00Z">
            <w:rPr>
              <w:rFonts w:ascii="Times New Roman" w:hAnsi="Times New Roman" w:cs="Times New Roman"/>
              <w:sz w:val="24"/>
              <w:szCs w:val="24"/>
            </w:rPr>
          </w:rPrChange>
        </w:rPr>
        <w:t>making the software energy aware</w:t>
      </w:r>
      <w:ins w:id="17" w:author="Paul Bikeyev-Winter" w:date="2017-08-10T14:27:00Z">
        <w:r w:rsidR="00E65C84" w:rsidRPr="00F978F8">
          <w:rPr>
            <w:rFonts w:ascii="Times New Roman" w:hAnsi="Times New Roman" w:cs="Times New Roman"/>
            <w:b/>
            <w:i/>
            <w:sz w:val="24"/>
            <w:szCs w:val="24"/>
            <w:rPrChange w:id="18" w:author="Paul Bikeyev-Winter" w:date="2017-08-10T14:33:00Z">
              <w:rPr>
                <w:rFonts w:ascii="Times New Roman" w:hAnsi="Times New Roman" w:cs="Times New Roman"/>
                <w:sz w:val="24"/>
                <w:szCs w:val="24"/>
              </w:rPr>
            </w:rPrChange>
          </w:rPr>
          <w:t>”</w:t>
        </w:r>
      </w:ins>
      <w:r w:rsidRPr="00451B0F">
        <w:rPr>
          <w:rFonts w:ascii="Times New Roman" w:hAnsi="Times New Roman" w:cs="Times New Roman"/>
          <w:sz w:val="24"/>
          <w:szCs w:val="24"/>
        </w:rPr>
        <w:t xml:space="preserve">. Energy aware software forms a stronger link between applications and the runtime system </w:t>
      </w:r>
      <w:ins w:id="19" w:author="Paul Bikeyev-Winter" w:date="2017-08-10T14:28:00Z">
        <w:r w:rsidR="00E65C84">
          <w:rPr>
            <w:rFonts w:ascii="Times New Roman" w:hAnsi="Times New Roman" w:cs="Times New Roman"/>
            <w:sz w:val="24"/>
            <w:szCs w:val="24"/>
          </w:rPr>
          <w:t xml:space="preserve">by means of </w:t>
        </w:r>
      </w:ins>
      <w:del w:id="20" w:author="Paul Bikeyev-Winter" w:date="2017-08-10T14:29:00Z">
        <w:r w:rsidRPr="00451B0F" w:rsidDel="00E65C84">
          <w:rPr>
            <w:rFonts w:ascii="Times New Roman" w:hAnsi="Times New Roman" w:cs="Times New Roman"/>
            <w:sz w:val="24"/>
            <w:szCs w:val="24"/>
          </w:rPr>
          <w:delText xml:space="preserve">in form of </w:delText>
        </w:r>
      </w:del>
      <w:r w:rsidRPr="00451B0F">
        <w:rPr>
          <w:rFonts w:ascii="Times New Roman" w:hAnsi="Times New Roman" w:cs="Times New Roman"/>
          <w:sz w:val="24"/>
          <w:szCs w:val="24"/>
        </w:rPr>
        <w:t xml:space="preserve">an information flow used to steer the </w:t>
      </w:r>
      <w:del w:id="21" w:author="Paul Bikeyev-Winter" w:date="2017-08-10T14:26:00Z">
        <w:r w:rsidRPr="00451B0F" w:rsidDel="00E65C84">
          <w:rPr>
            <w:rFonts w:ascii="Times New Roman" w:hAnsi="Times New Roman" w:cs="Times New Roman"/>
            <w:sz w:val="24"/>
            <w:szCs w:val="24"/>
          </w:rPr>
          <w:delText xml:space="preserve">resource </w:delText>
        </w:r>
      </w:del>
      <w:r w:rsidRPr="00451B0F">
        <w:rPr>
          <w:rFonts w:ascii="Times New Roman" w:hAnsi="Times New Roman" w:cs="Times New Roman"/>
          <w:sz w:val="24"/>
          <w:szCs w:val="24"/>
        </w:rPr>
        <w:t>allocation</w:t>
      </w:r>
      <w:ins w:id="22" w:author="Paul Bikeyev-Winter" w:date="2017-08-10T14:31:00Z">
        <w:r w:rsidR="00E65C84">
          <w:rPr>
            <w:rFonts w:ascii="Times New Roman" w:hAnsi="Times New Roman" w:cs="Times New Roman"/>
            <w:sz w:val="24"/>
            <w:szCs w:val="24"/>
          </w:rPr>
          <w:t xml:space="preserve"> of resources</w:t>
        </w:r>
      </w:ins>
      <w:ins w:id="23" w:author="Paul Bikeyev-Winter" w:date="2017-08-10T14:38:00Z">
        <w:r w:rsidR="00670515">
          <w:rPr>
            <w:rFonts w:ascii="Times New Roman" w:hAnsi="Times New Roman" w:cs="Times New Roman"/>
            <w:sz w:val="24"/>
            <w:szCs w:val="24"/>
          </w:rPr>
          <w:t xml:space="preserve">, which </w:t>
        </w:r>
      </w:ins>
      <w:del w:id="24" w:author="Paul Bikeyev-Winter" w:date="2017-08-10T14:38:00Z">
        <w:r w:rsidRPr="00451B0F" w:rsidDel="00670515">
          <w:rPr>
            <w:rFonts w:ascii="Times New Roman" w:hAnsi="Times New Roman" w:cs="Times New Roman"/>
            <w:sz w:val="24"/>
            <w:szCs w:val="24"/>
          </w:rPr>
          <w:delText xml:space="preserve">. This </w:delText>
        </w:r>
      </w:del>
      <w:r w:rsidRPr="00451B0F">
        <w:rPr>
          <w:rFonts w:ascii="Times New Roman" w:hAnsi="Times New Roman" w:cs="Times New Roman"/>
          <w:sz w:val="24"/>
          <w:szCs w:val="24"/>
        </w:rPr>
        <w:t>increases the self-awareness</w:t>
      </w:r>
      <w:ins w:id="25" w:author="Paul Bikeyev-Winter" w:date="2017-08-10T14:40:00Z">
        <w:r w:rsidR="00670515">
          <w:rPr>
            <w:rFonts w:ascii="Times New Roman" w:hAnsi="Times New Roman" w:cs="Times New Roman"/>
            <w:sz w:val="24"/>
            <w:szCs w:val="24"/>
          </w:rPr>
          <w:t xml:space="preserve"> </w:t>
        </w:r>
      </w:ins>
      <w:del w:id="26" w:author="Paul Bikeyev-Winter" w:date="2017-08-10T14:32:00Z">
        <w:r w:rsidRPr="00451B0F" w:rsidDel="00E65C84">
          <w:rPr>
            <w:rFonts w:ascii="Times New Roman" w:hAnsi="Times New Roman" w:cs="Times New Roman"/>
            <w:sz w:val="24"/>
            <w:szCs w:val="24"/>
          </w:rPr>
          <w:delText xml:space="preserve"> </w:delText>
        </w:r>
      </w:del>
      <w:r w:rsidRPr="00451B0F">
        <w:rPr>
          <w:rFonts w:ascii="Times New Roman" w:hAnsi="Times New Roman" w:cs="Times New Roman"/>
          <w:sz w:val="24"/>
          <w:szCs w:val="24"/>
        </w:rPr>
        <w:t>of software</w:t>
      </w:r>
      <w:ins w:id="27" w:author="Paul Bikeyev-Winter" w:date="2017-08-10T14:39:00Z">
        <w:r w:rsidR="00670515">
          <w:rPr>
            <w:rFonts w:ascii="Times New Roman" w:hAnsi="Times New Roman" w:cs="Times New Roman"/>
            <w:sz w:val="24"/>
            <w:szCs w:val="24"/>
          </w:rPr>
          <w:t xml:space="preserve">.  </w:t>
        </w:r>
      </w:ins>
      <w:del w:id="28" w:author="Paul Bikeyev-Winter" w:date="2017-08-10T14:39:00Z">
        <w:r w:rsidRPr="00451B0F" w:rsidDel="00670515">
          <w:rPr>
            <w:rFonts w:ascii="Times New Roman" w:hAnsi="Times New Roman" w:cs="Times New Roman"/>
            <w:sz w:val="24"/>
            <w:szCs w:val="24"/>
          </w:rPr>
          <w:delText xml:space="preserve"> </w:delText>
        </w:r>
      </w:del>
      <w:del w:id="29" w:author="Paul Bikeyev-Winter" w:date="2017-08-10T14:33:00Z">
        <w:r w:rsidRPr="00451B0F" w:rsidDel="00E65C84">
          <w:rPr>
            <w:rFonts w:ascii="Times New Roman" w:hAnsi="Times New Roman" w:cs="Times New Roman"/>
            <w:sz w:val="24"/>
            <w:szCs w:val="24"/>
          </w:rPr>
          <w:delText xml:space="preserve">and </w:delText>
        </w:r>
      </w:del>
      <w:ins w:id="30" w:author="Paul Bikeyev-Winter" w:date="2017-08-10T14:39:00Z">
        <w:r w:rsidR="00670515">
          <w:rPr>
            <w:rFonts w:ascii="Times New Roman" w:hAnsi="Times New Roman" w:cs="Times New Roman"/>
            <w:sz w:val="24"/>
            <w:szCs w:val="24"/>
          </w:rPr>
          <w:t xml:space="preserve"> This advancement in software design </w:t>
        </w:r>
      </w:ins>
      <w:r w:rsidRPr="00451B0F">
        <w:rPr>
          <w:rFonts w:ascii="Times New Roman" w:hAnsi="Times New Roman" w:cs="Times New Roman"/>
          <w:sz w:val="24"/>
          <w:szCs w:val="24"/>
        </w:rPr>
        <w:t>is required for the research community to take the next step into energy efficient computing.</w:t>
      </w:r>
      <w:commentRangeEnd w:id="0"/>
      <w:r w:rsidR="00451B0F">
        <w:rPr>
          <w:rStyle w:val="CommentReference"/>
        </w:rPr>
        <w:commentReference w:id="0"/>
      </w:r>
    </w:p>
    <w:p w14:paraId="61A41E24" w14:textId="77777777" w:rsidR="00061741" w:rsidRDefault="00061741" w:rsidP="00B11045">
      <w:pPr>
        <w:autoSpaceDE w:val="0"/>
        <w:autoSpaceDN w:val="0"/>
        <w:adjustRightInd w:val="0"/>
        <w:spacing w:after="0" w:line="240" w:lineRule="auto"/>
        <w:rPr>
          <w:rFonts w:ascii="Times New Roman" w:hAnsi="Times New Roman" w:cs="Times New Roman"/>
          <w:b/>
          <w:sz w:val="28"/>
          <w:szCs w:val="28"/>
        </w:rPr>
      </w:pPr>
    </w:p>
    <w:p w14:paraId="0D7E6114" w14:textId="2A2ED4BD" w:rsidR="00924236" w:rsidRPr="00061741" w:rsidRDefault="00924236" w:rsidP="00B11045">
      <w:pPr>
        <w:autoSpaceDE w:val="0"/>
        <w:autoSpaceDN w:val="0"/>
        <w:adjustRightInd w:val="0"/>
        <w:spacing w:after="0" w:line="240" w:lineRule="auto"/>
        <w:rPr>
          <w:rFonts w:ascii="Times New Roman" w:hAnsi="Times New Roman" w:cs="Times New Roman"/>
          <w:b/>
          <w:sz w:val="28"/>
          <w:szCs w:val="28"/>
        </w:rPr>
      </w:pPr>
      <w:proofErr w:type="gramStart"/>
      <w:r w:rsidRPr="00061741">
        <w:rPr>
          <w:rFonts w:ascii="Times New Roman" w:hAnsi="Times New Roman" w:cs="Times New Roman"/>
          <w:b/>
          <w:sz w:val="28"/>
          <w:szCs w:val="28"/>
        </w:rPr>
        <w:t>2</w:t>
      </w:r>
      <w:proofErr w:type="gramEnd"/>
      <w:r w:rsidRPr="00061741">
        <w:rPr>
          <w:rFonts w:ascii="Times New Roman" w:hAnsi="Times New Roman" w:cs="Times New Roman"/>
          <w:b/>
          <w:sz w:val="28"/>
          <w:szCs w:val="28"/>
        </w:rPr>
        <w:t xml:space="preserve"> Rationale</w:t>
      </w:r>
    </w:p>
    <w:p w14:paraId="445EE28E" w14:textId="77777777" w:rsidR="00B11045" w:rsidRPr="00B11045" w:rsidRDefault="00B11045" w:rsidP="00B11045">
      <w:pPr>
        <w:autoSpaceDE w:val="0"/>
        <w:autoSpaceDN w:val="0"/>
        <w:adjustRightInd w:val="0"/>
        <w:spacing w:after="0" w:line="240" w:lineRule="auto"/>
        <w:rPr>
          <w:rFonts w:ascii="Times New Roman" w:hAnsi="Times New Roman" w:cs="Times New Roman"/>
          <w:sz w:val="29"/>
          <w:szCs w:val="29"/>
        </w:rPr>
      </w:pPr>
    </w:p>
    <w:p w14:paraId="147736A1" w14:textId="3F77F185" w:rsidR="00924236" w:rsidRPr="00061741" w:rsidRDefault="00924236" w:rsidP="00924236">
      <w:pPr>
        <w:autoSpaceDE w:val="0"/>
        <w:autoSpaceDN w:val="0"/>
        <w:adjustRightInd w:val="0"/>
        <w:spacing w:after="0" w:line="360" w:lineRule="auto"/>
        <w:jc w:val="both"/>
        <w:rPr>
          <w:rFonts w:ascii="Times New Roman" w:hAnsi="Times New Roman" w:cs="Times New Roman"/>
          <w:sz w:val="24"/>
          <w:szCs w:val="24"/>
        </w:rPr>
      </w:pPr>
      <w:r w:rsidRPr="00061741">
        <w:rPr>
          <w:rFonts w:ascii="Times New Roman" w:hAnsi="Times New Roman" w:cs="Times New Roman"/>
          <w:sz w:val="24"/>
          <w:szCs w:val="24"/>
        </w:rPr>
        <w:t xml:space="preserve">From tiny embedded systems to </w:t>
      </w:r>
      <w:proofErr w:type="gramStart"/>
      <w:r w:rsidRPr="00061741">
        <w:rPr>
          <w:rFonts w:ascii="Times New Roman" w:hAnsi="Times New Roman" w:cs="Times New Roman"/>
          <w:sz w:val="24"/>
          <w:szCs w:val="24"/>
        </w:rPr>
        <w:t>large scale</w:t>
      </w:r>
      <w:proofErr w:type="gramEnd"/>
      <w:r w:rsidRPr="00061741">
        <w:rPr>
          <w:rFonts w:ascii="Times New Roman" w:hAnsi="Times New Roman" w:cs="Times New Roman"/>
          <w:sz w:val="24"/>
          <w:szCs w:val="24"/>
        </w:rPr>
        <w:t xml:space="preserve"> server farms an</w:t>
      </w:r>
      <w:r w:rsidR="009564C9" w:rsidRPr="00061741">
        <w:rPr>
          <w:rFonts w:ascii="Times New Roman" w:hAnsi="Times New Roman" w:cs="Times New Roman"/>
          <w:sz w:val="24"/>
          <w:szCs w:val="24"/>
        </w:rPr>
        <w:t>d diverse IoT systems, energy effi</w:t>
      </w:r>
      <w:r w:rsidRPr="00061741">
        <w:rPr>
          <w:rFonts w:ascii="Times New Roman" w:hAnsi="Times New Roman" w:cs="Times New Roman"/>
          <w:sz w:val="24"/>
          <w:szCs w:val="24"/>
        </w:rPr>
        <w:t>ciency is becoming the main struggle for system usability, expansion, reliability and scalability. The dr</w:t>
      </w:r>
      <w:r w:rsidR="009564C9" w:rsidRPr="00061741">
        <w:rPr>
          <w:rFonts w:ascii="Times New Roman" w:hAnsi="Times New Roman" w:cs="Times New Roman"/>
          <w:sz w:val="24"/>
          <w:szCs w:val="24"/>
        </w:rPr>
        <w:t>ivers for solving the issues diff</w:t>
      </w:r>
      <w:r w:rsidRPr="00061741">
        <w:rPr>
          <w:rFonts w:ascii="Times New Roman" w:hAnsi="Times New Roman" w:cs="Times New Roman"/>
          <w:sz w:val="24"/>
          <w:szCs w:val="24"/>
        </w:rPr>
        <w:t xml:space="preserve">er depending on the area of focus; the very usability of </w:t>
      </w:r>
      <w:proofErr w:type="gramStart"/>
      <w:r w:rsidRPr="00061741">
        <w:rPr>
          <w:rFonts w:ascii="Times New Roman" w:hAnsi="Times New Roman" w:cs="Times New Roman"/>
          <w:sz w:val="24"/>
          <w:szCs w:val="24"/>
        </w:rPr>
        <w:t>batter</w:t>
      </w:r>
      <w:r w:rsidR="00061741">
        <w:rPr>
          <w:rFonts w:ascii="Times New Roman" w:hAnsi="Times New Roman" w:cs="Times New Roman"/>
          <w:sz w:val="24"/>
          <w:szCs w:val="24"/>
        </w:rPr>
        <w:t>y powered</w:t>
      </w:r>
      <w:proofErr w:type="gramEnd"/>
      <w:r w:rsidR="00061741">
        <w:rPr>
          <w:rFonts w:ascii="Times New Roman" w:hAnsi="Times New Roman" w:cs="Times New Roman"/>
          <w:sz w:val="24"/>
          <w:szCs w:val="24"/>
        </w:rPr>
        <w:t xml:space="preserve"> devices depends on their</w:t>
      </w:r>
      <w:r w:rsidRPr="00061741">
        <w:rPr>
          <w:rFonts w:ascii="Times New Roman" w:hAnsi="Times New Roman" w:cs="Times New Roman"/>
          <w:sz w:val="24"/>
          <w:szCs w:val="24"/>
        </w:rPr>
        <w:t xml:space="preserve"> ability to provide the user with the satisfactory experience while consuming the minim</w:t>
      </w:r>
      <w:r w:rsidR="00642413">
        <w:rPr>
          <w:rFonts w:ascii="Times New Roman" w:hAnsi="Times New Roman" w:cs="Times New Roman"/>
          <w:sz w:val="24"/>
          <w:szCs w:val="24"/>
        </w:rPr>
        <w:t>um</w:t>
      </w:r>
      <w:r w:rsidRPr="00061741">
        <w:rPr>
          <w:rFonts w:ascii="Times New Roman" w:hAnsi="Times New Roman" w:cs="Times New Roman"/>
          <w:sz w:val="24"/>
          <w:szCs w:val="24"/>
        </w:rPr>
        <w:t xml:space="preserve"> amount of energy. Desktop and laptop systems </w:t>
      </w:r>
      <w:r w:rsidR="009564C9" w:rsidRPr="00061741">
        <w:rPr>
          <w:rFonts w:ascii="Times New Roman" w:hAnsi="Times New Roman" w:cs="Times New Roman"/>
          <w:sz w:val="24"/>
          <w:szCs w:val="24"/>
        </w:rPr>
        <w:t>require high levels of energy effi</w:t>
      </w:r>
      <w:r w:rsidRPr="00061741">
        <w:rPr>
          <w:rFonts w:ascii="Times New Roman" w:hAnsi="Times New Roman" w:cs="Times New Roman"/>
          <w:sz w:val="24"/>
          <w:szCs w:val="24"/>
        </w:rPr>
        <w:t xml:space="preserve">ciency </w:t>
      </w:r>
      <w:r w:rsidR="00061741">
        <w:rPr>
          <w:rFonts w:ascii="Times New Roman" w:hAnsi="Times New Roman" w:cs="Times New Roman"/>
          <w:sz w:val="24"/>
          <w:szCs w:val="24"/>
        </w:rPr>
        <w:t xml:space="preserve">in </w:t>
      </w:r>
      <w:ins w:id="31" w:author="Paul Bikeyev-Winter" w:date="2017-08-10T14:43:00Z">
        <w:r w:rsidR="00061741">
          <w:rPr>
            <w:rFonts w:ascii="Times New Roman" w:hAnsi="Times New Roman" w:cs="Times New Roman"/>
            <w:sz w:val="24"/>
            <w:szCs w:val="24"/>
          </w:rPr>
          <w:t xml:space="preserve">in order </w:t>
        </w:r>
      </w:ins>
      <w:r w:rsidRPr="00061741">
        <w:rPr>
          <w:rFonts w:ascii="Times New Roman" w:hAnsi="Times New Roman" w:cs="Times New Roman"/>
          <w:sz w:val="24"/>
          <w:szCs w:val="24"/>
        </w:rPr>
        <w:t xml:space="preserve">to </w:t>
      </w:r>
      <w:ins w:id="32" w:author="Paul Bikeyev-Winter" w:date="2017-08-10T14:45:00Z">
        <w:r w:rsidR="00061741">
          <w:rPr>
            <w:rFonts w:ascii="Times New Roman" w:hAnsi="Times New Roman" w:cs="Times New Roman"/>
            <w:sz w:val="24"/>
            <w:szCs w:val="24"/>
          </w:rPr>
          <w:t xml:space="preserve">(a) </w:t>
        </w:r>
      </w:ins>
      <w:r w:rsidRPr="00061741">
        <w:rPr>
          <w:rFonts w:ascii="Times New Roman" w:hAnsi="Times New Roman" w:cs="Times New Roman"/>
          <w:sz w:val="24"/>
          <w:szCs w:val="24"/>
        </w:rPr>
        <w:t xml:space="preserve">lower </w:t>
      </w:r>
      <w:r w:rsidR="00061741">
        <w:rPr>
          <w:rFonts w:ascii="Times New Roman" w:hAnsi="Times New Roman" w:cs="Times New Roman"/>
          <w:sz w:val="24"/>
          <w:szCs w:val="24"/>
        </w:rPr>
        <w:t xml:space="preserve">the </w:t>
      </w:r>
      <w:r w:rsidRPr="00061741">
        <w:rPr>
          <w:rFonts w:ascii="Times New Roman" w:hAnsi="Times New Roman" w:cs="Times New Roman"/>
          <w:sz w:val="24"/>
          <w:szCs w:val="24"/>
        </w:rPr>
        <w:t xml:space="preserve">noise levels from active cooling, </w:t>
      </w:r>
      <w:ins w:id="33" w:author="Paul Bikeyev-Winter" w:date="2017-08-10T14:45:00Z">
        <w:r w:rsidR="00061741">
          <w:rPr>
            <w:rFonts w:ascii="Times New Roman" w:hAnsi="Times New Roman" w:cs="Times New Roman"/>
            <w:sz w:val="24"/>
            <w:szCs w:val="24"/>
          </w:rPr>
          <w:t xml:space="preserve">(b) </w:t>
        </w:r>
      </w:ins>
      <w:r w:rsidRPr="00061741">
        <w:rPr>
          <w:rFonts w:ascii="Times New Roman" w:hAnsi="Times New Roman" w:cs="Times New Roman"/>
          <w:sz w:val="24"/>
          <w:szCs w:val="24"/>
        </w:rPr>
        <w:t>increase the</w:t>
      </w:r>
      <w:r w:rsidR="00061741">
        <w:rPr>
          <w:rFonts w:ascii="Times New Roman" w:hAnsi="Times New Roman" w:cs="Times New Roman"/>
          <w:sz w:val="24"/>
          <w:szCs w:val="24"/>
        </w:rPr>
        <w:t>ir</w:t>
      </w:r>
      <w:r w:rsidRPr="00061741">
        <w:rPr>
          <w:rFonts w:ascii="Times New Roman" w:hAnsi="Times New Roman" w:cs="Times New Roman"/>
          <w:sz w:val="24"/>
          <w:szCs w:val="24"/>
        </w:rPr>
        <w:t xml:space="preserve"> reliability by reducing</w:t>
      </w:r>
      <w:r w:rsidR="00061741">
        <w:rPr>
          <w:rFonts w:ascii="Times New Roman" w:hAnsi="Times New Roman" w:cs="Times New Roman"/>
          <w:sz w:val="24"/>
          <w:szCs w:val="24"/>
        </w:rPr>
        <w:t xml:space="preserve"> </w:t>
      </w:r>
      <w:r w:rsidRPr="00061741">
        <w:rPr>
          <w:rFonts w:ascii="Times New Roman" w:hAnsi="Times New Roman" w:cs="Times New Roman"/>
          <w:sz w:val="24"/>
          <w:szCs w:val="24"/>
        </w:rPr>
        <w:t xml:space="preserve">the heat and </w:t>
      </w:r>
      <w:ins w:id="34" w:author="Paul Bikeyev-Winter" w:date="2017-08-10T14:45:00Z">
        <w:r w:rsidR="00061741">
          <w:rPr>
            <w:rFonts w:ascii="Times New Roman" w:hAnsi="Times New Roman" w:cs="Times New Roman"/>
            <w:sz w:val="24"/>
            <w:szCs w:val="24"/>
          </w:rPr>
          <w:t xml:space="preserve">(c) </w:t>
        </w:r>
      </w:ins>
      <w:r w:rsidR="00642413">
        <w:rPr>
          <w:rFonts w:ascii="Times New Roman" w:hAnsi="Times New Roman" w:cs="Times New Roman"/>
          <w:sz w:val="24"/>
          <w:szCs w:val="24"/>
        </w:rPr>
        <w:t xml:space="preserve">reduce </w:t>
      </w:r>
      <w:r w:rsidRPr="00061741">
        <w:rPr>
          <w:rFonts w:ascii="Times New Roman" w:hAnsi="Times New Roman" w:cs="Times New Roman"/>
          <w:sz w:val="24"/>
          <w:szCs w:val="24"/>
        </w:rPr>
        <w:t xml:space="preserve">the electric bill. </w:t>
      </w:r>
      <w:ins w:id="35" w:author="Paul Bikeyev-Winter" w:date="2017-08-10T14:59:00Z">
        <w:r w:rsidR="00642413">
          <w:rPr>
            <w:rFonts w:ascii="Times New Roman" w:hAnsi="Times New Roman" w:cs="Times New Roman"/>
            <w:sz w:val="24"/>
            <w:szCs w:val="24"/>
          </w:rPr>
          <w:t xml:space="preserve">Taking into account the bigger picture, </w:t>
        </w:r>
      </w:ins>
      <w:del w:id="36" w:author="Paul Bikeyev-Winter" w:date="2017-08-10T14:59:00Z">
        <w:r w:rsidRPr="00061741" w:rsidDel="00642413">
          <w:rPr>
            <w:rFonts w:ascii="Times New Roman" w:hAnsi="Times New Roman" w:cs="Times New Roman"/>
            <w:sz w:val="24"/>
            <w:szCs w:val="24"/>
          </w:rPr>
          <w:delText xml:space="preserve">On </w:delText>
        </w:r>
        <w:r w:rsidR="00642413" w:rsidDel="00642413">
          <w:rPr>
            <w:rFonts w:ascii="Times New Roman" w:hAnsi="Times New Roman" w:cs="Times New Roman"/>
            <w:sz w:val="24"/>
            <w:szCs w:val="24"/>
          </w:rPr>
          <w:delText>a</w:delText>
        </w:r>
        <w:r w:rsidRPr="00061741" w:rsidDel="00642413">
          <w:rPr>
            <w:rFonts w:ascii="Times New Roman" w:hAnsi="Times New Roman" w:cs="Times New Roman"/>
            <w:sz w:val="24"/>
            <w:szCs w:val="24"/>
          </w:rPr>
          <w:delText xml:space="preserve"> larger scale, </w:delText>
        </w:r>
      </w:del>
      <w:r w:rsidR="006F3B86">
        <w:rPr>
          <w:rFonts w:ascii="Times New Roman" w:hAnsi="Times New Roman" w:cs="Times New Roman"/>
          <w:sz w:val="24"/>
          <w:szCs w:val="24"/>
        </w:rPr>
        <w:t>the rapid expansion of large-</w:t>
      </w:r>
      <w:r w:rsidRPr="00061741">
        <w:rPr>
          <w:rFonts w:ascii="Times New Roman" w:hAnsi="Times New Roman" w:cs="Times New Roman"/>
          <w:sz w:val="24"/>
          <w:szCs w:val="24"/>
        </w:rPr>
        <w:t xml:space="preserve">scale servers is not in line with </w:t>
      </w:r>
      <w:r w:rsidR="00642413">
        <w:rPr>
          <w:rFonts w:ascii="Times New Roman" w:hAnsi="Times New Roman" w:cs="Times New Roman"/>
          <w:sz w:val="24"/>
          <w:szCs w:val="24"/>
        </w:rPr>
        <w:t xml:space="preserve">the </w:t>
      </w:r>
      <w:r w:rsidRPr="00061741">
        <w:rPr>
          <w:rFonts w:ascii="Times New Roman" w:hAnsi="Times New Roman" w:cs="Times New Roman"/>
          <w:sz w:val="24"/>
          <w:szCs w:val="24"/>
        </w:rPr>
        <w:t>ecological development, and now contributes to over 2% of the total energy consumption in the US</w:t>
      </w:r>
      <w:r w:rsidR="009564C9" w:rsidRPr="00061741">
        <w:rPr>
          <w:rStyle w:val="FootnoteReference"/>
          <w:rFonts w:ascii="Times New Roman" w:hAnsi="Times New Roman" w:cs="Times New Roman"/>
          <w:sz w:val="24"/>
          <w:szCs w:val="24"/>
        </w:rPr>
        <w:footnoteReference w:id="1"/>
      </w:r>
      <w:r w:rsidRPr="00061741">
        <w:rPr>
          <w:rFonts w:ascii="Times New Roman" w:hAnsi="Times New Roman" w:cs="Times New Roman"/>
          <w:sz w:val="24"/>
          <w:szCs w:val="24"/>
        </w:rPr>
        <w:t xml:space="preserve">, </w:t>
      </w:r>
      <w:r w:rsidR="00642413">
        <w:rPr>
          <w:rFonts w:ascii="Times New Roman" w:hAnsi="Times New Roman" w:cs="Times New Roman"/>
          <w:sz w:val="24"/>
          <w:szCs w:val="24"/>
        </w:rPr>
        <w:t xml:space="preserve">whilst </w:t>
      </w:r>
      <w:r w:rsidRPr="00061741">
        <w:rPr>
          <w:rFonts w:ascii="Times New Roman" w:hAnsi="Times New Roman" w:cs="Times New Roman"/>
          <w:sz w:val="24"/>
          <w:szCs w:val="24"/>
        </w:rPr>
        <w:t>Facebook alone releas</w:t>
      </w:r>
      <w:r w:rsidR="00642413">
        <w:rPr>
          <w:rFonts w:ascii="Times New Roman" w:hAnsi="Times New Roman" w:cs="Times New Roman"/>
          <w:sz w:val="24"/>
          <w:szCs w:val="24"/>
        </w:rPr>
        <w:t>es</w:t>
      </w:r>
      <w:r w:rsidRPr="00061741">
        <w:rPr>
          <w:rFonts w:ascii="Times New Roman" w:hAnsi="Times New Roman" w:cs="Times New Roman"/>
          <w:sz w:val="24"/>
          <w:szCs w:val="24"/>
        </w:rPr>
        <w:t xml:space="preserve"> 650k tonnes of </w:t>
      </w:r>
      <w:r w:rsidR="0015240C">
        <w:rPr>
          <w:rFonts w:ascii="Times New Roman" w:hAnsi="Times New Roman" w:cs="Times New Roman"/>
          <w:sz w:val="24"/>
          <w:szCs w:val="24"/>
        </w:rPr>
        <w:t>carbon</w:t>
      </w:r>
      <w:r w:rsidRPr="00061741">
        <w:rPr>
          <w:rFonts w:ascii="Times New Roman" w:hAnsi="Times New Roman" w:cs="Times New Roman"/>
          <w:sz w:val="24"/>
          <w:szCs w:val="24"/>
        </w:rPr>
        <w:t xml:space="preserve"> annually</w:t>
      </w:r>
      <w:r w:rsidR="009564C9" w:rsidRPr="00061741">
        <w:rPr>
          <w:rStyle w:val="FootnoteReference"/>
          <w:rFonts w:ascii="Times New Roman" w:hAnsi="Times New Roman" w:cs="Times New Roman"/>
          <w:sz w:val="24"/>
          <w:szCs w:val="24"/>
        </w:rPr>
        <w:footnoteReference w:id="2"/>
      </w:r>
      <w:r w:rsidRPr="00061741">
        <w:rPr>
          <w:rFonts w:ascii="Times New Roman" w:hAnsi="Times New Roman" w:cs="Times New Roman"/>
          <w:sz w:val="24"/>
          <w:szCs w:val="24"/>
        </w:rPr>
        <w:t>. Las</w:t>
      </w:r>
      <w:r w:rsidR="009564C9" w:rsidRPr="00061741">
        <w:rPr>
          <w:rFonts w:ascii="Times New Roman" w:hAnsi="Times New Roman" w:cs="Times New Roman"/>
          <w:sz w:val="24"/>
          <w:szCs w:val="24"/>
        </w:rPr>
        <w:t xml:space="preserve">tly, without </w:t>
      </w:r>
      <w:r w:rsidR="0015240C">
        <w:rPr>
          <w:rFonts w:ascii="Times New Roman" w:hAnsi="Times New Roman" w:cs="Times New Roman"/>
          <w:sz w:val="24"/>
          <w:szCs w:val="24"/>
        </w:rPr>
        <w:t xml:space="preserve">the </w:t>
      </w:r>
      <w:r w:rsidR="009564C9" w:rsidRPr="00061741">
        <w:rPr>
          <w:rFonts w:ascii="Times New Roman" w:hAnsi="Times New Roman" w:cs="Times New Roman"/>
          <w:sz w:val="24"/>
          <w:szCs w:val="24"/>
        </w:rPr>
        <w:t>increased energy effi</w:t>
      </w:r>
      <w:r w:rsidRPr="00061741">
        <w:rPr>
          <w:rFonts w:ascii="Times New Roman" w:hAnsi="Times New Roman" w:cs="Times New Roman"/>
          <w:sz w:val="24"/>
          <w:szCs w:val="24"/>
        </w:rPr>
        <w:t>ciency, high performance com</w:t>
      </w:r>
      <w:r w:rsidR="00642413">
        <w:rPr>
          <w:rFonts w:ascii="Times New Roman" w:hAnsi="Times New Roman" w:cs="Times New Roman"/>
          <w:sz w:val="24"/>
          <w:szCs w:val="24"/>
        </w:rPr>
        <w:t>puting centre</w:t>
      </w:r>
      <w:r w:rsidR="009564C9" w:rsidRPr="00061741">
        <w:rPr>
          <w:rFonts w:ascii="Times New Roman" w:hAnsi="Times New Roman" w:cs="Times New Roman"/>
          <w:sz w:val="24"/>
          <w:szCs w:val="24"/>
        </w:rPr>
        <w:t>s cannot reach exa</w:t>
      </w:r>
      <w:r w:rsidRPr="00061741">
        <w:rPr>
          <w:rFonts w:ascii="Times New Roman" w:hAnsi="Times New Roman" w:cs="Times New Roman"/>
          <w:sz w:val="24"/>
          <w:szCs w:val="24"/>
        </w:rPr>
        <w:t>scale performance. The US Department of Energy</w:t>
      </w:r>
      <w:r w:rsidR="009564C9" w:rsidRPr="00061741">
        <w:rPr>
          <w:rStyle w:val="FootnoteReference"/>
          <w:rFonts w:ascii="Times New Roman" w:hAnsi="Times New Roman" w:cs="Times New Roman"/>
          <w:sz w:val="24"/>
          <w:szCs w:val="24"/>
        </w:rPr>
        <w:footnoteReference w:id="3"/>
      </w:r>
      <w:r w:rsidRPr="00061741">
        <w:rPr>
          <w:rFonts w:ascii="Times New Roman" w:hAnsi="Times New Roman" w:cs="Times New Roman"/>
          <w:sz w:val="24"/>
          <w:szCs w:val="24"/>
        </w:rPr>
        <w:t xml:space="preserve"> </w:t>
      </w:r>
      <w:r w:rsidR="009564C9" w:rsidRPr="00061741">
        <w:rPr>
          <w:rFonts w:ascii="Times New Roman" w:hAnsi="Times New Roman" w:cs="Times New Roman"/>
          <w:sz w:val="24"/>
          <w:szCs w:val="24"/>
        </w:rPr>
        <w:t>defi</w:t>
      </w:r>
      <w:r w:rsidRPr="00061741">
        <w:rPr>
          <w:rFonts w:ascii="Times New Roman" w:hAnsi="Times New Roman" w:cs="Times New Roman"/>
          <w:sz w:val="24"/>
          <w:szCs w:val="24"/>
        </w:rPr>
        <w:t>ne</w:t>
      </w:r>
      <w:r w:rsidR="00642413">
        <w:rPr>
          <w:rFonts w:ascii="Times New Roman" w:hAnsi="Times New Roman" w:cs="Times New Roman"/>
          <w:sz w:val="24"/>
          <w:szCs w:val="24"/>
        </w:rPr>
        <w:t>s</w:t>
      </w:r>
      <w:r w:rsidRPr="00061741">
        <w:rPr>
          <w:rFonts w:ascii="Times New Roman" w:hAnsi="Times New Roman" w:cs="Times New Roman"/>
          <w:sz w:val="24"/>
          <w:szCs w:val="24"/>
        </w:rPr>
        <w:t xml:space="preserve"> a maximum power </w:t>
      </w:r>
      <w:r w:rsidRPr="00061741">
        <w:rPr>
          <w:rFonts w:ascii="Times New Roman" w:hAnsi="Times New Roman" w:cs="Times New Roman"/>
          <w:sz w:val="24"/>
          <w:szCs w:val="24"/>
        </w:rPr>
        <w:lastRenderedPageBreak/>
        <w:t>envelope of 20 MW for a single data centr</w:t>
      </w:r>
      <w:r w:rsidR="00642413">
        <w:rPr>
          <w:rFonts w:ascii="Times New Roman" w:hAnsi="Times New Roman" w:cs="Times New Roman"/>
          <w:sz w:val="24"/>
          <w:szCs w:val="24"/>
        </w:rPr>
        <w:t>e</w:t>
      </w:r>
      <w:r w:rsidRPr="00061741">
        <w:rPr>
          <w:rFonts w:ascii="Times New Roman" w:hAnsi="Times New Roman" w:cs="Times New Roman"/>
          <w:sz w:val="24"/>
          <w:szCs w:val="24"/>
        </w:rPr>
        <w:t xml:space="preserve">, but </w:t>
      </w:r>
      <w:r w:rsidR="009564C9" w:rsidRPr="00061741">
        <w:rPr>
          <w:rFonts w:ascii="Times New Roman" w:hAnsi="Times New Roman" w:cs="Times New Roman"/>
          <w:sz w:val="24"/>
          <w:szCs w:val="24"/>
        </w:rPr>
        <w:t>with</w:t>
      </w:r>
      <w:r w:rsidR="00642413">
        <w:rPr>
          <w:rFonts w:ascii="Times New Roman" w:hAnsi="Times New Roman" w:cs="Times New Roman"/>
          <w:sz w:val="24"/>
          <w:szCs w:val="24"/>
        </w:rPr>
        <w:t xml:space="preserve"> the</w:t>
      </w:r>
      <w:r w:rsidR="009564C9" w:rsidRPr="00061741">
        <w:rPr>
          <w:rFonts w:ascii="Times New Roman" w:hAnsi="Times New Roman" w:cs="Times New Roman"/>
          <w:sz w:val="24"/>
          <w:szCs w:val="24"/>
        </w:rPr>
        <w:t xml:space="preserve"> current technology, a</w:t>
      </w:r>
      <w:ins w:id="37" w:author="Paul Bikeyev-Winter" w:date="2017-08-10T15:04:00Z">
        <w:r w:rsidR="0015240C">
          <w:rPr>
            <w:rFonts w:ascii="Times New Roman" w:hAnsi="Times New Roman" w:cs="Times New Roman"/>
            <w:sz w:val="24"/>
            <w:szCs w:val="24"/>
          </w:rPr>
          <w:t xml:space="preserve"> modern</w:t>
        </w:r>
      </w:ins>
      <w:del w:id="38" w:author="Paul Bikeyev-Winter" w:date="2017-08-10T15:04:00Z">
        <w:r w:rsidR="0015240C" w:rsidDel="0015240C">
          <w:rPr>
            <w:rFonts w:ascii="Times New Roman" w:hAnsi="Times New Roman" w:cs="Times New Roman"/>
            <w:sz w:val="24"/>
            <w:szCs w:val="24"/>
          </w:rPr>
          <w:delText>n</w:delText>
        </w:r>
      </w:del>
      <w:r w:rsidR="0015240C">
        <w:rPr>
          <w:rFonts w:ascii="Times New Roman" w:hAnsi="Times New Roman" w:cs="Times New Roman"/>
          <w:sz w:val="24"/>
          <w:szCs w:val="24"/>
        </w:rPr>
        <w:t xml:space="preserve"> </w:t>
      </w:r>
      <w:r w:rsidR="009564C9" w:rsidRPr="00061741">
        <w:rPr>
          <w:rFonts w:ascii="Times New Roman" w:hAnsi="Times New Roman" w:cs="Times New Roman"/>
          <w:sz w:val="24"/>
          <w:szCs w:val="24"/>
        </w:rPr>
        <w:t>exa</w:t>
      </w:r>
      <w:r w:rsidRPr="00061741">
        <w:rPr>
          <w:rFonts w:ascii="Times New Roman" w:hAnsi="Times New Roman" w:cs="Times New Roman"/>
          <w:sz w:val="24"/>
          <w:szCs w:val="24"/>
        </w:rPr>
        <w:t>scale computing</w:t>
      </w:r>
      <w:r w:rsidR="00642413">
        <w:rPr>
          <w:rFonts w:ascii="Times New Roman" w:hAnsi="Times New Roman" w:cs="Times New Roman"/>
          <w:sz w:val="24"/>
          <w:szCs w:val="24"/>
        </w:rPr>
        <w:t xml:space="preserve"> </w:t>
      </w:r>
      <w:r w:rsidRPr="00061741">
        <w:rPr>
          <w:rFonts w:ascii="Times New Roman" w:hAnsi="Times New Roman" w:cs="Times New Roman"/>
          <w:sz w:val="24"/>
          <w:szCs w:val="24"/>
        </w:rPr>
        <w:t>centr</w:t>
      </w:r>
      <w:r w:rsidR="00642413">
        <w:rPr>
          <w:rFonts w:ascii="Times New Roman" w:hAnsi="Times New Roman" w:cs="Times New Roman"/>
          <w:sz w:val="24"/>
          <w:szCs w:val="24"/>
        </w:rPr>
        <w:t>e</w:t>
      </w:r>
      <w:r w:rsidRPr="00061741">
        <w:rPr>
          <w:rFonts w:ascii="Times New Roman" w:hAnsi="Times New Roman" w:cs="Times New Roman"/>
          <w:sz w:val="24"/>
          <w:szCs w:val="24"/>
        </w:rPr>
        <w:t xml:space="preserve"> require</w:t>
      </w:r>
      <w:r w:rsidR="00642413">
        <w:rPr>
          <w:rFonts w:ascii="Times New Roman" w:hAnsi="Times New Roman" w:cs="Times New Roman"/>
          <w:sz w:val="24"/>
          <w:szCs w:val="24"/>
        </w:rPr>
        <w:t>s</w:t>
      </w:r>
      <w:r w:rsidRPr="00061741">
        <w:rPr>
          <w:rFonts w:ascii="Times New Roman" w:hAnsi="Times New Roman" w:cs="Times New Roman"/>
          <w:sz w:val="24"/>
          <w:szCs w:val="24"/>
        </w:rPr>
        <w:t xml:space="preserve"> over 7000 MW.</w:t>
      </w:r>
    </w:p>
    <w:p w14:paraId="3C7769DF" w14:textId="77777777" w:rsidR="009564C9" w:rsidRPr="00061741" w:rsidRDefault="009564C9" w:rsidP="00924236">
      <w:pPr>
        <w:autoSpaceDE w:val="0"/>
        <w:autoSpaceDN w:val="0"/>
        <w:adjustRightInd w:val="0"/>
        <w:spacing w:after="0" w:line="360" w:lineRule="auto"/>
        <w:jc w:val="both"/>
        <w:rPr>
          <w:rFonts w:ascii="Times New Roman" w:hAnsi="Times New Roman" w:cs="Times New Roman"/>
          <w:sz w:val="24"/>
          <w:szCs w:val="24"/>
        </w:rPr>
      </w:pPr>
    </w:p>
    <w:p w14:paraId="73EE9786" w14:textId="518178B4" w:rsidR="009564C9" w:rsidRPr="00061741" w:rsidRDefault="006F3B86" w:rsidP="009564C9">
      <w:pPr>
        <w:autoSpaceDE w:val="0"/>
        <w:autoSpaceDN w:val="0"/>
        <w:adjustRightInd w:val="0"/>
        <w:spacing w:after="0" w:line="360" w:lineRule="auto"/>
        <w:jc w:val="both"/>
        <w:rPr>
          <w:rFonts w:ascii="Times New Roman" w:hAnsi="Times New Roman" w:cs="Times New Roman"/>
          <w:sz w:val="24"/>
          <w:szCs w:val="24"/>
        </w:rPr>
      </w:pPr>
      <w:ins w:id="39" w:author="Paul Bikeyev-Winter" w:date="2017-08-10T15:05:00Z">
        <w:r>
          <w:rPr>
            <w:rFonts w:ascii="Times New Roman" w:hAnsi="Times New Roman" w:cs="Times New Roman"/>
            <w:sz w:val="24"/>
            <w:szCs w:val="24"/>
          </w:rPr>
          <w:t xml:space="preserve">In order </w:t>
        </w:r>
      </w:ins>
      <w:del w:id="40" w:author="Paul Bikeyev-Winter" w:date="2017-08-10T15:05:00Z">
        <w:r w:rsidR="00924236" w:rsidRPr="00061741" w:rsidDel="006F3B86">
          <w:rPr>
            <w:rFonts w:ascii="Times New Roman" w:hAnsi="Times New Roman" w:cs="Times New Roman"/>
            <w:sz w:val="24"/>
            <w:szCs w:val="24"/>
          </w:rPr>
          <w:delText>T</w:delText>
        </w:r>
      </w:del>
      <w:ins w:id="41" w:author="Paul Bikeyev-Winter" w:date="2017-08-10T15:05:00Z">
        <w:r>
          <w:rPr>
            <w:rFonts w:ascii="Times New Roman" w:hAnsi="Times New Roman" w:cs="Times New Roman"/>
            <w:sz w:val="24"/>
            <w:szCs w:val="24"/>
          </w:rPr>
          <w:t>t</w:t>
        </w:r>
      </w:ins>
      <w:r w:rsidR="00924236" w:rsidRPr="00061741">
        <w:rPr>
          <w:rFonts w:ascii="Times New Roman" w:hAnsi="Times New Roman" w:cs="Times New Roman"/>
          <w:sz w:val="24"/>
          <w:szCs w:val="24"/>
        </w:rPr>
        <w:t xml:space="preserve">o provide </w:t>
      </w:r>
      <w:ins w:id="42" w:author="Paul Bikeyev-Winter" w:date="2017-08-10T15:18:00Z">
        <w:r w:rsidR="00460716">
          <w:rPr>
            <w:rFonts w:ascii="Times New Roman" w:hAnsi="Times New Roman" w:cs="Times New Roman"/>
            <w:sz w:val="24"/>
            <w:szCs w:val="24"/>
          </w:rPr>
          <w:t xml:space="preserve">a </w:t>
        </w:r>
      </w:ins>
      <w:r w:rsidR="00924236" w:rsidRPr="00061741">
        <w:rPr>
          <w:rFonts w:ascii="Times New Roman" w:hAnsi="Times New Roman" w:cs="Times New Roman"/>
          <w:sz w:val="24"/>
          <w:szCs w:val="24"/>
        </w:rPr>
        <w:t xml:space="preserve">continuous performance </w:t>
      </w:r>
      <w:ins w:id="43" w:author="Paul Bikeyev-Winter" w:date="2017-08-10T15:05:00Z">
        <w:r>
          <w:rPr>
            <w:rFonts w:ascii="Times New Roman" w:hAnsi="Times New Roman" w:cs="Times New Roman"/>
            <w:sz w:val="24"/>
            <w:szCs w:val="24"/>
          </w:rPr>
          <w:t xml:space="preserve">improvement </w:t>
        </w:r>
      </w:ins>
      <w:del w:id="44" w:author="Paul Bikeyev-Winter" w:date="2017-08-10T15:05:00Z">
        <w:r w:rsidR="00924236" w:rsidRPr="00061741" w:rsidDel="006F3B86">
          <w:rPr>
            <w:rFonts w:ascii="Times New Roman" w:hAnsi="Times New Roman" w:cs="Times New Roman"/>
            <w:sz w:val="24"/>
            <w:szCs w:val="24"/>
          </w:rPr>
          <w:delText xml:space="preserve">increase </w:delText>
        </w:r>
      </w:del>
      <w:r w:rsidR="00924236" w:rsidRPr="00061741">
        <w:rPr>
          <w:rFonts w:ascii="Times New Roman" w:hAnsi="Times New Roman" w:cs="Times New Roman"/>
          <w:sz w:val="24"/>
          <w:szCs w:val="24"/>
        </w:rPr>
        <w:t xml:space="preserve">in computing systems, the clock frequency wall </w:t>
      </w:r>
      <w:proofErr w:type="gramStart"/>
      <w:r w:rsidR="00924236" w:rsidRPr="00061741">
        <w:rPr>
          <w:rFonts w:ascii="Times New Roman" w:hAnsi="Times New Roman" w:cs="Times New Roman"/>
          <w:sz w:val="24"/>
          <w:szCs w:val="24"/>
        </w:rPr>
        <w:t>was avoid</w:t>
      </w:r>
      <w:r>
        <w:rPr>
          <w:rFonts w:ascii="Times New Roman" w:hAnsi="Times New Roman" w:cs="Times New Roman"/>
          <w:sz w:val="24"/>
          <w:szCs w:val="24"/>
        </w:rPr>
        <w:t>ed</w:t>
      </w:r>
      <w:proofErr w:type="gramEnd"/>
      <w:r w:rsidR="00924236" w:rsidRPr="00061741">
        <w:rPr>
          <w:rFonts w:ascii="Times New Roman" w:hAnsi="Times New Roman" w:cs="Times New Roman"/>
          <w:sz w:val="24"/>
          <w:szCs w:val="24"/>
        </w:rPr>
        <w:t xml:space="preserve"> in the</w:t>
      </w:r>
      <w:r w:rsidR="009564C9" w:rsidRPr="00061741">
        <w:rPr>
          <w:rFonts w:ascii="Times New Roman" w:hAnsi="Times New Roman" w:cs="Times New Roman"/>
          <w:sz w:val="24"/>
          <w:szCs w:val="24"/>
        </w:rPr>
        <w:t xml:space="preserve"> </w:t>
      </w:r>
      <w:r w:rsidR="00924236" w:rsidRPr="00061741">
        <w:rPr>
          <w:rFonts w:ascii="Times New Roman" w:hAnsi="Times New Roman" w:cs="Times New Roman"/>
          <w:sz w:val="24"/>
          <w:szCs w:val="24"/>
        </w:rPr>
        <w:t xml:space="preserve">beginning of the 2000s by the introduction of multi-core based systems. This led to a new challenge in </w:t>
      </w:r>
      <w:r>
        <w:rPr>
          <w:rFonts w:ascii="Times New Roman" w:hAnsi="Times New Roman" w:cs="Times New Roman"/>
          <w:sz w:val="24"/>
          <w:szCs w:val="24"/>
        </w:rPr>
        <w:t xml:space="preserve">the </w:t>
      </w:r>
      <w:r w:rsidR="00924236" w:rsidRPr="00061741">
        <w:rPr>
          <w:rFonts w:ascii="Times New Roman" w:hAnsi="Times New Roman" w:cs="Times New Roman"/>
          <w:sz w:val="24"/>
          <w:szCs w:val="24"/>
        </w:rPr>
        <w:t>mid-2000s:</w:t>
      </w:r>
      <w:r w:rsidR="009564C9" w:rsidRPr="00061741">
        <w:rPr>
          <w:rFonts w:ascii="Times New Roman" w:hAnsi="Times New Roman" w:cs="Times New Roman"/>
          <w:sz w:val="24"/>
          <w:szCs w:val="24"/>
        </w:rPr>
        <w:t xml:space="preserve"> </w:t>
      </w:r>
      <w:r w:rsidR="00924236" w:rsidRPr="00061741">
        <w:rPr>
          <w:rFonts w:ascii="Times New Roman" w:hAnsi="Times New Roman" w:cs="Times New Roman"/>
          <w:sz w:val="24"/>
          <w:szCs w:val="24"/>
        </w:rPr>
        <w:t xml:space="preserve">the CPU power wall [DKM+12, WS13]. Indeed, due to </w:t>
      </w:r>
      <w:r>
        <w:rPr>
          <w:rFonts w:ascii="Times New Roman" w:hAnsi="Times New Roman" w:cs="Times New Roman"/>
          <w:sz w:val="24"/>
          <w:szCs w:val="24"/>
        </w:rPr>
        <w:t xml:space="preserve">the </w:t>
      </w:r>
      <w:r w:rsidR="00924236" w:rsidRPr="00061741">
        <w:rPr>
          <w:rFonts w:ascii="Times New Roman" w:hAnsi="Times New Roman" w:cs="Times New Roman"/>
          <w:sz w:val="24"/>
          <w:szCs w:val="24"/>
        </w:rPr>
        <w:t>physical limitations of semi</w:t>
      </w:r>
      <w:r>
        <w:rPr>
          <w:rFonts w:ascii="Times New Roman" w:hAnsi="Times New Roman" w:cs="Times New Roman"/>
          <w:sz w:val="24"/>
          <w:szCs w:val="24"/>
        </w:rPr>
        <w:t>-</w:t>
      </w:r>
      <w:r w:rsidR="00924236" w:rsidRPr="00061741">
        <w:rPr>
          <w:rFonts w:ascii="Times New Roman" w:hAnsi="Times New Roman" w:cs="Times New Roman"/>
          <w:sz w:val="24"/>
          <w:szCs w:val="24"/>
        </w:rPr>
        <w:t>conductor materials, the power</w:t>
      </w:r>
      <w:r>
        <w:rPr>
          <w:rFonts w:ascii="Times New Roman" w:hAnsi="Times New Roman" w:cs="Times New Roman"/>
          <w:sz w:val="24"/>
          <w:szCs w:val="24"/>
        </w:rPr>
        <w:t xml:space="preserve"> </w:t>
      </w:r>
      <w:r w:rsidR="009564C9" w:rsidRPr="00061741">
        <w:rPr>
          <w:rFonts w:ascii="Times New Roman" w:hAnsi="Times New Roman" w:cs="Times New Roman"/>
          <w:sz w:val="24"/>
          <w:szCs w:val="24"/>
        </w:rPr>
        <w:t>dissipation of a fi</w:t>
      </w:r>
      <w:r w:rsidR="00924236" w:rsidRPr="00061741">
        <w:rPr>
          <w:rFonts w:ascii="Times New Roman" w:hAnsi="Times New Roman" w:cs="Times New Roman"/>
          <w:sz w:val="24"/>
          <w:szCs w:val="24"/>
        </w:rPr>
        <w:t xml:space="preserve">xed chip area is limited. With the evolution </w:t>
      </w:r>
      <w:ins w:id="45" w:author="Paul Bikeyev-Winter" w:date="2017-08-10T15:19:00Z">
        <w:r w:rsidR="00460716">
          <w:rPr>
            <w:rFonts w:ascii="Times New Roman" w:hAnsi="Times New Roman" w:cs="Times New Roman"/>
            <w:sz w:val="24"/>
            <w:szCs w:val="24"/>
          </w:rPr>
          <w:t xml:space="preserve">in the fabrication </w:t>
        </w:r>
      </w:ins>
      <w:r w:rsidR="00924236" w:rsidRPr="00061741">
        <w:rPr>
          <w:rFonts w:ascii="Times New Roman" w:hAnsi="Times New Roman" w:cs="Times New Roman"/>
          <w:sz w:val="24"/>
          <w:szCs w:val="24"/>
        </w:rPr>
        <w:t>of semi</w:t>
      </w:r>
      <w:ins w:id="46" w:author="Paul Bikeyev-Winter" w:date="2017-08-10T15:19:00Z">
        <w:r w:rsidR="00460716">
          <w:rPr>
            <w:rFonts w:ascii="Times New Roman" w:hAnsi="Times New Roman" w:cs="Times New Roman"/>
            <w:sz w:val="24"/>
            <w:szCs w:val="24"/>
          </w:rPr>
          <w:t>-</w:t>
        </w:r>
      </w:ins>
      <w:r w:rsidR="00924236" w:rsidRPr="00061741">
        <w:rPr>
          <w:rFonts w:ascii="Times New Roman" w:hAnsi="Times New Roman" w:cs="Times New Roman"/>
          <w:sz w:val="24"/>
          <w:szCs w:val="24"/>
        </w:rPr>
        <w:t>conductor device</w:t>
      </w:r>
      <w:ins w:id="47" w:author="Paul Bikeyev-Winter" w:date="2017-08-10T15:19:00Z">
        <w:r w:rsidR="00460716">
          <w:rPr>
            <w:rFonts w:ascii="Times New Roman" w:hAnsi="Times New Roman" w:cs="Times New Roman"/>
            <w:sz w:val="24"/>
            <w:szCs w:val="24"/>
          </w:rPr>
          <w:t>s</w:t>
        </w:r>
      </w:ins>
      <w:r w:rsidR="00924236" w:rsidRPr="00061741">
        <w:rPr>
          <w:rFonts w:ascii="Times New Roman" w:hAnsi="Times New Roman" w:cs="Times New Roman"/>
          <w:sz w:val="24"/>
          <w:szCs w:val="24"/>
        </w:rPr>
        <w:t xml:space="preserve"> </w:t>
      </w:r>
      <w:del w:id="48" w:author="Paul Bikeyev-Winter" w:date="2017-08-10T15:19:00Z">
        <w:r w:rsidR="00924236" w:rsidRPr="00061741" w:rsidDel="00460716">
          <w:rPr>
            <w:rFonts w:ascii="Times New Roman" w:hAnsi="Times New Roman" w:cs="Times New Roman"/>
            <w:sz w:val="24"/>
            <w:szCs w:val="24"/>
          </w:rPr>
          <w:delText xml:space="preserve">fabrication, </w:delText>
        </w:r>
      </w:del>
      <w:r w:rsidR="00924236" w:rsidRPr="00061741">
        <w:rPr>
          <w:rFonts w:ascii="Times New Roman" w:hAnsi="Times New Roman" w:cs="Times New Roman"/>
          <w:sz w:val="24"/>
          <w:szCs w:val="24"/>
        </w:rPr>
        <w:t>from a 10</w:t>
      </w:r>
      <w:r w:rsidR="009564C9" w:rsidRPr="00061741">
        <w:rPr>
          <w:rFonts w:ascii="Times New Roman" w:hAnsi="Times New Roman" w:cs="Times New Roman"/>
          <w:sz w:val="24"/>
          <w:szCs w:val="24"/>
        </w:rPr>
        <w:t>µ</w:t>
      </w:r>
      <w:r w:rsidR="00924236" w:rsidRPr="00061741">
        <w:rPr>
          <w:rFonts w:ascii="Times New Roman" w:hAnsi="Times New Roman" w:cs="Times New Roman"/>
          <w:sz w:val="24"/>
          <w:szCs w:val="24"/>
        </w:rPr>
        <w:t>m</w:t>
      </w:r>
      <w:r w:rsidR="009564C9" w:rsidRPr="00061741">
        <w:rPr>
          <w:rFonts w:ascii="Times New Roman" w:hAnsi="Times New Roman" w:cs="Times New Roman"/>
          <w:sz w:val="24"/>
          <w:szCs w:val="24"/>
        </w:rPr>
        <w:t xml:space="preserve"> manufacturing process in the </w:t>
      </w:r>
      <w:r>
        <w:rPr>
          <w:rFonts w:ascii="Times New Roman" w:hAnsi="Times New Roman" w:cs="Times New Roman"/>
          <w:sz w:val="24"/>
          <w:szCs w:val="24"/>
        </w:rPr>
        <w:t xml:space="preserve">1970s </w:t>
      </w:r>
      <w:r w:rsidR="00460716">
        <w:rPr>
          <w:rFonts w:ascii="Times New Roman" w:hAnsi="Times New Roman" w:cs="Times New Roman"/>
          <w:sz w:val="24"/>
          <w:szCs w:val="24"/>
        </w:rPr>
        <w:t>to</w:t>
      </w:r>
      <w:r>
        <w:rPr>
          <w:rFonts w:ascii="Times New Roman" w:hAnsi="Times New Roman" w:cs="Times New Roman"/>
          <w:sz w:val="24"/>
          <w:szCs w:val="24"/>
        </w:rPr>
        <w:t xml:space="preserve"> the commercialis</w:t>
      </w:r>
      <w:r w:rsidR="009564C9" w:rsidRPr="00061741">
        <w:rPr>
          <w:rFonts w:ascii="Times New Roman" w:hAnsi="Times New Roman" w:cs="Times New Roman"/>
          <w:sz w:val="24"/>
          <w:szCs w:val="24"/>
        </w:rPr>
        <w:t xml:space="preserve">ation of </w:t>
      </w:r>
      <w:r>
        <w:rPr>
          <w:rFonts w:ascii="Times New Roman" w:hAnsi="Times New Roman" w:cs="Times New Roman"/>
          <w:sz w:val="24"/>
          <w:szCs w:val="24"/>
        </w:rPr>
        <w:t xml:space="preserve">the </w:t>
      </w:r>
      <w:proofErr w:type="gramStart"/>
      <w:r w:rsidR="009564C9" w:rsidRPr="00061741">
        <w:rPr>
          <w:rFonts w:ascii="Times New Roman" w:hAnsi="Times New Roman" w:cs="Times New Roman"/>
          <w:sz w:val="24"/>
          <w:szCs w:val="24"/>
        </w:rPr>
        <w:t>14nm based</w:t>
      </w:r>
      <w:proofErr w:type="gramEnd"/>
      <w:r w:rsidR="009564C9" w:rsidRPr="00061741">
        <w:rPr>
          <w:rFonts w:ascii="Times New Roman" w:hAnsi="Times New Roman" w:cs="Times New Roman"/>
          <w:sz w:val="24"/>
          <w:szCs w:val="24"/>
        </w:rPr>
        <w:t xml:space="preserve"> technology in 2015, more transistors are squeezed into a smaller silicon area</w:t>
      </w:r>
      <w:r>
        <w:rPr>
          <w:rFonts w:ascii="Times New Roman" w:hAnsi="Times New Roman" w:cs="Times New Roman"/>
          <w:sz w:val="24"/>
          <w:szCs w:val="24"/>
        </w:rPr>
        <w:t>,</w:t>
      </w:r>
      <w:r w:rsidR="009564C9" w:rsidRPr="00061741">
        <w:rPr>
          <w:rFonts w:ascii="Times New Roman" w:hAnsi="Times New Roman" w:cs="Times New Roman"/>
          <w:sz w:val="24"/>
          <w:szCs w:val="24"/>
        </w:rPr>
        <w:t xml:space="preserve"> which increases power density [PV07]. This eventually leads to dark silicon,</w:t>
      </w:r>
      <w:r>
        <w:rPr>
          <w:rFonts w:ascii="Times New Roman" w:hAnsi="Times New Roman" w:cs="Times New Roman"/>
          <w:sz w:val="24"/>
          <w:szCs w:val="24"/>
        </w:rPr>
        <w:t xml:space="preserve"> </w:t>
      </w:r>
      <w:r w:rsidR="009564C9" w:rsidRPr="00061741">
        <w:rPr>
          <w:rFonts w:ascii="Times New Roman" w:hAnsi="Times New Roman" w:cs="Times New Roman"/>
          <w:sz w:val="24"/>
          <w:szCs w:val="24"/>
        </w:rPr>
        <w:t>whe</w:t>
      </w:r>
      <w:r w:rsidR="00460716">
        <w:rPr>
          <w:rFonts w:ascii="Times New Roman" w:hAnsi="Times New Roman" w:cs="Times New Roman"/>
          <w:sz w:val="24"/>
          <w:szCs w:val="24"/>
        </w:rPr>
        <w:t>re</w:t>
      </w:r>
      <w:r w:rsidR="009564C9" w:rsidRPr="00061741">
        <w:rPr>
          <w:rFonts w:ascii="Times New Roman" w:hAnsi="Times New Roman" w:cs="Times New Roman"/>
          <w:sz w:val="24"/>
          <w:szCs w:val="24"/>
        </w:rPr>
        <w:t xml:space="preserve"> </w:t>
      </w:r>
      <w:proofErr w:type="gramStart"/>
      <w:r w:rsidR="009564C9" w:rsidRPr="00061741">
        <w:rPr>
          <w:rFonts w:ascii="Times New Roman" w:hAnsi="Times New Roman" w:cs="Times New Roman"/>
          <w:sz w:val="24"/>
          <w:szCs w:val="24"/>
        </w:rPr>
        <w:t xml:space="preserve">all </w:t>
      </w:r>
      <w:r w:rsidR="00460716">
        <w:rPr>
          <w:rFonts w:ascii="Times New Roman" w:hAnsi="Times New Roman" w:cs="Times New Roman"/>
          <w:sz w:val="24"/>
          <w:szCs w:val="24"/>
        </w:rPr>
        <w:t xml:space="preserve">of </w:t>
      </w:r>
      <w:r w:rsidR="009564C9" w:rsidRPr="00061741">
        <w:rPr>
          <w:rFonts w:ascii="Times New Roman" w:hAnsi="Times New Roman" w:cs="Times New Roman"/>
          <w:sz w:val="24"/>
          <w:szCs w:val="24"/>
        </w:rPr>
        <w:t>the components of a chip cannot</w:t>
      </w:r>
      <w:proofErr w:type="gramEnd"/>
      <w:r w:rsidR="009564C9" w:rsidRPr="00061741">
        <w:rPr>
          <w:rFonts w:ascii="Times New Roman" w:hAnsi="Times New Roman" w:cs="Times New Roman"/>
          <w:sz w:val="24"/>
          <w:szCs w:val="24"/>
        </w:rPr>
        <w:t xml:space="preserve"> be operated at the same time due to </w:t>
      </w:r>
      <w:ins w:id="49" w:author="Paul Bikeyev-Winter" w:date="2017-08-10T15:08:00Z">
        <w:r>
          <w:rPr>
            <w:rFonts w:ascii="Times New Roman" w:hAnsi="Times New Roman" w:cs="Times New Roman"/>
            <w:sz w:val="24"/>
            <w:szCs w:val="24"/>
          </w:rPr>
          <w:t xml:space="preserve">both </w:t>
        </w:r>
      </w:ins>
      <w:r w:rsidR="009564C9" w:rsidRPr="00061741">
        <w:rPr>
          <w:rFonts w:ascii="Times New Roman" w:hAnsi="Times New Roman" w:cs="Times New Roman"/>
          <w:sz w:val="24"/>
          <w:szCs w:val="24"/>
        </w:rPr>
        <w:t xml:space="preserve">its power dissipation and </w:t>
      </w:r>
      <w:r w:rsidR="00460716">
        <w:rPr>
          <w:rFonts w:ascii="Times New Roman" w:hAnsi="Times New Roman" w:cs="Times New Roman"/>
          <w:sz w:val="24"/>
          <w:szCs w:val="24"/>
        </w:rPr>
        <w:t xml:space="preserve">the heat </w:t>
      </w:r>
      <w:r w:rsidR="009564C9" w:rsidRPr="00061741">
        <w:rPr>
          <w:rFonts w:ascii="Times New Roman" w:hAnsi="Times New Roman" w:cs="Times New Roman"/>
          <w:sz w:val="24"/>
          <w:szCs w:val="24"/>
        </w:rPr>
        <w:t xml:space="preserve">generated. </w:t>
      </w:r>
      <w:r w:rsidR="00460716">
        <w:rPr>
          <w:rFonts w:ascii="Times New Roman" w:hAnsi="Times New Roman" w:cs="Times New Roman"/>
          <w:sz w:val="24"/>
          <w:szCs w:val="24"/>
        </w:rPr>
        <w:t xml:space="preserve"> Until now, t</w:t>
      </w:r>
      <w:r w:rsidR="009564C9" w:rsidRPr="00061741">
        <w:rPr>
          <w:rFonts w:ascii="Times New Roman" w:hAnsi="Times New Roman" w:cs="Times New Roman"/>
          <w:sz w:val="24"/>
          <w:szCs w:val="24"/>
        </w:rPr>
        <w:t xml:space="preserve">he effects of the power wall </w:t>
      </w:r>
      <w:proofErr w:type="gramStart"/>
      <w:r w:rsidR="00460716">
        <w:rPr>
          <w:rFonts w:ascii="Times New Roman" w:hAnsi="Times New Roman" w:cs="Times New Roman"/>
          <w:sz w:val="24"/>
          <w:szCs w:val="24"/>
        </w:rPr>
        <w:t>h</w:t>
      </w:r>
      <w:r>
        <w:rPr>
          <w:rFonts w:ascii="Times New Roman" w:hAnsi="Times New Roman" w:cs="Times New Roman"/>
          <w:sz w:val="24"/>
          <w:szCs w:val="24"/>
        </w:rPr>
        <w:t>ave been</w:t>
      </w:r>
      <w:r w:rsidR="009564C9" w:rsidRPr="00061741">
        <w:rPr>
          <w:rFonts w:ascii="Times New Roman" w:hAnsi="Times New Roman" w:cs="Times New Roman"/>
          <w:sz w:val="24"/>
          <w:szCs w:val="24"/>
        </w:rPr>
        <w:t xml:space="preserve"> limited</w:t>
      </w:r>
      <w:proofErr w:type="gramEnd"/>
      <w:r w:rsidR="009564C9" w:rsidRPr="00061741">
        <w:rPr>
          <w:rFonts w:ascii="Times New Roman" w:hAnsi="Times New Roman" w:cs="Times New Roman"/>
          <w:sz w:val="24"/>
          <w:szCs w:val="24"/>
        </w:rPr>
        <w:t xml:space="preserve"> by the design of </w:t>
      </w:r>
      <w:r>
        <w:rPr>
          <w:rFonts w:ascii="Times New Roman" w:hAnsi="Times New Roman" w:cs="Times New Roman"/>
          <w:sz w:val="24"/>
          <w:szCs w:val="24"/>
        </w:rPr>
        <w:t xml:space="preserve">the </w:t>
      </w:r>
      <w:r w:rsidR="009564C9" w:rsidRPr="00061741">
        <w:rPr>
          <w:rFonts w:ascii="Times New Roman" w:hAnsi="Times New Roman" w:cs="Times New Roman"/>
          <w:sz w:val="24"/>
          <w:szCs w:val="24"/>
        </w:rPr>
        <w:t>more energy efficient transistors with</w:t>
      </w:r>
      <w:r>
        <w:rPr>
          <w:rFonts w:ascii="Times New Roman" w:hAnsi="Times New Roman" w:cs="Times New Roman"/>
          <w:sz w:val="24"/>
          <w:szCs w:val="24"/>
        </w:rPr>
        <w:t>,</w:t>
      </w:r>
      <w:r w:rsidR="009564C9" w:rsidRPr="00061741">
        <w:rPr>
          <w:rFonts w:ascii="Times New Roman" w:hAnsi="Times New Roman" w:cs="Times New Roman"/>
          <w:sz w:val="24"/>
          <w:szCs w:val="24"/>
        </w:rPr>
        <w:t xml:space="preserve"> for example</w:t>
      </w:r>
      <w:r>
        <w:rPr>
          <w:rFonts w:ascii="Times New Roman" w:hAnsi="Times New Roman" w:cs="Times New Roman"/>
          <w:sz w:val="24"/>
          <w:szCs w:val="24"/>
        </w:rPr>
        <w:t>,</w:t>
      </w:r>
      <w:r w:rsidR="009564C9" w:rsidRPr="00061741">
        <w:rPr>
          <w:rFonts w:ascii="Times New Roman" w:hAnsi="Times New Roman" w:cs="Times New Roman"/>
          <w:sz w:val="24"/>
          <w:szCs w:val="24"/>
        </w:rPr>
        <w:t xml:space="preserve"> lower voltage levels. </w:t>
      </w:r>
      <w:ins w:id="50" w:author="Paul Bikeyev-Winter" w:date="2017-08-10T15:11:00Z">
        <w:r>
          <w:rPr>
            <w:rFonts w:ascii="Times New Roman" w:hAnsi="Times New Roman" w:cs="Times New Roman"/>
            <w:sz w:val="24"/>
            <w:szCs w:val="24"/>
          </w:rPr>
          <w:t xml:space="preserve">Which has led to </w:t>
        </w:r>
      </w:ins>
      <w:ins w:id="51" w:author="Paul Bikeyev-Winter" w:date="2017-08-10T15:12:00Z">
        <w:r>
          <w:rPr>
            <w:rFonts w:ascii="Times New Roman" w:hAnsi="Times New Roman" w:cs="Times New Roman"/>
            <w:sz w:val="24"/>
            <w:szCs w:val="24"/>
          </w:rPr>
          <w:t xml:space="preserve">an </w:t>
        </w:r>
      </w:ins>
      <w:del w:id="52" w:author="Paul Bikeyev-Winter" w:date="2017-08-10T15:12:00Z">
        <w:r w:rsidR="009564C9" w:rsidRPr="00061741" w:rsidDel="006F3B86">
          <w:rPr>
            <w:rFonts w:ascii="Times New Roman" w:hAnsi="Times New Roman" w:cs="Times New Roman"/>
            <w:sz w:val="24"/>
            <w:szCs w:val="24"/>
          </w:rPr>
          <w:delText xml:space="preserve">This had the advantage to </w:delText>
        </w:r>
      </w:del>
      <w:r w:rsidR="009564C9" w:rsidRPr="00061741">
        <w:rPr>
          <w:rFonts w:ascii="Times New Roman" w:hAnsi="Times New Roman" w:cs="Times New Roman"/>
          <w:sz w:val="24"/>
          <w:szCs w:val="24"/>
        </w:rPr>
        <w:t xml:space="preserve">increase </w:t>
      </w:r>
      <w:ins w:id="53" w:author="Paul Bikeyev-Winter" w:date="2017-08-10T15:12:00Z">
        <w:r>
          <w:rPr>
            <w:rFonts w:ascii="Times New Roman" w:hAnsi="Times New Roman" w:cs="Times New Roman"/>
            <w:sz w:val="24"/>
            <w:szCs w:val="24"/>
          </w:rPr>
          <w:t xml:space="preserve">in </w:t>
        </w:r>
      </w:ins>
      <w:r w:rsidR="009564C9" w:rsidRPr="00061741">
        <w:rPr>
          <w:rFonts w:ascii="Times New Roman" w:hAnsi="Times New Roman" w:cs="Times New Roman"/>
          <w:sz w:val="24"/>
          <w:szCs w:val="24"/>
        </w:rPr>
        <w:t xml:space="preserve">the transistor efficiency in proportion to </w:t>
      </w:r>
      <w:ins w:id="54" w:author="Paul Bikeyev-Winter" w:date="2017-08-10T15:12:00Z">
        <w:r>
          <w:rPr>
            <w:rFonts w:ascii="Times New Roman" w:hAnsi="Times New Roman" w:cs="Times New Roman"/>
            <w:sz w:val="24"/>
            <w:szCs w:val="24"/>
          </w:rPr>
          <w:t>an</w:t>
        </w:r>
      </w:ins>
      <w:del w:id="55" w:author="Paul Bikeyev-Winter" w:date="2017-08-10T15:12:00Z">
        <w:r w:rsidR="009564C9" w:rsidRPr="00061741" w:rsidDel="006F3B86">
          <w:rPr>
            <w:rFonts w:ascii="Times New Roman" w:hAnsi="Times New Roman" w:cs="Times New Roman"/>
            <w:sz w:val="24"/>
            <w:szCs w:val="24"/>
          </w:rPr>
          <w:delText>the</w:delText>
        </w:r>
      </w:del>
      <w:r w:rsidR="009564C9" w:rsidRPr="00061741">
        <w:rPr>
          <w:rFonts w:ascii="Times New Roman" w:hAnsi="Times New Roman" w:cs="Times New Roman"/>
          <w:sz w:val="24"/>
          <w:szCs w:val="24"/>
        </w:rPr>
        <w:t xml:space="preserve"> increase of </w:t>
      </w:r>
      <w:ins w:id="56" w:author="Paul Bikeyev-Winter" w:date="2017-08-10T15:12:00Z">
        <w:r>
          <w:rPr>
            <w:rFonts w:ascii="Times New Roman" w:hAnsi="Times New Roman" w:cs="Times New Roman"/>
            <w:sz w:val="24"/>
            <w:szCs w:val="24"/>
          </w:rPr>
          <w:t xml:space="preserve">the </w:t>
        </w:r>
      </w:ins>
      <w:r w:rsidR="009564C9" w:rsidRPr="00061741">
        <w:rPr>
          <w:rFonts w:ascii="Times New Roman" w:hAnsi="Times New Roman" w:cs="Times New Roman"/>
          <w:sz w:val="24"/>
          <w:szCs w:val="24"/>
        </w:rPr>
        <w:t xml:space="preserve">transistor density, </w:t>
      </w:r>
      <w:ins w:id="57" w:author="Paul Bikeyev-Winter" w:date="2017-08-10T15:12:00Z">
        <w:r>
          <w:rPr>
            <w:rFonts w:ascii="Times New Roman" w:hAnsi="Times New Roman" w:cs="Times New Roman"/>
            <w:sz w:val="24"/>
            <w:szCs w:val="24"/>
          </w:rPr>
          <w:t xml:space="preserve">- </w:t>
        </w:r>
      </w:ins>
      <w:r w:rsidR="009564C9" w:rsidRPr="00061741">
        <w:rPr>
          <w:rFonts w:ascii="Times New Roman" w:hAnsi="Times New Roman" w:cs="Times New Roman"/>
          <w:sz w:val="24"/>
          <w:szCs w:val="24"/>
        </w:rPr>
        <w:t xml:space="preserve">a phenomenon called the </w:t>
      </w:r>
      <w:r w:rsidR="009564C9" w:rsidRPr="006F3B86">
        <w:rPr>
          <w:rFonts w:ascii="Times New Roman" w:hAnsi="Times New Roman" w:cs="Times New Roman"/>
          <w:i/>
          <w:sz w:val="24"/>
          <w:szCs w:val="24"/>
          <w:rPrChange w:id="58" w:author="Paul Bikeyev-Winter" w:date="2017-08-10T15:12:00Z">
            <w:rPr>
              <w:rFonts w:ascii="Times New Roman" w:hAnsi="Times New Roman" w:cs="Times New Roman"/>
              <w:sz w:val="24"/>
              <w:szCs w:val="24"/>
            </w:rPr>
          </w:rPrChange>
        </w:rPr>
        <w:t>Dennard scaling</w:t>
      </w:r>
      <w:r w:rsidR="009564C9" w:rsidRPr="00061741">
        <w:rPr>
          <w:rFonts w:ascii="Times New Roman" w:hAnsi="Times New Roman" w:cs="Times New Roman"/>
          <w:sz w:val="24"/>
          <w:szCs w:val="24"/>
        </w:rPr>
        <w:t xml:space="preserve"> [DGR+74]. However</w:t>
      </w:r>
      <w:r w:rsidR="00460716">
        <w:rPr>
          <w:rFonts w:ascii="Times New Roman" w:hAnsi="Times New Roman" w:cs="Times New Roman"/>
          <w:sz w:val="24"/>
          <w:szCs w:val="24"/>
        </w:rPr>
        <w:t>,</w:t>
      </w:r>
      <w:r w:rsidR="009564C9" w:rsidRPr="00061741">
        <w:rPr>
          <w:rFonts w:ascii="Times New Roman" w:hAnsi="Times New Roman" w:cs="Times New Roman"/>
          <w:sz w:val="24"/>
          <w:szCs w:val="24"/>
        </w:rPr>
        <w:t xml:space="preserve"> the current increase </w:t>
      </w:r>
      <w:r w:rsidR="00460716">
        <w:rPr>
          <w:rFonts w:ascii="Times New Roman" w:hAnsi="Times New Roman" w:cs="Times New Roman"/>
          <w:sz w:val="24"/>
          <w:szCs w:val="24"/>
        </w:rPr>
        <w:t>in</w:t>
      </w:r>
      <w:r w:rsidR="009564C9" w:rsidRPr="00061741">
        <w:rPr>
          <w:rFonts w:ascii="Times New Roman" w:hAnsi="Times New Roman" w:cs="Times New Roman"/>
          <w:sz w:val="24"/>
          <w:szCs w:val="24"/>
        </w:rPr>
        <w:t xml:space="preserve"> the transistor efficiency is </w:t>
      </w:r>
      <w:r w:rsidR="00FD27E4">
        <w:rPr>
          <w:rFonts w:ascii="Times New Roman" w:hAnsi="Times New Roman" w:cs="Times New Roman"/>
          <w:sz w:val="24"/>
          <w:szCs w:val="24"/>
        </w:rPr>
        <w:t xml:space="preserve">no longer </w:t>
      </w:r>
      <w:r w:rsidR="009564C9" w:rsidRPr="00061741">
        <w:rPr>
          <w:rFonts w:ascii="Times New Roman" w:hAnsi="Times New Roman" w:cs="Times New Roman"/>
          <w:sz w:val="24"/>
          <w:szCs w:val="24"/>
        </w:rPr>
        <w:t>proportional to the increase of transistor density [WS13], and the semi</w:t>
      </w:r>
      <w:r w:rsidR="00460716">
        <w:rPr>
          <w:rFonts w:ascii="Times New Roman" w:hAnsi="Times New Roman" w:cs="Times New Roman"/>
          <w:sz w:val="24"/>
          <w:szCs w:val="24"/>
        </w:rPr>
        <w:t>-</w:t>
      </w:r>
      <w:r w:rsidR="00807F7C" w:rsidRPr="00061741">
        <w:rPr>
          <w:rFonts w:ascii="Times New Roman" w:hAnsi="Times New Roman" w:cs="Times New Roman"/>
          <w:sz w:val="24"/>
          <w:szCs w:val="24"/>
        </w:rPr>
        <w:t>fabrication is currently in a post-Dennard scaling area, where a substantial increase of the perfo</w:t>
      </w:r>
      <w:r w:rsidR="00807F7C">
        <w:rPr>
          <w:rFonts w:ascii="Times New Roman" w:hAnsi="Times New Roman" w:cs="Times New Roman"/>
          <w:sz w:val="24"/>
          <w:szCs w:val="24"/>
        </w:rPr>
        <w:t xml:space="preserve">rmance of computing systems </w:t>
      </w:r>
      <w:proofErr w:type="gramStart"/>
      <w:r w:rsidR="00807F7C">
        <w:rPr>
          <w:rFonts w:ascii="Times New Roman" w:hAnsi="Times New Roman" w:cs="Times New Roman"/>
          <w:sz w:val="24"/>
          <w:szCs w:val="24"/>
        </w:rPr>
        <w:t>can</w:t>
      </w:r>
      <w:r w:rsidR="00807F7C" w:rsidRPr="00061741">
        <w:rPr>
          <w:rFonts w:ascii="Times New Roman" w:hAnsi="Times New Roman" w:cs="Times New Roman"/>
          <w:sz w:val="24"/>
          <w:szCs w:val="24"/>
        </w:rPr>
        <w:t xml:space="preserve">not be </w:t>
      </w:r>
      <w:ins w:id="59" w:author="Paul Bikeyev-Winter" w:date="2017-08-10T15:14:00Z">
        <w:r w:rsidR="00807F7C">
          <w:rPr>
            <w:rFonts w:ascii="Times New Roman" w:hAnsi="Times New Roman" w:cs="Times New Roman"/>
            <w:sz w:val="24"/>
            <w:szCs w:val="24"/>
          </w:rPr>
          <w:t>achieved</w:t>
        </w:r>
      </w:ins>
      <w:proofErr w:type="gramEnd"/>
      <w:del w:id="60" w:author="Paul Bikeyev-Winter" w:date="2017-08-10T15:14:00Z">
        <w:r w:rsidR="00807F7C" w:rsidRPr="00061741" w:rsidDel="00460716">
          <w:rPr>
            <w:rFonts w:ascii="Times New Roman" w:hAnsi="Times New Roman" w:cs="Times New Roman"/>
            <w:sz w:val="24"/>
            <w:szCs w:val="24"/>
          </w:rPr>
          <w:delText>obtained</w:delText>
        </w:r>
      </w:del>
      <w:r w:rsidR="00807F7C" w:rsidRPr="00061741">
        <w:rPr>
          <w:rFonts w:ascii="Times New Roman" w:hAnsi="Times New Roman" w:cs="Times New Roman"/>
          <w:sz w:val="24"/>
          <w:szCs w:val="24"/>
        </w:rPr>
        <w:t xml:space="preserve"> </w:t>
      </w:r>
      <w:ins w:id="61" w:author="Paul Bikeyev-Winter" w:date="2017-08-10T15:14:00Z">
        <w:r w:rsidR="00807F7C">
          <w:rPr>
            <w:rFonts w:ascii="Times New Roman" w:hAnsi="Times New Roman" w:cs="Times New Roman"/>
            <w:sz w:val="24"/>
            <w:szCs w:val="24"/>
          </w:rPr>
          <w:t xml:space="preserve">until </w:t>
        </w:r>
      </w:ins>
      <w:del w:id="62" w:author="Paul Bikeyev-Winter" w:date="2017-08-10T15:14:00Z">
        <w:r w:rsidR="00807F7C" w:rsidRPr="00061741" w:rsidDel="00460716">
          <w:rPr>
            <w:rFonts w:ascii="Times New Roman" w:hAnsi="Times New Roman" w:cs="Times New Roman"/>
            <w:sz w:val="24"/>
            <w:szCs w:val="24"/>
          </w:rPr>
          <w:delText>before solving</w:delText>
        </w:r>
      </w:del>
      <w:r w:rsidR="00807F7C" w:rsidRPr="00061741">
        <w:rPr>
          <w:rFonts w:ascii="Times New Roman" w:hAnsi="Times New Roman" w:cs="Times New Roman"/>
          <w:sz w:val="24"/>
          <w:szCs w:val="24"/>
        </w:rPr>
        <w:t xml:space="preserve"> </w:t>
      </w:r>
      <w:ins w:id="63" w:author="Paul Bikeyev-Winter" w:date="2017-08-10T15:15:00Z">
        <w:r w:rsidR="00807F7C">
          <w:rPr>
            <w:rFonts w:ascii="Times New Roman" w:hAnsi="Times New Roman" w:cs="Times New Roman"/>
            <w:sz w:val="24"/>
            <w:szCs w:val="24"/>
          </w:rPr>
          <w:t xml:space="preserve">both </w:t>
        </w:r>
      </w:ins>
      <w:r w:rsidR="00807F7C" w:rsidRPr="00061741">
        <w:rPr>
          <w:rFonts w:ascii="Times New Roman" w:hAnsi="Times New Roman" w:cs="Times New Roman"/>
          <w:sz w:val="24"/>
          <w:szCs w:val="24"/>
        </w:rPr>
        <w:t xml:space="preserve">the current power dissipation and </w:t>
      </w:r>
      <w:r w:rsidR="009564C9" w:rsidRPr="00061741">
        <w:rPr>
          <w:rFonts w:ascii="Times New Roman" w:hAnsi="Times New Roman" w:cs="Times New Roman"/>
          <w:sz w:val="24"/>
          <w:szCs w:val="24"/>
        </w:rPr>
        <w:t xml:space="preserve">conductor device </w:t>
      </w:r>
      <w:ins w:id="64" w:author="Paul Bikeyev-Winter" w:date="2017-08-10T15:15:00Z">
        <w:r w:rsidR="00460716">
          <w:rPr>
            <w:rFonts w:ascii="Times New Roman" w:hAnsi="Times New Roman" w:cs="Times New Roman"/>
            <w:sz w:val="24"/>
            <w:szCs w:val="24"/>
          </w:rPr>
          <w:t xml:space="preserve">the </w:t>
        </w:r>
      </w:ins>
      <w:r w:rsidR="009564C9" w:rsidRPr="00061741">
        <w:rPr>
          <w:rFonts w:ascii="Times New Roman" w:hAnsi="Times New Roman" w:cs="Times New Roman"/>
          <w:sz w:val="24"/>
          <w:szCs w:val="24"/>
        </w:rPr>
        <w:t xml:space="preserve">related energy consumption </w:t>
      </w:r>
      <w:r w:rsidR="00FD27E4">
        <w:rPr>
          <w:rFonts w:ascii="Times New Roman" w:hAnsi="Times New Roman" w:cs="Times New Roman"/>
          <w:sz w:val="24"/>
          <w:szCs w:val="24"/>
        </w:rPr>
        <w:t>problems</w:t>
      </w:r>
      <w:ins w:id="65" w:author="Paul Bikeyev-Winter" w:date="2017-08-10T15:15:00Z">
        <w:r w:rsidR="00460716">
          <w:rPr>
            <w:rFonts w:ascii="Times New Roman" w:hAnsi="Times New Roman" w:cs="Times New Roman"/>
            <w:sz w:val="24"/>
            <w:szCs w:val="24"/>
          </w:rPr>
          <w:t xml:space="preserve"> are resolved</w:t>
        </w:r>
      </w:ins>
      <w:r w:rsidR="009564C9" w:rsidRPr="00061741">
        <w:rPr>
          <w:rFonts w:ascii="Times New Roman" w:hAnsi="Times New Roman" w:cs="Times New Roman"/>
          <w:sz w:val="24"/>
          <w:szCs w:val="24"/>
        </w:rPr>
        <w:t>.</w:t>
      </w:r>
    </w:p>
    <w:p w14:paraId="2337DE80" w14:textId="77777777" w:rsidR="009564C9" w:rsidRPr="00061741" w:rsidRDefault="009564C9" w:rsidP="009564C9">
      <w:pPr>
        <w:autoSpaceDE w:val="0"/>
        <w:autoSpaceDN w:val="0"/>
        <w:adjustRightInd w:val="0"/>
        <w:spacing w:after="0" w:line="360" w:lineRule="auto"/>
        <w:jc w:val="both"/>
        <w:rPr>
          <w:rFonts w:ascii="Times New Roman" w:hAnsi="Times New Roman" w:cs="Times New Roman"/>
          <w:sz w:val="24"/>
          <w:szCs w:val="24"/>
        </w:rPr>
      </w:pPr>
    </w:p>
    <w:p w14:paraId="315FA0DA" w14:textId="79DF568A" w:rsidR="00924236" w:rsidRPr="00061741" w:rsidRDefault="009564C9" w:rsidP="009564C9">
      <w:pPr>
        <w:autoSpaceDE w:val="0"/>
        <w:autoSpaceDN w:val="0"/>
        <w:adjustRightInd w:val="0"/>
        <w:spacing w:after="0" w:line="360" w:lineRule="auto"/>
        <w:jc w:val="both"/>
        <w:rPr>
          <w:rFonts w:ascii="Times New Roman" w:hAnsi="Times New Roman" w:cs="Times New Roman"/>
          <w:sz w:val="24"/>
          <w:szCs w:val="24"/>
        </w:rPr>
      </w:pPr>
      <w:r w:rsidRPr="00061741">
        <w:rPr>
          <w:rFonts w:ascii="Times New Roman" w:hAnsi="Times New Roman" w:cs="Times New Roman"/>
          <w:sz w:val="24"/>
          <w:szCs w:val="24"/>
        </w:rPr>
        <w:t xml:space="preserve">In order to </w:t>
      </w:r>
      <w:ins w:id="66" w:author="Paul Bikeyev-Winter" w:date="2017-08-10T15:29:00Z">
        <w:r w:rsidR="00FD27E4">
          <w:rPr>
            <w:rFonts w:ascii="Times New Roman" w:hAnsi="Times New Roman" w:cs="Times New Roman"/>
            <w:sz w:val="24"/>
            <w:szCs w:val="24"/>
          </w:rPr>
          <w:t xml:space="preserve">eradicate the above-mentioned constraints </w:t>
        </w:r>
      </w:ins>
      <w:del w:id="67" w:author="Paul Bikeyev-Winter" w:date="2017-08-10T15:29:00Z">
        <w:r w:rsidRPr="00061741" w:rsidDel="00FD27E4">
          <w:rPr>
            <w:rFonts w:ascii="Times New Roman" w:hAnsi="Times New Roman" w:cs="Times New Roman"/>
            <w:sz w:val="24"/>
            <w:szCs w:val="24"/>
          </w:rPr>
          <w:delText xml:space="preserve">solve the mentioned problems </w:delText>
        </w:r>
      </w:del>
      <w:r w:rsidRPr="00061741">
        <w:rPr>
          <w:rFonts w:ascii="Times New Roman" w:hAnsi="Times New Roman" w:cs="Times New Roman"/>
          <w:sz w:val="24"/>
          <w:szCs w:val="24"/>
        </w:rPr>
        <w:t xml:space="preserve">in this interdisciplinary domain, </w:t>
      </w:r>
      <w:ins w:id="68" w:author="Paul Bikeyev-Winter" w:date="2017-08-10T15:31:00Z">
        <w:r w:rsidR="00FD27E4">
          <w:rPr>
            <w:rFonts w:ascii="Times New Roman" w:hAnsi="Times New Roman" w:cs="Times New Roman"/>
            <w:sz w:val="24"/>
            <w:szCs w:val="24"/>
          </w:rPr>
          <w:t xml:space="preserve">specific </w:t>
        </w:r>
      </w:ins>
      <w:r w:rsidRPr="00061741">
        <w:rPr>
          <w:rFonts w:ascii="Times New Roman" w:hAnsi="Times New Roman" w:cs="Times New Roman"/>
          <w:sz w:val="24"/>
          <w:szCs w:val="24"/>
        </w:rPr>
        <w:t xml:space="preserve">software </w:t>
      </w:r>
      <w:proofErr w:type="gramStart"/>
      <w:r w:rsidRPr="00061741">
        <w:rPr>
          <w:rFonts w:ascii="Times New Roman" w:hAnsi="Times New Roman" w:cs="Times New Roman"/>
          <w:sz w:val="24"/>
          <w:szCs w:val="24"/>
        </w:rPr>
        <w:t xml:space="preserve">must inevitably be </w:t>
      </w:r>
      <w:ins w:id="69" w:author="Paul Bikeyev-Winter" w:date="2017-08-10T15:31:00Z">
        <w:r w:rsidR="00FD27E4">
          <w:rPr>
            <w:rFonts w:ascii="Times New Roman" w:hAnsi="Times New Roman" w:cs="Times New Roman"/>
            <w:sz w:val="24"/>
            <w:szCs w:val="24"/>
          </w:rPr>
          <w:t>introduced</w:t>
        </w:r>
        <w:proofErr w:type="gramEnd"/>
        <w:r w:rsidR="00FD27E4">
          <w:rPr>
            <w:rFonts w:ascii="Times New Roman" w:hAnsi="Times New Roman" w:cs="Times New Roman"/>
            <w:sz w:val="24"/>
            <w:szCs w:val="24"/>
          </w:rPr>
          <w:t xml:space="preserve"> </w:t>
        </w:r>
      </w:ins>
      <w:del w:id="70" w:author="Paul Bikeyev-Winter" w:date="2017-08-10T15:31:00Z">
        <w:r w:rsidRPr="00061741" w:rsidDel="00FD27E4">
          <w:rPr>
            <w:rFonts w:ascii="Times New Roman" w:hAnsi="Times New Roman" w:cs="Times New Roman"/>
            <w:sz w:val="24"/>
            <w:szCs w:val="24"/>
          </w:rPr>
          <w:delText xml:space="preserve">involved </w:delText>
        </w:r>
      </w:del>
      <w:r w:rsidRPr="00061741">
        <w:rPr>
          <w:rFonts w:ascii="Times New Roman" w:hAnsi="Times New Roman" w:cs="Times New Roman"/>
          <w:sz w:val="24"/>
          <w:szCs w:val="24"/>
        </w:rPr>
        <w:t>to make computer systems energy efficient again</w:t>
      </w:r>
      <w:r w:rsidR="00FD27E4">
        <w:rPr>
          <w:rFonts w:ascii="Times New Roman" w:hAnsi="Times New Roman" w:cs="Times New Roman"/>
          <w:sz w:val="24"/>
          <w:szCs w:val="24"/>
        </w:rPr>
        <w:t>! The key challenge is to utilis</w:t>
      </w:r>
      <w:r w:rsidRPr="00061741">
        <w:rPr>
          <w:rFonts w:ascii="Times New Roman" w:hAnsi="Times New Roman" w:cs="Times New Roman"/>
          <w:sz w:val="24"/>
          <w:szCs w:val="24"/>
        </w:rPr>
        <w:t xml:space="preserve">e the available hardware resources as efficiently as possible. Since </w:t>
      </w:r>
      <w:proofErr w:type="gramStart"/>
      <w:r w:rsidRPr="00061741">
        <w:rPr>
          <w:rFonts w:ascii="Times New Roman" w:hAnsi="Times New Roman" w:cs="Times New Roman"/>
          <w:sz w:val="24"/>
          <w:szCs w:val="24"/>
        </w:rPr>
        <w:t>general purpose</w:t>
      </w:r>
      <w:proofErr w:type="gramEnd"/>
      <w:r w:rsidRPr="00061741">
        <w:rPr>
          <w:rFonts w:ascii="Times New Roman" w:hAnsi="Times New Roman" w:cs="Times New Roman"/>
          <w:sz w:val="24"/>
          <w:szCs w:val="24"/>
        </w:rPr>
        <w:t xml:space="preserve"> applications </w:t>
      </w:r>
      <w:ins w:id="71" w:author="Paul Bikeyev-Winter" w:date="2017-08-10T15:32:00Z">
        <w:r w:rsidR="00FD27E4">
          <w:rPr>
            <w:rFonts w:ascii="Times New Roman" w:hAnsi="Times New Roman" w:cs="Times New Roman"/>
            <w:sz w:val="24"/>
            <w:szCs w:val="24"/>
          </w:rPr>
          <w:t xml:space="preserve">behave in </w:t>
        </w:r>
      </w:ins>
      <w:del w:id="72" w:author="Paul Bikeyev-Winter" w:date="2017-08-10T15:32:00Z">
        <w:r w:rsidRPr="00061741" w:rsidDel="00FD27E4">
          <w:rPr>
            <w:rFonts w:ascii="Times New Roman" w:hAnsi="Times New Roman" w:cs="Times New Roman"/>
            <w:sz w:val="24"/>
            <w:szCs w:val="24"/>
          </w:rPr>
          <w:delText xml:space="preserve">have </w:delText>
        </w:r>
      </w:del>
      <w:r w:rsidRPr="00061741">
        <w:rPr>
          <w:rFonts w:ascii="Times New Roman" w:hAnsi="Times New Roman" w:cs="Times New Roman"/>
          <w:sz w:val="24"/>
          <w:szCs w:val="24"/>
        </w:rPr>
        <w:t xml:space="preserve">a very dynamic </w:t>
      </w:r>
      <w:ins w:id="73" w:author="Paul Bikeyev-Winter" w:date="2017-08-10T15:32:00Z">
        <w:r w:rsidR="00FD27E4">
          <w:rPr>
            <w:rFonts w:ascii="Times New Roman" w:hAnsi="Times New Roman" w:cs="Times New Roman"/>
            <w:sz w:val="24"/>
            <w:szCs w:val="24"/>
          </w:rPr>
          <w:t>way</w:t>
        </w:r>
      </w:ins>
      <w:del w:id="74" w:author="Paul Bikeyev-Winter" w:date="2017-08-10T15:32:00Z">
        <w:r w:rsidRPr="00061741" w:rsidDel="00FD27E4">
          <w:rPr>
            <w:rFonts w:ascii="Times New Roman" w:hAnsi="Times New Roman" w:cs="Times New Roman"/>
            <w:sz w:val="24"/>
            <w:szCs w:val="24"/>
          </w:rPr>
          <w:delText>behaviour</w:delText>
        </w:r>
      </w:del>
      <w:r w:rsidRPr="00061741">
        <w:rPr>
          <w:rFonts w:ascii="Times New Roman" w:hAnsi="Times New Roman" w:cs="Times New Roman"/>
          <w:sz w:val="24"/>
          <w:szCs w:val="24"/>
        </w:rPr>
        <w:t xml:space="preserve">, a runtime environment must continuously adjust the usage of the resources based on the execution of the applications. </w:t>
      </w:r>
      <w:ins w:id="75" w:author="Paul Bikeyev-Winter" w:date="2017-08-10T15:32:00Z">
        <w:r w:rsidR="00FD27E4">
          <w:rPr>
            <w:rFonts w:ascii="Times New Roman" w:hAnsi="Times New Roman" w:cs="Times New Roman"/>
            <w:sz w:val="24"/>
            <w:szCs w:val="24"/>
          </w:rPr>
          <w:t xml:space="preserve"> </w:t>
        </w:r>
      </w:ins>
      <w:r w:rsidRPr="00061741">
        <w:rPr>
          <w:rFonts w:ascii="Times New Roman" w:hAnsi="Times New Roman" w:cs="Times New Roman"/>
          <w:sz w:val="24"/>
          <w:szCs w:val="24"/>
        </w:rPr>
        <w:t xml:space="preserve">In Linux based systems, attempts </w:t>
      </w:r>
      <w:proofErr w:type="gramStart"/>
      <w:r w:rsidRPr="00061741">
        <w:rPr>
          <w:rFonts w:ascii="Times New Roman" w:hAnsi="Times New Roman" w:cs="Times New Roman"/>
          <w:sz w:val="24"/>
          <w:szCs w:val="24"/>
        </w:rPr>
        <w:t>have been made</w:t>
      </w:r>
      <w:proofErr w:type="gramEnd"/>
      <w:r w:rsidRPr="00061741">
        <w:rPr>
          <w:rFonts w:ascii="Times New Roman" w:hAnsi="Times New Roman" w:cs="Times New Roman"/>
          <w:sz w:val="24"/>
          <w:szCs w:val="24"/>
        </w:rPr>
        <w:t xml:space="preserve"> to incorporate this behaviour by using clock frequency scaling and deep sleep states to scale the hardware resources according to the demand. The </w:t>
      </w:r>
      <w:ins w:id="76" w:author="Paul Bikeyev-Winter" w:date="2017-08-10T15:34:00Z">
        <w:r w:rsidR="00220E3B">
          <w:rPr>
            <w:rFonts w:ascii="Times New Roman" w:hAnsi="Times New Roman" w:cs="Times New Roman"/>
            <w:sz w:val="24"/>
            <w:szCs w:val="24"/>
          </w:rPr>
          <w:t xml:space="preserve">limitations </w:t>
        </w:r>
      </w:ins>
      <w:del w:id="77" w:author="Paul Bikeyev-Winter" w:date="2017-08-10T15:34:00Z">
        <w:r w:rsidRPr="00061741" w:rsidDel="00220E3B">
          <w:rPr>
            <w:rFonts w:ascii="Times New Roman" w:hAnsi="Times New Roman" w:cs="Times New Roman"/>
            <w:sz w:val="24"/>
            <w:szCs w:val="24"/>
          </w:rPr>
          <w:delText xml:space="preserve">problem </w:delText>
        </w:r>
      </w:del>
      <w:r w:rsidRPr="00061741">
        <w:rPr>
          <w:rFonts w:ascii="Times New Roman" w:hAnsi="Times New Roman" w:cs="Times New Roman"/>
          <w:sz w:val="24"/>
          <w:szCs w:val="24"/>
        </w:rPr>
        <w:t xml:space="preserve">with the existing approaches </w:t>
      </w:r>
      <w:del w:id="78" w:author="Paul Bikeyev-Winter" w:date="2017-08-10T15:34:00Z">
        <w:r w:rsidRPr="00061741" w:rsidDel="00220E3B">
          <w:rPr>
            <w:rFonts w:ascii="Times New Roman" w:hAnsi="Times New Roman" w:cs="Times New Roman"/>
            <w:sz w:val="24"/>
            <w:szCs w:val="24"/>
          </w:rPr>
          <w:delText xml:space="preserve">is </w:delText>
        </w:r>
      </w:del>
      <w:ins w:id="79" w:author="Paul Bikeyev-Winter" w:date="2017-08-10T15:34:00Z">
        <w:r w:rsidR="00220E3B">
          <w:rPr>
            <w:rFonts w:ascii="Times New Roman" w:hAnsi="Times New Roman" w:cs="Times New Roman"/>
            <w:sz w:val="24"/>
            <w:szCs w:val="24"/>
          </w:rPr>
          <w:t>are</w:t>
        </w:r>
        <w:r w:rsidR="00220E3B" w:rsidRPr="00061741">
          <w:rPr>
            <w:rFonts w:ascii="Times New Roman" w:hAnsi="Times New Roman" w:cs="Times New Roman"/>
            <w:sz w:val="24"/>
            <w:szCs w:val="24"/>
          </w:rPr>
          <w:t xml:space="preserve"> </w:t>
        </w:r>
      </w:ins>
      <w:r w:rsidRPr="00061741">
        <w:rPr>
          <w:rFonts w:ascii="Times New Roman" w:hAnsi="Times New Roman" w:cs="Times New Roman"/>
          <w:sz w:val="24"/>
          <w:szCs w:val="24"/>
        </w:rPr>
        <w:t xml:space="preserve">that the resources </w:t>
      </w:r>
      <w:proofErr w:type="gramStart"/>
      <w:r w:rsidRPr="00061741">
        <w:rPr>
          <w:rFonts w:ascii="Times New Roman" w:hAnsi="Times New Roman" w:cs="Times New Roman"/>
          <w:sz w:val="24"/>
          <w:szCs w:val="24"/>
        </w:rPr>
        <w:t>are allocated</w:t>
      </w:r>
      <w:proofErr w:type="gramEnd"/>
      <w:r w:rsidRPr="00061741">
        <w:rPr>
          <w:rFonts w:ascii="Times New Roman" w:hAnsi="Times New Roman" w:cs="Times New Roman"/>
          <w:sz w:val="24"/>
          <w:szCs w:val="24"/>
        </w:rPr>
        <w:t xml:space="preserve"> based on poor metrics. There is no interoperability between applications and the runtime system, and resources </w:t>
      </w:r>
      <w:proofErr w:type="gramStart"/>
      <w:r w:rsidRPr="00061741">
        <w:rPr>
          <w:rFonts w:ascii="Times New Roman" w:hAnsi="Times New Roman" w:cs="Times New Roman"/>
          <w:sz w:val="24"/>
          <w:szCs w:val="24"/>
        </w:rPr>
        <w:t>are usually allocated</w:t>
      </w:r>
      <w:proofErr w:type="gramEnd"/>
      <w:r w:rsidRPr="00061741">
        <w:rPr>
          <w:rFonts w:ascii="Times New Roman" w:hAnsi="Times New Roman" w:cs="Times New Roman"/>
          <w:sz w:val="24"/>
          <w:szCs w:val="24"/>
        </w:rPr>
        <w:t xml:space="preserve"> based on indirect metrics such as the system </w:t>
      </w:r>
      <w:r w:rsidRPr="00220E3B">
        <w:rPr>
          <w:rFonts w:ascii="Times New Roman" w:hAnsi="Times New Roman" w:cs="Times New Roman"/>
          <w:i/>
          <w:sz w:val="24"/>
          <w:szCs w:val="24"/>
        </w:rPr>
        <w:t>workload</w:t>
      </w:r>
      <w:r w:rsidRPr="00061741">
        <w:rPr>
          <w:rFonts w:ascii="Times New Roman" w:hAnsi="Times New Roman" w:cs="Times New Roman"/>
          <w:sz w:val="24"/>
          <w:szCs w:val="24"/>
        </w:rPr>
        <w:t>. Such a metric does not describe performance demands in applications, and therefore often causes incorrect resource allocation</w:t>
      </w:r>
      <w:ins w:id="80" w:author="Paul Bikeyev-Winter" w:date="2017-08-10T15:35:00Z">
        <w:r w:rsidR="00220E3B">
          <w:rPr>
            <w:rFonts w:ascii="Times New Roman" w:hAnsi="Times New Roman" w:cs="Times New Roman"/>
            <w:sz w:val="24"/>
            <w:szCs w:val="24"/>
          </w:rPr>
          <w:t xml:space="preserve">, which, in its turn, leads to </w:t>
        </w:r>
      </w:ins>
      <w:ins w:id="81" w:author="Paul Bikeyev-Winter" w:date="2017-08-10T15:36:00Z">
        <w:r w:rsidR="00220E3B">
          <w:rPr>
            <w:rFonts w:ascii="Times New Roman" w:hAnsi="Times New Roman" w:cs="Times New Roman"/>
            <w:sz w:val="24"/>
            <w:szCs w:val="24"/>
          </w:rPr>
          <w:t xml:space="preserve">an </w:t>
        </w:r>
      </w:ins>
      <w:ins w:id="82" w:author="Paul Bikeyev-Winter" w:date="2017-08-10T15:35:00Z">
        <w:r w:rsidR="00220E3B">
          <w:rPr>
            <w:rFonts w:ascii="Times New Roman" w:hAnsi="Times New Roman" w:cs="Times New Roman"/>
            <w:sz w:val="24"/>
            <w:szCs w:val="24"/>
          </w:rPr>
          <w:t>additional</w:t>
        </w:r>
      </w:ins>
      <w:r w:rsidRPr="00061741">
        <w:rPr>
          <w:rFonts w:ascii="Times New Roman" w:hAnsi="Times New Roman" w:cs="Times New Roman"/>
          <w:sz w:val="24"/>
          <w:szCs w:val="24"/>
        </w:rPr>
        <w:t xml:space="preserve"> </w:t>
      </w:r>
      <w:del w:id="83" w:author="Paul Bikeyev-Winter" w:date="2017-08-10T15:36:00Z">
        <w:r w:rsidRPr="00061741" w:rsidDel="00220E3B">
          <w:rPr>
            <w:rFonts w:ascii="Times New Roman" w:hAnsi="Times New Roman" w:cs="Times New Roman"/>
            <w:sz w:val="24"/>
            <w:szCs w:val="24"/>
          </w:rPr>
          <w:delText>and thus</w:delText>
        </w:r>
      </w:del>
      <w:r w:rsidRPr="00061741">
        <w:rPr>
          <w:rFonts w:ascii="Times New Roman" w:hAnsi="Times New Roman" w:cs="Times New Roman"/>
          <w:sz w:val="24"/>
          <w:szCs w:val="24"/>
        </w:rPr>
        <w:t xml:space="preserve"> </w:t>
      </w:r>
      <w:ins w:id="84" w:author="Paul Bikeyev-Winter" w:date="2017-08-10T15:36:00Z">
        <w:r w:rsidR="00220E3B">
          <w:rPr>
            <w:rFonts w:ascii="Times New Roman" w:hAnsi="Times New Roman" w:cs="Times New Roman"/>
            <w:sz w:val="24"/>
            <w:szCs w:val="24"/>
          </w:rPr>
          <w:t xml:space="preserve">waste of </w:t>
        </w:r>
      </w:ins>
      <w:proofErr w:type="gramStart"/>
      <w:r w:rsidRPr="00061741">
        <w:rPr>
          <w:rFonts w:ascii="Times New Roman" w:hAnsi="Times New Roman" w:cs="Times New Roman"/>
          <w:sz w:val="24"/>
          <w:szCs w:val="24"/>
        </w:rPr>
        <w:t>energy</w:t>
      </w:r>
      <w:proofErr w:type="gramEnd"/>
      <w:del w:id="85" w:author="Paul Bikeyev-Winter" w:date="2017-08-10T15:36:00Z">
        <w:r w:rsidRPr="00061741" w:rsidDel="00220E3B">
          <w:rPr>
            <w:rFonts w:ascii="Times New Roman" w:hAnsi="Times New Roman" w:cs="Times New Roman"/>
            <w:sz w:val="24"/>
            <w:szCs w:val="24"/>
          </w:rPr>
          <w:delText xml:space="preserve"> waste </w:delText>
        </w:r>
      </w:del>
      <w:r w:rsidRPr="00061741">
        <w:rPr>
          <w:rFonts w:ascii="Times New Roman" w:hAnsi="Times New Roman" w:cs="Times New Roman"/>
          <w:sz w:val="24"/>
          <w:szCs w:val="24"/>
        </w:rPr>
        <w:t>[HNP+14, HLL15].</w:t>
      </w:r>
    </w:p>
    <w:p w14:paraId="3CAAA88E" w14:textId="77777777" w:rsidR="00924236" w:rsidRPr="00061741" w:rsidRDefault="00924236">
      <w:pPr>
        <w:rPr>
          <w:rFonts w:ascii="Times New Roman" w:hAnsi="Times New Roman" w:cs="Times New Roman"/>
          <w:i/>
          <w:sz w:val="24"/>
          <w:szCs w:val="24"/>
        </w:rPr>
      </w:pPr>
    </w:p>
    <w:p w14:paraId="014C36CE" w14:textId="6688CEE8" w:rsidR="009564C9" w:rsidRPr="00061741" w:rsidRDefault="009564C9" w:rsidP="009564C9">
      <w:pPr>
        <w:autoSpaceDE w:val="0"/>
        <w:autoSpaceDN w:val="0"/>
        <w:adjustRightInd w:val="0"/>
        <w:spacing w:after="0" w:line="360" w:lineRule="auto"/>
        <w:jc w:val="both"/>
        <w:rPr>
          <w:rFonts w:ascii="Times New Roman" w:hAnsi="Times New Roman" w:cs="Times New Roman"/>
          <w:sz w:val="24"/>
          <w:szCs w:val="24"/>
        </w:rPr>
      </w:pPr>
      <w:r w:rsidRPr="00061741">
        <w:rPr>
          <w:rFonts w:ascii="Times New Roman" w:hAnsi="Times New Roman" w:cs="Times New Roman"/>
          <w:sz w:val="24"/>
          <w:szCs w:val="24"/>
        </w:rPr>
        <w:lastRenderedPageBreak/>
        <w:t xml:space="preserve">In this research </w:t>
      </w:r>
      <w:proofErr w:type="gramStart"/>
      <w:ins w:id="86" w:author="Paul Bikeyev-Winter" w:date="2017-08-10T15:37:00Z">
        <w:r w:rsidR="00220E3B">
          <w:rPr>
            <w:rFonts w:ascii="Times New Roman" w:hAnsi="Times New Roman" w:cs="Times New Roman"/>
            <w:sz w:val="24"/>
            <w:szCs w:val="24"/>
          </w:rPr>
          <w:t>project</w:t>
        </w:r>
        <w:proofErr w:type="gramEnd"/>
        <w:r w:rsidR="00220E3B">
          <w:rPr>
            <w:rFonts w:ascii="Times New Roman" w:hAnsi="Times New Roman" w:cs="Times New Roman"/>
            <w:sz w:val="24"/>
            <w:szCs w:val="24"/>
          </w:rPr>
          <w:t xml:space="preserve"> </w:t>
        </w:r>
      </w:ins>
      <w:r w:rsidRPr="00061741">
        <w:rPr>
          <w:rFonts w:ascii="Times New Roman" w:hAnsi="Times New Roman" w:cs="Times New Roman"/>
          <w:sz w:val="24"/>
          <w:szCs w:val="24"/>
        </w:rPr>
        <w:t>we will e</w:t>
      </w:r>
      <w:ins w:id="87" w:author="Paul Bikeyev-Winter" w:date="2017-08-10T15:36:00Z">
        <w:r w:rsidR="00220E3B">
          <w:rPr>
            <w:rFonts w:ascii="Times New Roman" w:hAnsi="Times New Roman" w:cs="Times New Roman"/>
            <w:sz w:val="24"/>
            <w:szCs w:val="24"/>
          </w:rPr>
          <w:t>nhance</w:t>
        </w:r>
      </w:ins>
      <w:del w:id="88" w:author="Paul Bikeyev-Winter" w:date="2017-08-10T15:36:00Z">
        <w:r w:rsidRPr="00061741" w:rsidDel="00220E3B">
          <w:rPr>
            <w:rFonts w:ascii="Times New Roman" w:hAnsi="Times New Roman" w:cs="Times New Roman"/>
            <w:sz w:val="24"/>
            <w:szCs w:val="24"/>
          </w:rPr>
          <w:delText>xtend</w:delText>
        </w:r>
      </w:del>
      <w:r w:rsidRPr="00061741">
        <w:rPr>
          <w:rFonts w:ascii="Times New Roman" w:hAnsi="Times New Roman" w:cs="Times New Roman"/>
          <w:sz w:val="24"/>
          <w:szCs w:val="24"/>
        </w:rPr>
        <w:t xml:space="preserve"> the application software with the </w:t>
      </w:r>
      <w:r w:rsidR="008D2E44">
        <w:rPr>
          <w:rFonts w:ascii="Times New Roman" w:hAnsi="Times New Roman" w:cs="Times New Roman"/>
          <w:sz w:val="24"/>
          <w:szCs w:val="24"/>
        </w:rPr>
        <w:t>inclusion</w:t>
      </w:r>
      <w:ins w:id="89" w:author="Paul Bikeyev-Winter" w:date="2017-08-10T15:37:00Z">
        <w:r w:rsidR="00220E3B">
          <w:rPr>
            <w:rFonts w:ascii="Times New Roman" w:hAnsi="Times New Roman" w:cs="Times New Roman"/>
            <w:sz w:val="24"/>
            <w:szCs w:val="24"/>
          </w:rPr>
          <w:t xml:space="preserve"> </w:t>
        </w:r>
      </w:ins>
      <w:del w:id="90" w:author="Paul Bikeyev-Winter" w:date="2017-08-10T15:37:00Z">
        <w:r w:rsidRPr="00061741" w:rsidDel="00220E3B">
          <w:rPr>
            <w:rFonts w:ascii="Times New Roman" w:hAnsi="Times New Roman" w:cs="Times New Roman"/>
            <w:sz w:val="24"/>
            <w:szCs w:val="24"/>
          </w:rPr>
          <w:delText xml:space="preserve">notion </w:delText>
        </w:r>
      </w:del>
      <w:r w:rsidRPr="00061741">
        <w:rPr>
          <w:rFonts w:ascii="Times New Roman" w:hAnsi="Times New Roman" w:cs="Times New Roman"/>
          <w:sz w:val="24"/>
          <w:szCs w:val="24"/>
        </w:rPr>
        <w:t xml:space="preserve">of </w:t>
      </w:r>
      <w:r w:rsidRPr="00220E3B">
        <w:rPr>
          <w:rFonts w:ascii="Times New Roman" w:hAnsi="Times New Roman" w:cs="Times New Roman"/>
          <w:b/>
          <w:i/>
          <w:sz w:val="24"/>
          <w:szCs w:val="24"/>
          <w:rPrChange w:id="91" w:author="Paul Bikeyev-Winter" w:date="2017-08-10T15:40:00Z">
            <w:rPr>
              <w:rFonts w:ascii="Times New Roman" w:hAnsi="Times New Roman" w:cs="Times New Roman"/>
              <w:sz w:val="24"/>
              <w:szCs w:val="24"/>
            </w:rPr>
          </w:rPrChange>
        </w:rPr>
        <w:t>energy awareness</w:t>
      </w:r>
      <w:r w:rsidRPr="00061741">
        <w:rPr>
          <w:rFonts w:ascii="Times New Roman" w:hAnsi="Times New Roman" w:cs="Times New Roman"/>
          <w:sz w:val="24"/>
          <w:szCs w:val="24"/>
        </w:rPr>
        <w:t xml:space="preserve">. This </w:t>
      </w:r>
      <w:ins w:id="92" w:author="Paul Bikeyev-Winter" w:date="2017-08-10T15:38:00Z">
        <w:r w:rsidR="00220E3B">
          <w:rPr>
            <w:rFonts w:ascii="Times New Roman" w:hAnsi="Times New Roman" w:cs="Times New Roman"/>
            <w:sz w:val="24"/>
            <w:szCs w:val="24"/>
          </w:rPr>
          <w:t xml:space="preserve">new </w:t>
        </w:r>
      </w:ins>
      <w:del w:id="93" w:author="Paul Bikeyev-Winter" w:date="2017-08-10T15:38:00Z">
        <w:r w:rsidRPr="00061741" w:rsidDel="00220E3B">
          <w:rPr>
            <w:rFonts w:ascii="Times New Roman" w:hAnsi="Times New Roman" w:cs="Times New Roman"/>
            <w:sz w:val="24"/>
            <w:szCs w:val="24"/>
          </w:rPr>
          <w:delText xml:space="preserve">is a </w:delText>
        </w:r>
      </w:del>
      <w:r w:rsidRPr="00061741">
        <w:rPr>
          <w:rFonts w:ascii="Times New Roman" w:hAnsi="Times New Roman" w:cs="Times New Roman"/>
          <w:sz w:val="24"/>
          <w:szCs w:val="24"/>
        </w:rPr>
        <w:t xml:space="preserve">property </w:t>
      </w:r>
      <w:ins w:id="94" w:author="Paul Bikeyev-Winter" w:date="2017-08-10T15:40:00Z">
        <w:r w:rsidR="00220E3B">
          <w:rPr>
            <w:rFonts w:ascii="Times New Roman" w:hAnsi="Times New Roman" w:cs="Times New Roman"/>
            <w:sz w:val="24"/>
            <w:szCs w:val="24"/>
          </w:rPr>
          <w:t xml:space="preserve">will enable </w:t>
        </w:r>
      </w:ins>
      <w:del w:id="95" w:author="Paul Bikeyev-Winter" w:date="2017-08-10T15:40:00Z">
        <w:r w:rsidRPr="00061741" w:rsidDel="00220E3B">
          <w:rPr>
            <w:rFonts w:ascii="Times New Roman" w:hAnsi="Times New Roman" w:cs="Times New Roman"/>
            <w:sz w:val="24"/>
            <w:szCs w:val="24"/>
          </w:rPr>
          <w:delText>ne</w:delText>
        </w:r>
      </w:del>
      <w:del w:id="96" w:author="Paul Bikeyev-Winter" w:date="2017-08-10T15:41:00Z">
        <w:r w:rsidRPr="00061741" w:rsidDel="00220E3B">
          <w:rPr>
            <w:rFonts w:ascii="Times New Roman" w:hAnsi="Times New Roman" w:cs="Times New Roman"/>
            <w:sz w:val="24"/>
            <w:szCs w:val="24"/>
          </w:rPr>
          <w:delText xml:space="preserve">eded to directly involve </w:delText>
        </w:r>
      </w:del>
      <w:r w:rsidRPr="00061741">
        <w:rPr>
          <w:rFonts w:ascii="Times New Roman" w:hAnsi="Times New Roman" w:cs="Times New Roman"/>
          <w:sz w:val="24"/>
          <w:szCs w:val="24"/>
        </w:rPr>
        <w:t>applications</w:t>
      </w:r>
      <w:ins w:id="97" w:author="Paul Bikeyev-Winter" w:date="2017-08-10T15:41:00Z">
        <w:r w:rsidR="00220E3B">
          <w:rPr>
            <w:rFonts w:ascii="Times New Roman" w:hAnsi="Times New Roman" w:cs="Times New Roman"/>
            <w:sz w:val="24"/>
            <w:szCs w:val="24"/>
          </w:rPr>
          <w:t xml:space="preserve"> to get directly involved</w:t>
        </w:r>
      </w:ins>
      <w:r w:rsidRPr="00061741">
        <w:rPr>
          <w:rFonts w:ascii="Times New Roman" w:hAnsi="Times New Roman" w:cs="Times New Roman"/>
          <w:sz w:val="24"/>
          <w:szCs w:val="24"/>
        </w:rPr>
        <w:t xml:space="preserve"> in the </w:t>
      </w:r>
      <w:ins w:id="98" w:author="Paul Bikeyev-Winter" w:date="2017-08-10T15:41:00Z">
        <w:r w:rsidR="00220E3B">
          <w:rPr>
            <w:rFonts w:ascii="Times New Roman" w:hAnsi="Times New Roman" w:cs="Times New Roman"/>
            <w:sz w:val="24"/>
            <w:szCs w:val="24"/>
          </w:rPr>
          <w:t xml:space="preserve">allocation of </w:t>
        </w:r>
      </w:ins>
      <w:r w:rsidRPr="00061741">
        <w:rPr>
          <w:rFonts w:ascii="Times New Roman" w:hAnsi="Times New Roman" w:cs="Times New Roman"/>
          <w:sz w:val="24"/>
          <w:szCs w:val="24"/>
        </w:rPr>
        <w:t>resource</w:t>
      </w:r>
      <w:del w:id="99" w:author="Paul Bikeyev-Winter" w:date="2017-08-10T15:41:00Z">
        <w:r w:rsidRPr="00061741" w:rsidDel="00220E3B">
          <w:rPr>
            <w:rFonts w:ascii="Times New Roman" w:hAnsi="Times New Roman" w:cs="Times New Roman"/>
            <w:sz w:val="24"/>
            <w:szCs w:val="24"/>
          </w:rPr>
          <w:delText xml:space="preserve"> allocation</w:delText>
        </w:r>
      </w:del>
      <w:r w:rsidRPr="00061741">
        <w:rPr>
          <w:rFonts w:ascii="Times New Roman" w:hAnsi="Times New Roman" w:cs="Times New Roman"/>
          <w:sz w:val="24"/>
          <w:szCs w:val="24"/>
        </w:rPr>
        <w:t>.</w:t>
      </w:r>
      <w:r w:rsidR="00B11045" w:rsidRPr="00061741">
        <w:rPr>
          <w:rFonts w:ascii="Times New Roman" w:hAnsi="Times New Roman" w:cs="Times New Roman"/>
          <w:sz w:val="24"/>
          <w:szCs w:val="24"/>
        </w:rPr>
        <w:t xml:space="preserve"> </w:t>
      </w:r>
      <w:r w:rsidRPr="00061741">
        <w:rPr>
          <w:rFonts w:ascii="Times New Roman" w:hAnsi="Times New Roman" w:cs="Times New Roman"/>
          <w:sz w:val="24"/>
          <w:szCs w:val="24"/>
        </w:rPr>
        <w:t xml:space="preserve">Energy aware software is able </w:t>
      </w:r>
      <w:proofErr w:type="gramStart"/>
      <w:r w:rsidRPr="00061741">
        <w:rPr>
          <w:rFonts w:ascii="Times New Roman" w:hAnsi="Times New Roman" w:cs="Times New Roman"/>
          <w:sz w:val="24"/>
          <w:szCs w:val="24"/>
        </w:rPr>
        <w:t>to continuously</w:t>
      </w:r>
      <w:r w:rsidR="00B11045" w:rsidRPr="00061741">
        <w:rPr>
          <w:rFonts w:ascii="Times New Roman" w:hAnsi="Times New Roman" w:cs="Times New Roman"/>
          <w:sz w:val="24"/>
          <w:szCs w:val="24"/>
        </w:rPr>
        <w:t xml:space="preserve"> </w:t>
      </w:r>
      <w:r w:rsidRPr="00061741">
        <w:rPr>
          <w:rFonts w:ascii="Times New Roman" w:hAnsi="Times New Roman" w:cs="Times New Roman"/>
          <w:sz w:val="24"/>
          <w:szCs w:val="24"/>
        </w:rPr>
        <w:t>report</w:t>
      </w:r>
      <w:proofErr w:type="gramEnd"/>
      <w:r w:rsidRPr="00061741">
        <w:rPr>
          <w:rFonts w:ascii="Times New Roman" w:hAnsi="Times New Roman" w:cs="Times New Roman"/>
          <w:sz w:val="24"/>
          <w:szCs w:val="24"/>
        </w:rPr>
        <w:t xml:space="preserve"> the perf</w:t>
      </w:r>
      <w:r w:rsidR="00B11045" w:rsidRPr="00061741">
        <w:rPr>
          <w:rFonts w:ascii="Times New Roman" w:hAnsi="Times New Roman" w:cs="Times New Roman"/>
          <w:sz w:val="24"/>
          <w:szCs w:val="24"/>
        </w:rPr>
        <w:t xml:space="preserve">ormance demand </w:t>
      </w:r>
      <w:r w:rsidR="00220E3B" w:rsidRPr="00061741">
        <w:rPr>
          <w:rFonts w:ascii="Times New Roman" w:hAnsi="Times New Roman" w:cs="Times New Roman"/>
          <w:sz w:val="24"/>
          <w:szCs w:val="24"/>
        </w:rPr>
        <w:t xml:space="preserve">to the runtime system </w:t>
      </w:r>
      <w:r w:rsidR="00B11045" w:rsidRPr="00061741">
        <w:rPr>
          <w:rFonts w:ascii="Times New Roman" w:hAnsi="Times New Roman" w:cs="Times New Roman"/>
          <w:sz w:val="24"/>
          <w:szCs w:val="24"/>
        </w:rPr>
        <w:t>in its own specifi</w:t>
      </w:r>
      <w:r w:rsidRPr="00061741">
        <w:rPr>
          <w:rFonts w:ascii="Times New Roman" w:hAnsi="Times New Roman" w:cs="Times New Roman"/>
          <w:sz w:val="24"/>
          <w:szCs w:val="24"/>
        </w:rPr>
        <w:t>c metric. With this</w:t>
      </w:r>
      <w:r w:rsidR="00220E3B">
        <w:rPr>
          <w:rFonts w:ascii="Times New Roman" w:hAnsi="Times New Roman" w:cs="Times New Roman"/>
          <w:sz w:val="24"/>
          <w:szCs w:val="24"/>
        </w:rPr>
        <w:t xml:space="preserve"> </w:t>
      </w:r>
      <w:ins w:id="100" w:author="Paul Bikeyev-Winter" w:date="2017-08-10T15:42:00Z">
        <w:r w:rsidR="00220E3B">
          <w:rPr>
            <w:rFonts w:ascii="Times New Roman" w:hAnsi="Times New Roman" w:cs="Times New Roman"/>
            <w:sz w:val="24"/>
            <w:szCs w:val="24"/>
          </w:rPr>
          <w:t>new vital</w:t>
        </w:r>
      </w:ins>
      <w:r w:rsidR="00220E3B">
        <w:rPr>
          <w:rFonts w:ascii="Times New Roman" w:hAnsi="Times New Roman" w:cs="Times New Roman"/>
          <w:sz w:val="24"/>
          <w:szCs w:val="24"/>
        </w:rPr>
        <w:t xml:space="preserve"> information, the runtime </w:t>
      </w:r>
      <w:r w:rsidRPr="00061741">
        <w:rPr>
          <w:rFonts w:ascii="Times New Roman" w:hAnsi="Times New Roman" w:cs="Times New Roman"/>
          <w:sz w:val="24"/>
          <w:szCs w:val="24"/>
        </w:rPr>
        <w:t xml:space="preserve">system </w:t>
      </w:r>
      <w:ins w:id="101" w:author="Paul Bikeyev-Winter" w:date="2017-08-10T15:43:00Z">
        <w:r w:rsidR="00154E31">
          <w:rPr>
            <w:rFonts w:ascii="Times New Roman" w:hAnsi="Times New Roman" w:cs="Times New Roman"/>
            <w:sz w:val="24"/>
            <w:szCs w:val="24"/>
          </w:rPr>
          <w:t xml:space="preserve">would be able to </w:t>
        </w:r>
      </w:ins>
      <w:del w:id="102" w:author="Paul Bikeyev-Winter" w:date="2017-08-10T15:43:00Z">
        <w:r w:rsidRPr="00061741" w:rsidDel="00154E31">
          <w:rPr>
            <w:rFonts w:ascii="Times New Roman" w:hAnsi="Times New Roman" w:cs="Times New Roman"/>
            <w:sz w:val="24"/>
            <w:szCs w:val="24"/>
          </w:rPr>
          <w:delText xml:space="preserve">can </w:delText>
        </w:r>
      </w:del>
      <w:r w:rsidRPr="00061741">
        <w:rPr>
          <w:rFonts w:ascii="Times New Roman" w:hAnsi="Times New Roman" w:cs="Times New Roman"/>
          <w:sz w:val="24"/>
          <w:szCs w:val="24"/>
        </w:rPr>
        <w:t>allocate resources (usually with clock frequency</w:t>
      </w:r>
      <w:r w:rsidR="00B11045" w:rsidRPr="00061741">
        <w:rPr>
          <w:rFonts w:ascii="Times New Roman" w:hAnsi="Times New Roman" w:cs="Times New Roman"/>
          <w:sz w:val="24"/>
          <w:szCs w:val="24"/>
        </w:rPr>
        <w:t xml:space="preserve"> </w:t>
      </w:r>
      <w:r w:rsidRPr="00061741">
        <w:rPr>
          <w:rFonts w:ascii="Times New Roman" w:hAnsi="Times New Roman" w:cs="Times New Roman"/>
          <w:sz w:val="24"/>
          <w:szCs w:val="24"/>
        </w:rPr>
        <w:t>scaling and with sleep states) with a much greater</w:t>
      </w:r>
      <w:r w:rsidR="00B11045" w:rsidRPr="00061741">
        <w:rPr>
          <w:rFonts w:ascii="Times New Roman" w:hAnsi="Times New Roman" w:cs="Times New Roman"/>
          <w:sz w:val="24"/>
          <w:szCs w:val="24"/>
        </w:rPr>
        <w:t xml:space="preserve"> </w:t>
      </w:r>
      <w:r w:rsidRPr="00061741">
        <w:rPr>
          <w:rFonts w:ascii="Times New Roman" w:hAnsi="Times New Roman" w:cs="Times New Roman"/>
          <w:sz w:val="24"/>
          <w:szCs w:val="24"/>
        </w:rPr>
        <w:t>accuracy than using indirect metrics</w:t>
      </w:r>
      <w:r w:rsidR="00154E31">
        <w:rPr>
          <w:rFonts w:ascii="Times New Roman" w:hAnsi="Times New Roman" w:cs="Times New Roman"/>
          <w:sz w:val="24"/>
          <w:szCs w:val="24"/>
        </w:rPr>
        <w:t>,</w:t>
      </w:r>
      <w:r w:rsidRPr="00061741">
        <w:rPr>
          <w:rFonts w:ascii="Times New Roman" w:hAnsi="Times New Roman" w:cs="Times New Roman"/>
          <w:sz w:val="24"/>
          <w:szCs w:val="24"/>
        </w:rPr>
        <w:t xml:space="preserve"> such as the workload.</w:t>
      </w:r>
      <w:r w:rsidR="00B11045" w:rsidRPr="00061741">
        <w:rPr>
          <w:rFonts w:ascii="Times New Roman" w:hAnsi="Times New Roman" w:cs="Times New Roman"/>
          <w:sz w:val="24"/>
          <w:szCs w:val="24"/>
        </w:rPr>
        <w:t xml:space="preserve"> </w:t>
      </w:r>
      <w:r w:rsidR="00154E31">
        <w:rPr>
          <w:rFonts w:ascii="Times New Roman" w:hAnsi="Times New Roman" w:cs="Times New Roman"/>
          <w:sz w:val="24"/>
          <w:szCs w:val="24"/>
        </w:rPr>
        <w:t xml:space="preserve"> </w:t>
      </w:r>
      <w:ins w:id="103" w:author="Paul Bikeyev-Winter" w:date="2017-08-10T15:44:00Z">
        <w:r w:rsidR="0073570B" w:rsidRPr="0073570B">
          <w:rPr>
            <w:rFonts w:ascii="Times New Roman" w:hAnsi="Times New Roman" w:cs="Times New Roman"/>
            <w:b/>
            <w:sz w:val="24"/>
            <w:szCs w:val="24"/>
            <w:rPrChange w:id="104" w:author="Paul Bikeyev-Winter" w:date="2017-08-10T15:47:00Z">
              <w:rPr>
                <w:rFonts w:ascii="Times New Roman" w:hAnsi="Times New Roman" w:cs="Times New Roman"/>
                <w:sz w:val="24"/>
                <w:szCs w:val="24"/>
              </w:rPr>
            </w:rPrChange>
          </w:rPr>
          <w:t xml:space="preserve">As a result of </w:t>
        </w:r>
      </w:ins>
      <w:r w:rsidR="008D2E44">
        <w:rPr>
          <w:rFonts w:ascii="Times New Roman" w:hAnsi="Times New Roman" w:cs="Times New Roman"/>
          <w:b/>
          <w:sz w:val="24"/>
          <w:szCs w:val="24"/>
        </w:rPr>
        <w:t>the inclusion of energy</w:t>
      </w:r>
      <w:ins w:id="105" w:author="Paul Bikeyev-Winter" w:date="2017-08-10T15:45:00Z">
        <w:r w:rsidR="0073570B" w:rsidRPr="0073570B">
          <w:rPr>
            <w:rFonts w:ascii="Times New Roman" w:hAnsi="Times New Roman" w:cs="Times New Roman"/>
            <w:b/>
            <w:sz w:val="24"/>
            <w:szCs w:val="24"/>
            <w:rPrChange w:id="106" w:author="Paul Bikeyev-Winter" w:date="2017-08-10T15:47:00Z">
              <w:rPr>
                <w:rFonts w:ascii="Times New Roman" w:hAnsi="Times New Roman" w:cs="Times New Roman"/>
                <w:sz w:val="24"/>
                <w:szCs w:val="24"/>
              </w:rPr>
            </w:rPrChange>
          </w:rPr>
          <w:t xml:space="preserve"> awareness in software on real-world Linux platforms in our previous research [Hol15], a</w:t>
        </w:r>
      </w:ins>
      <w:ins w:id="107" w:author="Paul Bikeyev-Winter" w:date="2017-08-10T15:51:00Z">
        <w:r w:rsidR="00F14A61">
          <w:rPr>
            <w:rFonts w:ascii="Times New Roman" w:hAnsi="Times New Roman" w:cs="Times New Roman"/>
            <w:b/>
            <w:sz w:val="24"/>
            <w:szCs w:val="24"/>
          </w:rPr>
          <w:t>n</w:t>
        </w:r>
      </w:ins>
      <w:ins w:id="108" w:author="Paul Bikeyev-Winter" w:date="2017-08-10T15:45:00Z">
        <w:r w:rsidR="0073570B" w:rsidRPr="0073570B">
          <w:rPr>
            <w:rFonts w:ascii="Times New Roman" w:hAnsi="Times New Roman" w:cs="Times New Roman"/>
            <w:b/>
            <w:sz w:val="24"/>
            <w:szCs w:val="24"/>
            <w:rPrChange w:id="109" w:author="Paul Bikeyev-Winter" w:date="2017-08-10T15:47:00Z">
              <w:rPr>
                <w:rFonts w:ascii="Times New Roman" w:hAnsi="Times New Roman" w:cs="Times New Roman"/>
                <w:sz w:val="24"/>
                <w:szCs w:val="24"/>
              </w:rPr>
            </w:rPrChange>
          </w:rPr>
          <w:t xml:space="preserve"> </w:t>
        </w:r>
      </w:ins>
      <w:ins w:id="110" w:author="Paul Bikeyev-Winter" w:date="2017-08-10T15:51:00Z">
        <w:r w:rsidR="00F14A61">
          <w:rPr>
            <w:rFonts w:ascii="Times New Roman" w:hAnsi="Times New Roman" w:cs="Times New Roman"/>
            <w:b/>
            <w:sz w:val="24"/>
            <w:szCs w:val="24"/>
          </w:rPr>
          <w:t>impressive</w:t>
        </w:r>
      </w:ins>
      <w:ins w:id="111" w:author="Paul Bikeyev-Winter" w:date="2017-08-10T15:45:00Z">
        <w:r w:rsidR="0073570B" w:rsidRPr="0073570B">
          <w:rPr>
            <w:rFonts w:ascii="Times New Roman" w:hAnsi="Times New Roman" w:cs="Times New Roman"/>
            <w:b/>
            <w:sz w:val="24"/>
            <w:szCs w:val="24"/>
            <w:rPrChange w:id="112" w:author="Paul Bikeyev-Winter" w:date="2017-08-10T15:47:00Z">
              <w:rPr>
                <w:rFonts w:ascii="Times New Roman" w:hAnsi="Times New Roman" w:cs="Times New Roman"/>
                <w:sz w:val="24"/>
                <w:szCs w:val="24"/>
              </w:rPr>
            </w:rPrChange>
          </w:rPr>
          <w:t xml:space="preserve"> saving of 50% to 60% in energy was achieved </w:t>
        </w:r>
      </w:ins>
      <w:ins w:id="113" w:author="Paul Bikeyev-Winter" w:date="2017-08-10T15:46:00Z">
        <w:r w:rsidR="0073570B" w:rsidRPr="0073570B">
          <w:rPr>
            <w:rFonts w:ascii="Times New Roman" w:hAnsi="Times New Roman" w:cs="Times New Roman"/>
            <w:b/>
            <w:sz w:val="24"/>
            <w:szCs w:val="24"/>
            <w:rPrChange w:id="114" w:author="Paul Bikeyev-Winter" w:date="2017-08-10T15:47:00Z">
              <w:rPr>
                <w:rFonts w:ascii="Times New Roman" w:hAnsi="Times New Roman" w:cs="Times New Roman"/>
                <w:sz w:val="24"/>
                <w:szCs w:val="24"/>
              </w:rPr>
            </w:rPrChange>
          </w:rPr>
          <w:t>–</w:t>
        </w:r>
      </w:ins>
      <w:ins w:id="115" w:author="Paul Bikeyev-Winter" w:date="2017-08-10T15:45:00Z">
        <w:r w:rsidR="0073570B" w:rsidRPr="0073570B">
          <w:rPr>
            <w:rFonts w:ascii="Times New Roman" w:hAnsi="Times New Roman" w:cs="Times New Roman"/>
            <w:b/>
            <w:sz w:val="24"/>
            <w:szCs w:val="24"/>
            <w:rPrChange w:id="116" w:author="Paul Bikeyev-Winter" w:date="2017-08-10T15:47:00Z">
              <w:rPr>
                <w:rFonts w:ascii="Times New Roman" w:hAnsi="Times New Roman" w:cs="Times New Roman"/>
                <w:sz w:val="24"/>
                <w:szCs w:val="24"/>
              </w:rPr>
            </w:rPrChange>
          </w:rPr>
          <w:t xml:space="preserve"> without </w:t>
        </w:r>
      </w:ins>
      <w:del w:id="117" w:author="Paul Bikeyev-Winter" w:date="2017-08-10T15:46:00Z">
        <w:r w:rsidRPr="0073570B" w:rsidDel="0073570B">
          <w:rPr>
            <w:rFonts w:ascii="Times New Roman" w:hAnsi="Times New Roman" w:cs="Times New Roman"/>
            <w:b/>
            <w:sz w:val="24"/>
            <w:szCs w:val="24"/>
            <w:rPrChange w:id="118" w:author="Paul Bikeyev-Winter" w:date="2017-08-10T15:47:00Z">
              <w:rPr>
                <w:rFonts w:ascii="Times New Roman" w:hAnsi="Times New Roman" w:cs="Times New Roman"/>
                <w:sz w:val="24"/>
                <w:szCs w:val="24"/>
              </w:rPr>
            </w:rPrChange>
          </w:rPr>
          <w:delText>Energy savings as much as 50-60% was obtained by using</w:delText>
        </w:r>
        <w:r w:rsidR="00B11045" w:rsidRPr="0073570B" w:rsidDel="0073570B">
          <w:rPr>
            <w:rFonts w:ascii="Times New Roman" w:hAnsi="Times New Roman" w:cs="Times New Roman"/>
            <w:b/>
            <w:sz w:val="24"/>
            <w:szCs w:val="24"/>
            <w:rPrChange w:id="119" w:author="Paul Bikeyev-Winter" w:date="2017-08-10T15:47:00Z">
              <w:rPr>
                <w:rFonts w:ascii="Times New Roman" w:hAnsi="Times New Roman" w:cs="Times New Roman"/>
                <w:sz w:val="24"/>
                <w:szCs w:val="24"/>
              </w:rPr>
            </w:rPrChange>
          </w:rPr>
          <w:delText xml:space="preserve"> </w:delText>
        </w:r>
        <w:r w:rsidRPr="0073570B" w:rsidDel="0073570B">
          <w:rPr>
            <w:rFonts w:ascii="Times New Roman" w:hAnsi="Times New Roman" w:cs="Times New Roman"/>
            <w:b/>
            <w:sz w:val="24"/>
            <w:szCs w:val="24"/>
            <w:rPrChange w:id="120" w:author="Paul Bikeyev-Winter" w:date="2017-08-10T15:47:00Z">
              <w:rPr>
                <w:rFonts w:ascii="Times New Roman" w:hAnsi="Times New Roman" w:cs="Times New Roman"/>
                <w:sz w:val="24"/>
                <w:szCs w:val="24"/>
              </w:rPr>
            </w:rPrChange>
          </w:rPr>
          <w:delText>energy awareness in software in our previous research</w:delText>
        </w:r>
        <w:r w:rsidR="00B11045" w:rsidRPr="0073570B" w:rsidDel="0073570B">
          <w:rPr>
            <w:rFonts w:ascii="Times New Roman" w:hAnsi="Times New Roman" w:cs="Times New Roman"/>
            <w:b/>
            <w:sz w:val="24"/>
            <w:szCs w:val="24"/>
            <w:rPrChange w:id="121" w:author="Paul Bikeyev-Winter" w:date="2017-08-10T15:47:00Z">
              <w:rPr>
                <w:rFonts w:ascii="Times New Roman" w:hAnsi="Times New Roman" w:cs="Times New Roman"/>
                <w:sz w:val="24"/>
                <w:szCs w:val="24"/>
              </w:rPr>
            </w:rPrChange>
          </w:rPr>
          <w:delText xml:space="preserve"> </w:delText>
        </w:r>
        <w:r w:rsidRPr="0073570B" w:rsidDel="0073570B">
          <w:rPr>
            <w:rFonts w:ascii="Times New Roman" w:hAnsi="Times New Roman" w:cs="Times New Roman"/>
            <w:b/>
            <w:sz w:val="24"/>
            <w:szCs w:val="24"/>
            <w:rPrChange w:id="122" w:author="Paul Bikeyev-Winter" w:date="2017-08-10T15:47:00Z">
              <w:rPr>
                <w:rFonts w:ascii="Times New Roman" w:hAnsi="Times New Roman" w:cs="Times New Roman"/>
                <w:sz w:val="24"/>
                <w:szCs w:val="24"/>
              </w:rPr>
            </w:rPrChange>
          </w:rPr>
          <w:delText>[Hol15] on real-world Linux platforms withou</w:delText>
        </w:r>
      </w:del>
      <w:del w:id="123" w:author="Paul Bikeyev-Winter" w:date="2017-08-10T15:47:00Z">
        <w:r w:rsidRPr="0073570B" w:rsidDel="0073570B">
          <w:rPr>
            <w:rFonts w:ascii="Times New Roman" w:hAnsi="Times New Roman" w:cs="Times New Roman"/>
            <w:b/>
            <w:sz w:val="24"/>
            <w:szCs w:val="24"/>
            <w:rPrChange w:id="124" w:author="Paul Bikeyev-Winter" w:date="2017-08-10T15:47:00Z">
              <w:rPr>
                <w:rFonts w:ascii="Times New Roman" w:hAnsi="Times New Roman" w:cs="Times New Roman"/>
                <w:sz w:val="24"/>
                <w:szCs w:val="24"/>
              </w:rPr>
            </w:rPrChange>
          </w:rPr>
          <w:delText xml:space="preserve">t </w:delText>
        </w:r>
      </w:del>
      <w:ins w:id="125" w:author="Paul Bikeyev-Winter" w:date="2017-08-10T15:47:00Z">
        <w:r w:rsidR="0073570B" w:rsidRPr="0073570B">
          <w:rPr>
            <w:rFonts w:ascii="Times New Roman" w:hAnsi="Times New Roman" w:cs="Times New Roman"/>
            <w:b/>
            <w:sz w:val="24"/>
            <w:szCs w:val="24"/>
            <w:rPrChange w:id="126" w:author="Paul Bikeyev-Winter" w:date="2017-08-10T15:47:00Z">
              <w:rPr>
                <w:rFonts w:ascii="Times New Roman" w:hAnsi="Times New Roman" w:cs="Times New Roman"/>
                <w:sz w:val="24"/>
                <w:szCs w:val="24"/>
              </w:rPr>
            </w:rPrChange>
          </w:rPr>
          <w:t>compromising on</w:t>
        </w:r>
      </w:ins>
      <w:ins w:id="127" w:author="Paul Bikeyev-Winter" w:date="2017-08-10T15:48:00Z">
        <w:r w:rsidR="0073570B">
          <w:rPr>
            <w:rFonts w:ascii="Times New Roman" w:hAnsi="Times New Roman" w:cs="Times New Roman"/>
            <w:b/>
            <w:sz w:val="24"/>
            <w:szCs w:val="24"/>
          </w:rPr>
          <w:t xml:space="preserve"> the</w:t>
        </w:r>
      </w:ins>
      <w:ins w:id="128" w:author="Paul Bikeyev-Winter" w:date="2017-08-10T15:47:00Z">
        <w:r w:rsidR="0073570B" w:rsidRPr="0073570B">
          <w:rPr>
            <w:rFonts w:ascii="Times New Roman" w:hAnsi="Times New Roman" w:cs="Times New Roman"/>
            <w:b/>
            <w:sz w:val="24"/>
            <w:szCs w:val="24"/>
            <w:rPrChange w:id="129" w:author="Paul Bikeyev-Winter" w:date="2017-08-10T15:47:00Z">
              <w:rPr>
                <w:rFonts w:ascii="Times New Roman" w:hAnsi="Times New Roman" w:cs="Times New Roman"/>
                <w:sz w:val="24"/>
                <w:szCs w:val="24"/>
              </w:rPr>
            </w:rPrChange>
          </w:rPr>
          <w:t xml:space="preserve"> </w:t>
        </w:r>
      </w:ins>
      <w:del w:id="130" w:author="Paul Bikeyev-Winter" w:date="2017-08-10T15:47:00Z">
        <w:r w:rsidRPr="0073570B" w:rsidDel="0073570B">
          <w:rPr>
            <w:rFonts w:ascii="Times New Roman" w:hAnsi="Times New Roman" w:cs="Times New Roman"/>
            <w:b/>
            <w:sz w:val="24"/>
            <w:szCs w:val="24"/>
            <w:rPrChange w:id="131" w:author="Paul Bikeyev-Winter" w:date="2017-08-10T15:47:00Z">
              <w:rPr>
                <w:rFonts w:ascii="Times New Roman" w:hAnsi="Times New Roman" w:cs="Times New Roman"/>
                <w:sz w:val="24"/>
                <w:szCs w:val="24"/>
              </w:rPr>
            </w:rPrChange>
          </w:rPr>
          <w:delText>loosing any</w:delText>
        </w:r>
        <w:r w:rsidR="00B11045" w:rsidRPr="0073570B" w:rsidDel="0073570B">
          <w:rPr>
            <w:rFonts w:ascii="Times New Roman" w:hAnsi="Times New Roman" w:cs="Times New Roman"/>
            <w:b/>
            <w:sz w:val="24"/>
            <w:szCs w:val="24"/>
            <w:rPrChange w:id="132" w:author="Paul Bikeyev-Winter" w:date="2017-08-10T15:47:00Z">
              <w:rPr>
                <w:rFonts w:ascii="Times New Roman" w:hAnsi="Times New Roman" w:cs="Times New Roman"/>
                <w:sz w:val="24"/>
                <w:szCs w:val="24"/>
              </w:rPr>
            </w:rPrChange>
          </w:rPr>
          <w:delText xml:space="preserve"> </w:delText>
        </w:r>
      </w:del>
      <w:r w:rsidRPr="0073570B">
        <w:rPr>
          <w:rFonts w:ascii="Times New Roman" w:hAnsi="Times New Roman" w:cs="Times New Roman"/>
          <w:b/>
          <w:sz w:val="24"/>
          <w:szCs w:val="24"/>
          <w:rPrChange w:id="133" w:author="Paul Bikeyev-Winter" w:date="2017-08-10T15:47:00Z">
            <w:rPr>
              <w:rFonts w:ascii="Times New Roman" w:hAnsi="Times New Roman" w:cs="Times New Roman"/>
              <w:sz w:val="24"/>
              <w:szCs w:val="24"/>
            </w:rPr>
          </w:rPrChange>
        </w:rPr>
        <w:t>pe</w:t>
      </w:r>
      <w:r w:rsidR="00B11045" w:rsidRPr="0073570B">
        <w:rPr>
          <w:rFonts w:ascii="Times New Roman" w:hAnsi="Times New Roman" w:cs="Times New Roman"/>
          <w:b/>
          <w:sz w:val="24"/>
          <w:szCs w:val="24"/>
          <w:rPrChange w:id="134" w:author="Paul Bikeyev-Winter" w:date="2017-08-10T15:47:00Z">
            <w:rPr>
              <w:rFonts w:ascii="Times New Roman" w:hAnsi="Times New Roman" w:cs="Times New Roman"/>
              <w:sz w:val="24"/>
              <w:szCs w:val="24"/>
            </w:rPr>
          </w:rPrChange>
        </w:rPr>
        <w:t>rformance</w:t>
      </w:r>
      <w:del w:id="135" w:author="Paul Bikeyev-Winter" w:date="2017-08-10T15:47:00Z">
        <w:r w:rsidR="00B11045" w:rsidRPr="0073570B" w:rsidDel="0073570B">
          <w:rPr>
            <w:rFonts w:ascii="Times New Roman" w:hAnsi="Times New Roman" w:cs="Times New Roman"/>
            <w:b/>
            <w:sz w:val="24"/>
            <w:szCs w:val="24"/>
            <w:rPrChange w:id="136" w:author="Paul Bikeyev-Winter" w:date="2017-08-10T15:47:00Z">
              <w:rPr>
                <w:rFonts w:ascii="Times New Roman" w:hAnsi="Times New Roman" w:cs="Times New Roman"/>
                <w:sz w:val="24"/>
                <w:szCs w:val="24"/>
              </w:rPr>
            </w:rPrChange>
          </w:rPr>
          <w:delText>.</w:delText>
        </w:r>
      </w:del>
      <w:ins w:id="137" w:author="Paul Bikeyev-Winter" w:date="2017-08-10T15:47:00Z">
        <w:r w:rsidR="0073570B" w:rsidRPr="0073570B">
          <w:rPr>
            <w:rFonts w:ascii="Times New Roman" w:hAnsi="Times New Roman" w:cs="Times New Roman"/>
            <w:b/>
            <w:sz w:val="24"/>
            <w:szCs w:val="24"/>
            <w:rPrChange w:id="138" w:author="Paul Bikeyev-Winter" w:date="2017-08-10T15:47:00Z">
              <w:rPr>
                <w:rFonts w:ascii="Times New Roman" w:hAnsi="Times New Roman" w:cs="Times New Roman"/>
                <w:sz w:val="24"/>
                <w:szCs w:val="24"/>
              </w:rPr>
            </w:rPrChange>
          </w:rPr>
          <w:t>!</w:t>
        </w:r>
      </w:ins>
      <w:r w:rsidR="00B11045" w:rsidRPr="00061741">
        <w:rPr>
          <w:rFonts w:ascii="Times New Roman" w:hAnsi="Times New Roman" w:cs="Times New Roman"/>
          <w:sz w:val="24"/>
          <w:szCs w:val="24"/>
        </w:rPr>
        <w:t xml:space="preserve"> We are therefore confi</w:t>
      </w:r>
      <w:r w:rsidRPr="00061741">
        <w:rPr>
          <w:rFonts w:ascii="Times New Roman" w:hAnsi="Times New Roman" w:cs="Times New Roman"/>
          <w:sz w:val="24"/>
          <w:szCs w:val="24"/>
        </w:rPr>
        <w:t>dent that adding energy</w:t>
      </w:r>
      <w:r w:rsidR="00B11045" w:rsidRPr="00061741">
        <w:rPr>
          <w:rFonts w:ascii="Times New Roman" w:hAnsi="Times New Roman" w:cs="Times New Roman"/>
          <w:sz w:val="24"/>
          <w:szCs w:val="24"/>
        </w:rPr>
        <w:t xml:space="preserve"> </w:t>
      </w:r>
      <w:r w:rsidRPr="00061741">
        <w:rPr>
          <w:rFonts w:ascii="Times New Roman" w:hAnsi="Times New Roman" w:cs="Times New Roman"/>
          <w:sz w:val="24"/>
          <w:szCs w:val="24"/>
        </w:rPr>
        <w:t>awareness in general purpose software can reduce the</w:t>
      </w:r>
      <w:r w:rsidR="00B11045" w:rsidRPr="00061741">
        <w:rPr>
          <w:rFonts w:ascii="Times New Roman" w:hAnsi="Times New Roman" w:cs="Times New Roman"/>
          <w:sz w:val="24"/>
          <w:szCs w:val="24"/>
        </w:rPr>
        <w:t xml:space="preserve"> </w:t>
      </w:r>
      <w:r w:rsidR="00F14A61">
        <w:rPr>
          <w:rFonts w:ascii="Times New Roman" w:hAnsi="Times New Roman" w:cs="Times New Roman"/>
          <w:sz w:val="24"/>
          <w:szCs w:val="24"/>
        </w:rPr>
        <w:t xml:space="preserve">consumption of </w:t>
      </w:r>
      <w:r w:rsidR="00B11045" w:rsidRPr="00061741">
        <w:rPr>
          <w:rFonts w:ascii="Times New Roman" w:hAnsi="Times New Roman" w:cs="Times New Roman"/>
          <w:sz w:val="24"/>
          <w:szCs w:val="24"/>
        </w:rPr>
        <w:t>energy signifi</w:t>
      </w:r>
      <w:r w:rsidRPr="00061741">
        <w:rPr>
          <w:rFonts w:ascii="Times New Roman" w:hAnsi="Times New Roman" w:cs="Times New Roman"/>
          <w:sz w:val="24"/>
          <w:szCs w:val="24"/>
        </w:rPr>
        <w:t xml:space="preserve">cantly. </w:t>
      </w:r>
      <w:commentRangeStart w:id="139"/>
      <w:r w:rsidRPr="00061741">
        <w:rPr>
          <w:rFonts w:ascii="Times New Roman" w:hAnsi="Times New Roman" w:cs="Times New Roman"/>
          <w:sz w:val="24"/>
          <w:szCs w:val="24"/>
        </w:rPr>
        <w:t>Figure 1</w:t>
      </w:r>
      <w:commentRangeEnd w:id="139"/>
      <w:r w:rsidR="008D2E44">
        <w:rPr>
          <w:rStyle w:val="CommentReference"/>
        </w:rPr>
        <w:commentReference w:id="139"/>
      </w:r>
      <w:r w:rsidRPr="00061741">
        <w:rPr>
          <w:rFonts w:ascii="Times New Roman" w:hAnsi="Times New Roman" w:cs="Times New Roman"/>
          <w:sz w:val="24"/>
          <w:szCs w:val="24"/>
        </w:rPr>
        <w:t xml:space="preserve"> illustrates the</w:t>
      </w:r>
      <w:r w:rsidR="00B11045" w:rsidRPr="00061741">
        <w:rPr>
          <w:rFonts w:ascii="Times New Roman" w:hAnsi="Times New Roman" w:cs="Times New Roman"/>
          <w:sz w:val="24"/>
          <w:szCs w:val="24"/>
        </w:rPr>
        <w:t xml:space="preserve"> </w:t>
      </w:r>
      <w:del w:id="140" w:author="Paul Bikeyev-Winter" w:date="2017-08-10T15:52:00Z">
        <w:r w:rsidR="00B11045" w:rsidRPr="00061741" w:rsidDel="00445B9D">
          <w:rPr>
            <w:rFonts w:ascii="Times New Roman" w:hAnsi="Times New Roman" w:cs="Times New Roman"/>
            <w:sz w:val="24"/>
            <w:szCs w:val="24"/>
          </w:rPr>
          <w:delText>eff</w:delText>
        </w:r>
        <w:r w:rsidRPr="00061741" w:rsidDel="00445B9D">
          <w:rPr>
            <w:rFonts w:ascii="Times New Roman" w:hAnsi="Times New Roman" w:cs="Times New Roman"/>
            <w:sz w:val="24"/>
            <w:szCs w:val="24"/>
          </w:rPr>
          <w:delText xml:space="preserve">orts </w:delText>
        </w:r>
      </w:del>
      <w:ins w:id="141" w:author="Paul Bikeyev-Winter" w:date="2017-08-10T15:52:00Z">
        <w:r w:rsidR="00445B9D">
          <w:rPr>
            <w:rFonts w:ascii="Times New Roman" w:hAnsi="Times New Roman" w:cs="Times New Roman"/>
            <w:sz w:val="24"/>
            <w:szCs w:val="24"/>
          </w:rPr>
          <w:t>purpose</w:t>
        </w:r>
        <w:r w:rsidR="00445B9D" w:rsidRPr="00061741">
          <w:rPr>
            <w:rFonts w:ascii="Times New Roman" w:hAnsi="Times New Roman" w:cs="Times New Roman"/>
            <w:sz w:val="24"/>
            <w:szCs w:val="24"/>
          </w:rPr>
          <w:t xml:space="preserve"> </w:t>
        </w:r>
      </w:ins>
      <w:r w:rsidR="008D2E44">
        <w:rPr>
          <w:rFonts w:ascii="Times New Roman" w:hAnsi="Times New Roman" w:cs="Times New Roman"/>
          <w:sz w:val="24"/>
          <w:szCs w:val="24"/>
        </w:rPr>
        <w:t>of the research: P</w:t>
      </w:r>
      <w:r w:rsidRPr="00061741">
        <w:rPr>
          <w:rFonts w:ascii="Times New Roman" w:hAnsi="Times New Roman" w:cs="Times New Roman"/>
          <w:sz w:val="24"/>
          <w:szCs w:val="24"/>
        </w:rPr>
        <w:t xml:space="preserve">art A) shows the current approach without any interoperability between applications and resources. Using this approach, resources </w:t>
      </w:r>
      <w:proofErr w:type="gramStart"/>
      <w:r w:rsidRPr="00061741">
        <w:rPr>
          <w:rFonts w:ascii="Times New Roman" w:hAnsi="Times New Roman" w:cs="Times New Roman"/>
          <w:sz w:val="24"/>
          <w:szCs w:val="24"/>
        </w:rPr>
        <w:t>are allocated</w:t>
      </w:r>
      <w:proofErr w:type="gramEnd"/>
      <w:r w:rsidRPr="00061741">
        <w:rPr>
          <w:rFonts w:ascii="Times New Roman" w:hAnsi="Times New Roman" w:cs="Times New Roman"/>
          <w:sz w:val="24"/>
          <w:szCs w:val="24"/>
        </w:rPr>
        <w:t xml:space="preserve"> based on the level of workload or other indirect means</w:t>
      </w:r>
      <w:r w:rsidR="00B11045" w:rsidRPr="00061741">
        <w:rPr>
          <w:rFonts w:ascii="Times New Roman" w:hAnsi="Times New Roman" w:cs="Times New Roman"/>
          <w:sz w:val="24"/>
          <w:szCs w:val="24"/>
        </w:rPr>
        <w:t xml:space="preserve"> </w:t>
      </w:r>
      <w:r w:rsidRPr="00061741">
        <w:rPr>
          <w:rFonts w:ascii="Times New Roman" w:hAnsi="Times New Roman" w:cs="Times New Roman"/>
          <w:sz w:val="24"/>
          <w:szCs w:val="24"/>
        </w:rPr>
        <w:t>of metric</w:t>
      </w:r>
      <w:r w:rsidR="008D2E44">
        <w:rPr>
          <w:rFonts w:ascii="Times New Roman" w:hAnsi="Times New Roman" w:cs="Times New Roman"/>
          <w:sz w:val="24"/>
          <w:szCs w:val="24"/>
        </w:rPr>
        <w:t>s</w:t>
      </w:r>
      <w:r w:rsidRPr="00061741">
        <w:rPr>
          <w:rFonts w:ascii="Times New Roman" w:hAnsi="Times New Roman" w:cs="Times New Roman"/>
          <w:sz w:val="24"/>
          <w:szCs w:val="24"/>
        </w:rPr>
        <w:t xml:space="preserve">. Part B) </w:t>
      </w:r>
      <w:r w:rsidR="008D2E44">
        <w:rPr>
          <w:rFonts w:ascii="Times New Roman" w:hAnsi="Times New Roman" w:cs="Times New Roman"/>
          <w:sz w:val="24"/>
          <w:szCs w:val="24"/>
        </w:rPr>
        <w:t xml:space="preserve">in </w:t>
      </w:r>
      <w:r w:rsidRPr="00061741">
        <w:rPr>
          <w:rFonts w:ascii="Times New Roman" w:hAnsi="Times New Roman" w:cs="Times New Roman"/>
          <w:sz w:val="24"/>
          <w:szCs w:val="24"/>
        </w:rPr>
        <w:t xml:space="preserve">Figure 1 illustrates the </w:t>
      </w:r>
      <w:del w:id="142" w:author="Paul Bikeyev-Winter" w:date="2017-08-10T15:56:00Z">
        <w:r w:rsidRPr="00061741" w:rsidDel="008D2E44">
          <w:rPr>
            <w:rFonts w:ascii="Times New Roman" w:hAnsi="Times New Roman" w:cs="Times New Roman"/>
            <w:sz w:val="24"/>
            <w:szCs w:val="24"/>
          </w:rPr>
          <w:delText xml:space="preserve">addition </w:delText>
        </w:r>
      </w:del>
      <w:ins w:id="143" w:author="Paul Bikeyev-Winter" w:date="2017-08-10T15:56:00Z">
        <w:r w:rsidR="008D2E44">
          <w:rPr>
            <w:rFonts w:ascii="Times New Roman" w:hAnsi="Times New Roman" w:cs="Times New Roman"/>
            <w:sz w:val="24"/>
            <w:szCs w:val="24"/>
          </w:rPr>
          <w:t>inclusion</w:t>
        </w:r>
        <w:r w:rsidR="008D2E44" w:rsidRPr="00061741">
          <w:rPr>
            <w:rFonts w:ascii="Times New Roman" w:hAnsi="Times New Roman" w:cs="Times New Roman"/>
            <w:sz w:val="24"/>
            <w:szCs w:val="24"/>
          </w:rPr>
          <w:t xml:space="preserve"> </w:t>
        </w:r>
      </w:ins>
      <w:r w:rsidRPr="00061741">
        <w:rPr>
          <w:rFonts w:ascii="Times New Roman" w:hAnsi="Times New Roman" w:cs="Times New Roman"/>
          <w:sz w:val="24"/>
          <w:szCs w:val="24"/>
        </w:rPr>
        <w:t xml:space="preserve">of energy awareness. </w:t>
      </w:r>
      <w:proofErr w:type="gramStart"/>
      <w:r w:rsidRPr="00061741">
        <w:rPr>
          <w:rFonts w:ascii="Times New Roman" w:hAnsi="Times New Roman" w:cs="Times New Roman"/>
          <w:sz w:val="24"/>
          <w:szCs w:val="24"/>
        </w:rPr>
        <w:t>This is the added interface between the</w:t>
      </w:r>
      <w:r w:rsidR="00B11045" w:rsidRPr="00061741">
        <w:rPr>
          <w:rFonts w:ascii="Times New Roman" w:hAnsi="Times New Roman" w:cs="Times New Roman"/>
          <w:sz w:val="24"/>
          <w:szCs w:val="24"/>
        </w:rPr>
        <w:t xml:space="preserve"> </w:t>
      </w:r>
      <w:r w:rsidRPr="00061741">
        <w:rPr>
          <w:rFonts w:ascii="Times New Roman" w:hAnsi="Times New Roman" w:cs="Times New Roman"/>
          <w:sz w:val="24"/>
          <w:szCs w:val="24"/>
        </w:rPr>
        <w:t>application and the runtime system through which the application communicates.</w:t>
      </w:r>
      <w:proofErr w:type="gramEnd"/>
      <w:r w:rsidRPr="00061741">
        <w:rPr>
          <w:rFonts w:ascii="Times New Roman" w:hAnsi="Times New Roman" w:cs="Times New Roman"/>
          <w:sz w:val="24"/>
          <w:szCs w:val="24"/>
        </w:rPr>
        <w:t xml:space="preserve"> It </w:t>
      </w:r>
      <w:r w:rsidR="008D2E44">
        <w:rPr>
          <w:rFonts w:ascii="Times New Roman" w:hAnsi="Times New Roman" w:cs="Times New Roman"/>
          <w:sz w:val="24"/>
          <w:szCs w:val="24"/>
        </w:rPr>
        <w:t xml:space="preserve">produces </w:t>
      </w:r>
      <w:ins w:id="144" w:author="Paul Bikeyev-Winter" w:date="2017-08-10T15:59:00Z">
        <w:r w:rsidR="008D2E44">
          <w:rPr>
            <w:rFonts w:ascii="Times New Roman" w:hAnsi="Times New Roman" w:cs="Times New Roman"/>
            <w:sz w:val="24"/>
            <w:szCs w:val="24"/>
          </w:rPr>
          <w:t>the following benefits:</w:t>
        </w:r>
      </w:ins>
      <w:r w:rsidRPr="00061741">
        <w:rPr>
          <w:rFonts w:ascii="Times New Roman" w:hAnsi="Times New Roman" w:cs="Times New Roman"/>
          <w:sz w:val="24"/>
          <w:szCs w:val="24"/>
        </w:rPr>
        <w:t xml:space="preserve"> </w:t>
      </w:r>
      <w:ins w:id="145" w:author="Paul Bikeyev-Winter" w:date="2017-08-10T15:56:00Z">
        <w:r w:rsidR="008D2E44">
          <w:rPr>
            <w:rFonts w:ascii="Times New Roman" w:hAnsi="Times New Roman" w:cs="Times New Roman"/>
            <w:sz w:val="24"/>
            <w:szCs w:val="24"/>
          </w:rPr>
          <w:t xml:space="preserve">(a) </w:t>
        </w:r>
      </w:ins>
      <w:ins w:id="146" w:author="Paul Bikeyev-Winter" w:date="2017-08-10T15:57:00Z">
        <w:r w:rsidR="008D2E44">
          <w:rPr>
            <w:rFonts w:ascii="Times New Roman" w:hAnsi="Times New Roman" w:cs="Times New Roman"/>
            <w:sz w:val="24"/>
            <w:szCs w:val="24"/>
          </w:rPr>
          <w:t xml:space="preserve">a </w:t>
        </w:r>
      </w:ins>
      <w:r w:rsidRPr="00061741">
        <w:rPr>
          <w:rFonts w:ascii="Times New Roman" w:hAnsi="Times New Roman" w:cs="Times New Roman"/>
          <w:sz w:val="24"/>
          <w:szCs w:val="24"/>
        </w:rPr>
        <w:t>better accuracy of</w:t>
      </w:r>
      <w:r w:rsidR="00B11045" w:rsidRPr="00061741">
        <w:rPr>
          <w:rFonts w:ascii="Times New Roman" w:hAnsi="Times New Roman" w:cs="Times New Roman"/>
          <w:sz w:val="24"/>
          <w:szCs w:val="24"/>
        </w:rPr>
        <w:t xml:space="preserve"> </w:t>
      </w:r>
      <w:r w:rsidRPr="00061741">
        <w:rPr>
          <w:rFonts w:ascii="Times New Roman" w:hAnsi="Times New Roman" w:cs="Times New Roman"/>
          <w:sz w:val="24"/>
          <w:szCs w:val="24"/>
        </w:rPr>
        <w:t xml:space="preserve">resource allocation, </w:t>
      </w:r>
      <w:ins w:id="147" w:author="Paul Bikeyev-Winter" w:date="2017-08-10T15:57:00Z">
        <w:r w:rsidR="008D2E44">
          <w:rPr>
            <w:rFonts w:ascii="Times New Roman" w:hAnsi="Times New Roman" w:cs="Times New Roman"/>
            <w:sz w:val="24"/>
            <w:szCs w:val="24"/>
          </w:rPr>
          <w:t xml:space="preserve">(b) an </w:t>
        </w:r>
      </w:ins>
      <w:r w:rsidRPr="00061741">
        <w:rPr>
          <w:rFonts w:ascii="Times New Roman" w:hAnsi="Times New Roman" w:cs="Times New Roman"/>
          <w:sz w:val="24"/>
          <w:szCs w:val="24"/>
        </w:rPr>
        <w:t xml:space="preserve">increase </w:t>
      </w:r>
      <w:ins w:id="148" w:author="Paul Bikeyev-Winter" w:date="2017-08-10T15:57:00Z">
        <w:r w:rsidR="008D2E44">
          <w:rPr>
            <w:rFonts w:ascii="Times New Roman" w:hAnsi="Times New Roman" w:cs="Times New Roman"/>
            <w:sz w:val="24"/>
            <w:szCs w:val="24"/>
          </w:rPr>
          <w:t xml:space="preserve">in </w:t>
        </w:r>
      </w:ins>
      <w:proofErr w:type="spellStart"/>
      <w:proofErr w:type="gramStart"/>
      <w:r w:rsidRPr="00061741">
        <w:rPr>
          <w:rFonts w:ascii="Times New Roman" w:hAnsi="Times New Roman" w:cs="Times New Roman"/>
          <w:sz w:val="24"/>
          <w:szCs w:val="24"/>
        </w:rPr>
        <w:t>self awareness</w:t>
      </w:r>
      <w:proofErr w:type="spellEnd"/>
      <w:proofErr w:type="gramEnd"/>
      <w:r w:rsidRPr="00061741">
        <w:rPr>
          <w:rFonts w:ascii="Times New Roman" w:hAnsi="Times New Roman" w:cs="Times New Roman"/>
          <w:sz w:val="24"/>
          <w:szCs w:val="24"/>
        </w:rPr>
        <w:t xml:space="preserve"> and</w:t>
      </w:r>
      <w:ins w:id="149" w:author="Paul Bikeyev-Winter" w:date="2017-08-10T15:57:00Z">
        <w:r w:rsidR="008D2E44">
          <w:rPr>
            <w:rFonts w:ascii="Times New Roman" w:hAnsi="Times New Roman" w:cs="Times New Roman"/>
            <w:sz w:val="24"/>
            <w:szCs w:val="24"/>
          </w:rPr>
          <w:t xml:space="preserve"> (c)</w:t>
        </w:r>
      </w:ins>
      <w:r w:rsidRPr="00061741">
        <w:rPr>
          <w:rFonts w:ascii="Times New Roman" w:hAnsi="Times New Roman" w:cs="Times New Roman"/>
          <w:sz w:val="24"/>
          <w:szCs w:val="24"/>
        </w:rPr>
        <w:t xml:space="preserve"> </w:t>
      </w:r>
      <w:del w:id="150" w:author="Paul Bikeyev-Winter" w:date="2017-08-10T15:55:00Z">
        <w:r w:rsidRPr="00061741" w:rsidDel="008D2E44">
          <w:rPr>
            <w:rFonts w:ascii="Times New Roman" w:hAnsi="Times New Roman" w:cs="Times New Roman"/>
            <w:sz w:val="24"/>
            <w:szCs w:val="24"/>
          </w:rPr>
          <w:delText xml:space="preserve">lower </w:delText>
        </w:r>
      </w:del>
      <w:ins w:id="151" w:author="Paul Bikeyev-Winter" w:date="2017-08-10T15:55:00Z">
        <w:r w:rsidR="008D2E44">
          <w:rPr>
            <w:rFonts w:ascii="Times New Roman" w:hAnsi="Times New Roman" w:cs="Times New Roman"/>
            <w:sz w:val="24"/>
            <w:szCs w:val="24"/>
          </w:rPr>
          <w:t>reduced</w:t>
        </w:r>
        <w:r w:rsidR="008D2E44" w:rsidRPr="00061741">
          <w:rPr>
            <w:rFonts w:ascii="Times New Roman" w:hAnsi="Times New Roman" w:cs="Times New Roman"/>
            <w:sz w:val="24"/>
            <w:szCs w:val="24"/>
          </w:rPr>
          <w:t xml:space="preserve"> </w:t>
        </w:r>
      </w:ins>
      <w:r w:rsidRPr="00061741">
        <w:rPr>
          <w:rFonts w:ascii="Times New Roman" w:hAnsi="Times New Roman" w:cs="Times New Roman"/>
          <w:sz w:val="24"/>
          <w:szCs w:val="24"/>
        </w:rPr>
        <w:t>energy consumption.</w:t>
      </w:r>
    </w:p>
    <w:p w14:paraId="63DF364E" w14:textId="77777777" w:rsidR="00B11045" w:rsidRPr="00061741" w:rsidRDefault="00B11045" w:rsidP="009564C9">
      <w:pPr>
        <w:autoSpaceDE w:val="0"/>
        <w:autoSpaceDN w:val="0"/>
        <w:adjustRightInd w:val="0"/>
        <w:spacing w:after="0" w:line="360" w:lineRule="auto"/>
        <w:jc w:val="both"/>
        <w:rPr>
          <w:rFonts w:ascii="Times New Roman" w:hAnsi="Times New Roman" w:cs="Times New Roman"/>
          <w:sz w:val="24"/>
          <w:szCs w:val="24"/>
        </w:rPr>
      </w:pPr>
    </w:p>
    <w:p w14:paraId="186DAE68" w14:textId="4A64FE8B" w:rsidR="009564C9" w:rsidRPr="00061741" w:rsidRDefault="00B11045" w:rsidP="009564C9">
      <w:pPr>
        <w:autoSpaceDE w:val="0"/>
        <w:autoSpaceDN w:val="0"/>
        <w:adjustRightInd w:val="0"/>
        <w:spacing w:after="0" w:line="360" w:lineRule="auto"/>
        <w:jc w:val="both"/>
        <w:rPr>
          <w:rFonts w:ascii="Times New Roman" w:hAnsi="Times New Roman" w:cs="Times New Roman"/>
          <w:sz w:val="24"/>
          <w:szCs w:val="24"/>
        </w:rPr>
      </w:pPr>
      <w:r w:rsidRPr="00061741">
        <w:rPr>
          <w:rFonts w:ascii="Times New Roman" w:hAnsi="Times New Roman" w:cs="Times New Roman"/>
          <w:sz w:val="24"/>
          <w:szCs w:val="24"/>
        </w:rPr>
        <w:t>The research in energy effi</w:t>
      </w:r>
      <w:r w:rsidR="009564C9" w:rsidRPr="00061741">
        <w:rPr>
          <w:rFonts w:ascii="Times New Roman" w:hAnsi="Times New Roman" w:cs="Times New Roman"/>
          <w:sz w:val="24"/>
          <w:szCs w:val="24"/>
        </w:rPr>
        <w:t xml:space="preserve">cient computing is a broad </w:t>
      </w:r>
      <w:ins w:id="152" w:author="Paul Bikeyev-Winter" w:date="2017-08-10T16:03:00Z">
        <w:r w:rsidR="001303F3">
          <w:rPr>
            <w:rFonts w:ascii="Times New Roman" w:hAnsi="Times New Roman" w:cs="Times New Roman"/>
            <w:sz w:val="24"/>
            <w:szCs w:val="24"/>
          </w:rPr>
          <w:t xml:space="preserve">field </w:t>
        </w:r>
      </w:ins>
      <w:del w:id="153" w:author="Paul Bikeyev-Winter" w:date="2017-08-10T16:03:00Z">
        <w:r w:rsidR="009564C9" w:rsidRPr="00061741" w:rsidDel="001303F3">
          <w:rPr>
            <w:rFonts w:ascii="Times New Roman" w:hAnsi="Times New Roman" w:cs="Times New Roman"/>
            <w:sz w:val="24"/>
            <w:szCs w:val="24"/>
          </w:rPr>
          <w:delText xml:space="preserve">domain </w:delText>
        </w:r>
      </w:del>
      <w:r w:rsidR="009564C9" w:rsidRPr="00061741">
        <w:rPr>
          <w:rFonts w:ascii="Times New Roman" w:hAnsi="Times New Roman" w:cs="Times New Roman"/>
          <w:sz w:val="24"/>
          <w:szCs w:val="24"/>
        </w:rPr>
        <w:t>spanning several levels of hardware from IoT to</w:t>
      </w:r>
      <w:r w:rsidRPr="00061741">
        <w:rPr>
          <w:rFonts w:ascii="Times New Roman" w:hAnsi="Times New Roman" w:cs="Times New Roman"/>
          <w:sz w:val="24"/>
          <w:szCs w:val="24"/>
        </w:rPr>
        <w:t xml:space="preserve"> </w:t>
      </w:r>
      <w:r w:rsidR="00C61981">
        <w:rPr>
          <w:rFonts w:ascii="Times New Roman" w:hAnsi="Times New Roman" w:cs="Times New Roman"/>
          <w:sz w:val="24"/>
          <w:szCs w:val="24"/>
        </w:rPr>
        <w:t>e</w:t>
      </w:r>
      <w:r w:rsidR="009564C9" w:rsidRPr="00061741">
        <w:rPr>
          <w:rFonts w:ascii="Times New Roman" w:hAnsi="Times New Roman" w:cs="Times New Roman"/>
          <w:sz w:val="24"/>
          <w:szCs w:val="24"/>
        </w:rPr>
        <w:t xml:space="preserve">xascale. </w:t>
      </w:r>
      <w:ins w:id="154" w:author="Paul Bikeyev-Winter" w:date="2017-08-10T16:04:00Z">
        <w:r w:rsidR="0089631E">
          <w:rPr>
            <w:rFonts w:ascii="Times New Roman" w:hAnsi="Times New Roman" w:cs="Times New Roman"/>
            <w:sz w:val="24"/>
            <w:szCs w:val="24"/>
          </w:rPr>
          <w:t>However, t</w:t>
        </w:r>
      </w:ins>
      <w:del w:id="155" w:author="Paul Bikeyev-Winter" w:date="2017-08-10T16:04:00Z">
        <w:r w:rsidR="009564C9" w:rsidRPr="00061741" w:rsidDel="0089631E">
          <w:rPr>
            <w:rFonts w:ascii="Times New Roman" w:hAnsi="Times New Roman" w:cs="Times New Roman"/>
            <w:sz w:val="24"/>
            <w:szCs w:val="24"/>
          </w:rPr>
          <w:delText>T</w:delText>
        </w:r>
      </w:del>
      <w:r w:rsidR="009564C9" w:rsidRPr="00061741">
        <w:rPr>
          <w:rFonts w:ascii="Times New Roman" w:hAnsi="Times New Roman" w:cs="Times New Roman"/>
          <w:sz w:val="24"/>
          <w:szCs w:val="24"/>
        </w:rPr>
        <w:t>he common</w:t>
      </w:r>
      <w:ins w:id="156" w:author="Paul Bikeyev-Winter" w:date="2017-08-10T16:04:00Z">
        <w:r w:rsidR="0089631E">
          <w:rPr>
            <w:rFonts w:ascii="Times New Roman" w:hAnsi="Times New Roman" w:cs="Times New Roman"/>
            <w:sz w:val="24"/>
            <w:szCs w:val="24"/>
          </w:rPr>
          <w:t xml:space="preserve"> feature </w:t>
        </w:r>
      </w:ins>
      <w:del w:id="157" w:author="Paul Bikeyev-Winter" w:date="2017-08-10T16:05:00Z">
        <w:r w:rsidR="009564C9" w:rsidRPr="00061741" w:rsidDel="0089631E">
          <w:rPr>
            <w:rFonts w:ascii="Times New Roman" w:hAnsi="Times New Roman" w:cs="Times New Roman"/>
            <w:sz w:val="24"/>
            <w:szCs w:val="24"/>
          </w:rPr>
          <w:delText xml:space="preserve">ality </w:delText>
        </w:r>
      </w:del>
      <w:r w:rsidR="009564C9" w:rsidRPr="00061741">
        <w:rPr>
          <w:rFonts w:ascii="Times New Roman" w:hAnsi="Times New Roman" w:cs="Times New Roman"/>
          <w:sz w:val="24"/>
          <w:szCs w:val="24"/>
        </w:rPr>
        <w:t>is</w:t>
      </w:r>
      <w:del w:id="158" w:author="Paul Bikeyev-Winter" w:date="2017-08-10T16:05:00Z">
        <w:r w:rsidR="009564C9" w:rsidRPr="00061741" w:rsidDel="0089631E">
          <w:rPr>
            <w:rFonts w:ascii="Times New Roman" w:hAnsi="Times New Roman" w:cs="Times New Roman"/>
            <w:sz w:val="24"/>
            <w:szCs w:val="24"/>
          </w:rPr>
          <w:delText>, however,</w:delText>
        </w:r>
      </w:del>
      <w:r w:rsidR="009564C9" w:rsidRPr="00061741">
        <w:rPr>
          <w:rFonts w:ascii="Times New Roman" w:hAnsi="Times New Roman" w:cs="Times New Roman"/>
          <w:sz w:val="24"/>
          <w:szCs w:val="24"/>
        </w:rPr>
        <w:t xml:space="preserve"> the ability to propagate information from the highest software layer to the</w:t>
      </w:r>
      <w:r w:rsidR="001303F3">
        <w:rPr>
          <w:rFonts w:ascii="Times New Roman" w:hAnsi="Times New Roman" w:cs="Times New Roman"/>
          <w:sz w:val="24"/>
          <w:szCs w:val="24"/>
        </w:rPr>
        <w:t xml:space="preserve"> </w:t>
      </w:r>
      <w:r w:rsidR="009564C9" w:rsidRPr="00061741">
        <w:rPr>
          <w:rFonts w:ascii="Times New Roman" w:hAnsi="Times New Roman" w:cs="Times New Roman"/>
          <w:sz w:val="24"/>
          <w:szCs w:val="24"/>
        </w:rPr>
        <w:t xml:space="preserve">runtime system, and </w:t>
      </w:r>
      <w:r w:rsidR="0089631E">
        <w:rPr>
          <w:rFonts w:ascii="Times New Roman" w:hAnsi="Times New Roman" w:cs="Times New Roman"/>
          <w:sz w:val="24"/>
          <w:szCs w:val="24"/>
        </w:rPr>
        <w:t xml:space="preserve">on </w:t>
      </w:r>
      <w:r w:rsidR="009564C9" w:rsidRPr="00061741">
        <w:rPr>
          <w:rFonts w:ascii="Times New Roman" w:hAnsi="Times New Roman" w:cs="Times New Roman"/>
          <w:sz w:val="24"/>
          <w:szCs w:val="24"/>
        </w:rPr>
        <w:t xml:space="preserve">to the hardware. Throughout all computing </w:t>
      </w:r>
      <w:r w:rsidRPr="00061741">
        <w:rPr>
          <w:rFonts w:ascii="Times New Roman" w:hAnsi="Times New Roman" w:cs="Times New Roman"/>
          <w:sz w:val="24"/>
          <w:szCs w:val="24"/>
        </w:rPr>
        <w:t>domains in the area of energy effi</w:t>
      </w:r>
      <w:r w:rsidR="009564C9" w:rsidRPr="00061741">
        <w:rPr>
          <w:rFonts w:ascii="Times New Roman" w:hAnsi="Times New Roman" w:cs="Times New Roman"/>
          <w:sz w:val="24"/>
          <w:szCs w:val="24"/>
        </w:rPr>
        <w:t>cient computing,</w:t>
      </w:r>
      <w:r w:rsidRPr="00061741">
        <w:rPr>
          <w:rFonts w:ascii="Times New Roman" w:hAnsi="Times New Roman" w:cs="Times New Roman"/>
          <w:sz w:val="24"/>
          <w:szCs w:val="24"/>
        </w:rPr>
        <w:t xml:space="preserve"> we have identifi</w:t>
      </w:r>
      <w:r w:rsidR="009564C9" w:rsidRPr="00061741">
        <w:rPr>
          <w:rFonts w:ascii="Times New Roman" w:hAnsi="Times New Roman" w:cs="Times New Roman"/>
          <w:sz w:val="24"/>
          <w:szCs w:val="24"/>
        </w:rPr>
        <w:t>ed three critical challenges to addres</w:t>
      </w:r>
      <w:r w:rsidRPr="00061741">
        <w:rPr>
          <w:rFonts w:ascii="Times New Roman" w:hAnsi="Times New Roman" w:cs="Times New Roman"/>
          <w:sz w:val="24"/>
          <w:szCs w:val="24"/>
        </w:rPr>
        <w:t>s in our research</w:t>
      </w:r>
      <w:r w:rsidR="0089631E">
        <w:rPr>
          <w:rFonts w:ascii="Times New Roman" w:hAnsi="Times New Roman" w:cs="Times New Roman"/>
          <w:sz w:val="24"/>
          <w:szCs w:val="24"/>
        </w:rPr>
        <w:t xml:space="preserve">, which </w:t>
      </w:r>
      <w:proofErr w:type="gramStart"/>
      <w:r w:rsidR="0089631E">
        <w:rPr>
          <w:rFonts w:ascii="Times New Roman" w:hAnsi="Times New Roman" w:cs="Times New Roman"/>
          <w:sz w:val="24"/>
          <w:szCs w:val="24"/>
        </w:rPr>
        <w:t>are</w:t>
      </w:r>
      <w:r w:rsidRPr="00061741">
        <w:rPr>
          <w:rFonts w:ascii="Times New Roman" w:hAnsi="Times New Roman" w:cs="Times New Roman"/>
          <w:sz w:val="24"/>
          <w:szCs w:val="24"/>
        </w:rPr>
        <w:t xml:space="preserve"> further </w:t>
      </w:r>
      <w:ins w:id="159" w:author="Paul Bikeyev-Winter" w:date="2017-08-10T16:06:00Z">
        <w:r w:rsidR="0089631E">
          <w:rPr>
            <w:rFonts w:ascii="Times New Roman" w:hAnsi="Times New Roman" w:cs="Times New Roman"/>
            <w:sz w:val="24"/>
            <w:szCs w:val="24"/>
          </w:rPr>
          <w:t>described</w:t>
        </w:r>
        <w:proofErr w:type="gramEnd"/>
        <w:r w:rsidR="0089631E">
          <w:rPr>
            <w:rFonts w:ascii="Times New Roman" w:hAnsi="Times New Roman" w:cs="Times New Roman"/>
            <w:sz w:val="24"/>
            <w:szCs w:val="24"/>
          </w:rPr>
          <w:t xml:space="preserve"> </w:t>
        </w:r>
      </w:ins>
      <w:del w:id="160" w:author="Paul Bikeyev-Winter" w:date="2017-08-10T16:06:00Z">
        <w:r w:rsidRPr="00061741" w:rsidDel="0089631E">
          <w:rPr>
            <w:rFonts w:ascii="Times New Roman" w:hAnsi="Times New Roman" w:cs="Times New Roman"/>
            <w:sz w:val="24"/>
            <w:szCs w:val="24"/>
          </w:rPr>
          <w:delText>specifi</w:delText>
        </w:r>
        <w:r w:rsidR="009564C9" w:rsidRPr="00061741" w:rsidDel="0089631E">
          <w:rPr>
            <w:rFonts w:ascii="Times New Roman" w:hAnsi="Times New Roman" w:cs="Times New Roman"/>
            <w:sz w:val="24"/>
            <w:szCs w:val="24"/>
          </w:rPr>
          <w:delText>ed in sections 2.1, 2.2 and 2.3</w:delText>
        </w:r>
      </w:del>
      <w:ins w:id="161" w:author="Paul Bikeyev-Winter" w:date="2017-08-10T16:06:00Z">
        <w:r w:rsidR="0089631E">
          <w:rPr>
            <w:rFonts w:ascii="Times New Roman" w:hAnsi="Times New Roman" w:cs="Times New Roman"/>
            <w:sz w:val="24"/>
            <w:szCs w:val="24"/>
          </w:rPr>
          <w:t xml:space="preserve"> below</w:t>
        </w:r>
      </w:ins>
      <w:r w:rsidR="009564C9" w:rsidRPr="00061741">
        <w:rPr>
          <w:rFonts w:ascii="Times New Roman" w:hAnsi="Times New Roman" w:cs="Times New Roman"/>
          <w:sz w:val="24"/>
          <w:szCs w:val="24"/>
        </w:rPr>
        <w:t>.</w:t>
      </w:r>
    </w:p>
    <w:p w14:paraId="03A3C380" w14:textId="77777777" w:rsidR="0089631E" w:rsidRDefault="0089631E" w:rsidP="00B11045">
      <w:pPr>
        <w:autoSpaceDE w:val="0"/>
        <w:autoSpaceDN w:val="0"/>
        <w:adjustRightInd w:val="0"/>
        <w:spacing w:after="0" w:line="240" w:lineRule="auto"/>
        <w:rPr>
          <w:rFonts w:ascii="Times New Roman" w:hAnsi="Times New Roman" w:cs="Times New Roman"/>
          <w:sz w:val="29"/>
          <w:szCs w:val="29"/>
        </w:rPr>
      </w:pPr>
    </w:p>
    <w:p w14:paraId="225386CE" w14:textId="64574461" w:rsidR="00B11045" w:rsidRPr="0089631E" w:rsidRDefault="0089631E" w:rsidP="00B11045">
      <w:pPr>
        <w:autoSpaceDE w:val="0"/>
        <w:autoSpaceDN w:val="0"/>
        <w:adjustRightInd w:val="0"/>
        <w:spacing w:after="0" w:line="240" w:lineRule="auto"/>
        <w:rPr>
          <w:rFonts w:ascii="Times New Roman" w:hAnsi="Times New Roman" w:cs="Times New Roman"/>
          <w:b/>
          <w:sz w:val="24"/>
          <w:szCs w:val="24"/>
        </w:rPr>
      </w:pPr>
      <w:r w:rsidRPr="0089631E">
        <w:rPr>
          <w:rFonts w:ascii="Times New Roman" w:hAnsi="Times New Roman" w:cs="Times New Roman"/>
          <w:b/>
          <w:sz w:val="24"/>
          <w:szCs w:val="24"/>
        </w:rPr>
        <w:t xml:space="preserve">Challenge 1: </w:t>
      </w:r>
      <w:r w:rsidR="00B11045" w:rsidRPr="0089631E">
        <w:rPr>
          <w:rFonts w:ascii="Times New Roman" w:hAnsi="Times New Roman" w:cs="Times New Roman"/>
          <w:b/>
          <w:sz w:val="24"/>
          <w:szCs w:val="24"/>
        </w:rPr>
        <w:t>Self Awareness</w:t>
      </w:r>
    </w:p>
    <w:p w14:paraId="7967469A" w14:textId="77777777" w:rsidR="00B11045" w:rsidRDefault="00B11045" w:rsidP="00B11045">
      <w:pPr>
        <w:autoSpaceDE w:val="0"/>
        <w:autoSpaceDN w:val="0"/>
        <w:adjustRightInd w:val="0"/>
        <w:spacing w:after="0" w:line="240" w:lineRule="auto"/>
        <w:rPr>
          <w:rFonts w:ascii="CMR10" w:hAnsi="CMR10" w:cs="CMR10"/>
          <w:sz w:val="20"/>
          <w:szCs w:val="20"/>
        </w:rPr>
      </w:pPr>
    </w:p>
    <w:p w14:paraId="0A0C83E0" w14:textId="7E085A3B" w:rsidR="00B11045" w:rsidRPr="001C4665" w:rsidRDefault="00B11045" w:rsidP="00B11045">
      <w:pPr>
        <w:autoSpaceDE w:val="0"/>
        <w:autoSpaceDN w:val="0"/>
        <w:adjustRightInd w:val="0"/>
        <w:spacing w:after="0" w:line="360" w:lineRule="auto"/>
        <w:jc w:val="both"/>
        <w:rPr>
          <w:rFonts w:ascii="Times New Roman" w:hAnsi="Times New Roman" w:cs="Times New Roman"/>
          <w:sz w:val="24"/>
          <w:szCs w:val="24"/>
        </w:rPr>
      </w:pPr>
      <w:r w:rsidRPr="001C4665">
        <w:rPr>
          <w:rFonts w:ascii="Times New Roman" w:hAnsi="Times New Roman" w:cs="Times New Roman"/>
          <w:sz w:val="24"/>
          <w:szCs w:val="24"/>
        </w:rPr>
        <w:t xml:space="preserve">Applications must be able </w:t>
      </w:r>
      <w:proofErr w:type="gramStart"/>
      <w:r w:rsidRPr="001C4665">
        <w:rPr>
          <w:rFonts w:ascii="Times New Roman" w:hAnsi="Times New Roman" w:cs="Times New Roman"/>
          <w:sz w:val="24"/>
          <w:szCs w:val="24"/>
        </w:rPr>
        <w:t>to properly express</w:t>
      </w:r>
      <w:proofErr w:type="gramEnd"/>
      <w:r w:rsidRPr="001C4665">
        <w:rPr>
          <w:rFonts w:ascii="Times New Roman" w:hAnsi="Times New Roman" w:cs="Times New Roman"/>
          <w:sz w:val="24"/>
          <w:szCs w:val="24"/>
        </w:rPr>
        <w:t xml:space="preserve"> their intentions in terms of performance requirements during an</w:t>
      </w:r>
      <w:r w:rsidR="00B66A2A" w:rsidRPr="001C4665">
        <w:rPr>
          <w:rFonts w:ascii="Times New Roman" w:hAnsi="Times New Roman" w:cs="Times New Roman"/>
          <w:sz w:val="24"/>
          <w:szCs w:val="24"/>
        </w:rPr>
        <w:t xml:space="preserve"> </w:t>
      </w:r>
      <w:r w:rsidRPr="001C4665">
        <w:rPr>
          <w:rFonts w:ascii="Times New Roman" w:hAnsi="Times New Roman" w:cs="Times New Roman"/>
          <w:sz w:val="24"/>
          <w:szCs w:val="24"/>
        </w:rPr>
        <w:t xml:space="preserve">execution. </w:t>
      </w:r>
      <w:r w:rsidR="001C4665">
        <w:rPr>
          <w:rFonts w:ascii="Times New Roman" w:hAnsi="Times New Roman" w:cs="Times New Roman"/>
          <w:sz w:val="24"/>
          <w:szCs w:val="24"/>
        </w:rPr>
        <w:t xml:space="preserve"> </w:t>
      </w:r>
      <w:ins w:id="162" w:author="Paul Bikeyev-Winter" w:date="2017-08-10T16:08:00Z">
        <w:r w:rsidR="001C4665">
          <w:rPr>
            <w:rFonts w:ascii="Times New Roman" w:hAnsi="Times New Roman" w:cs="Times New Roman"/>
            <w:sz w:val="24"/>
            <w:szCs w:val="24"/>
          </w:rPr>
          <w:t xml:space="preserve">Such </w:t>
        </w:r>
      </w:ins>
      <w:del w:id="163" w:author="Paul Bikeyev-Winter" w:date="2017-08-10T16:08:00Z">
        <w:r w:rsidRPr="001C4665" w:rsidDel="001C4665">
          <w:rPr>
            <w:rFonts w:ascii="Times New Roman" w:hAnsi="Times New Roman" w:cs="Times New Roman"/>
            <w:sz w:val="24"/>
            <w:szCs w:val="24"/>
          </w:rPr>
          <w:delText xml:space="preserve">The </w:delText>
        </w:r>
      </w:del>
      <w:r w:rsidRPr="001C4665">
        <w:rPr>
          <w:rFonts w:ascii="Times New Roman" w:hAnsi="Times New Roman" w:cs="Times New Roman"/>
          <w:sz w:val="24"/>
          <w:szCs w:val="24"/>
        </w:rPr>
        <w:t>requirements are added to the application software in</w:t>
      </w:r>
      <w:r w:rsidR="00B66A2A" w:rsidRPr="001C4665">
        <w:rPr>
          <w:rFonts w:ascii="Times New Roman" w:hAnsi="Times New Roman" w:cs="Times New Roman"/>
          <w:sz w:val="24"/>
          <w:szCs w:val="24"/>
        </w:rPr>
        <w:t xml:space="preserve"> form of performance meta-data</w:t>
      </w:r>
      <w:r w:rsidR="001C4665">
        <w:rPr>
          <w:rFonts w:ascii="Times New Roman" w:hAnsi="Times New Roman" w:cs="Times New Roman"/>
          <w:sz w:val="24"/>
          <w:szCs w:val="24"/>
        </w:rPr>
        <w:t xml:space="preserve"> – a </w:t>
      </w:r>
      <w:r w:rsidRPr="001C4665">
        <w:rPr>
          <w:rFonts w:ascii="Times New Roman" w:hAnsi="Times New Roman" w:cs="Times New Roman"/>
          <w:sz w:val="24"/>
          <w:szCs w:val="24"/>
        </w:rPr>
        <w:t xml:space="preserve">performance goal the application is due to achieve. The challenge is therefore to provide a framework with the capability of handling and expressing performance meta-data in an interdisciplinary domain. As </w:t>
      </w:r>
      <w:r w:rsidR="001C4665">
        <w:rPr>
          <w:rFonts w:ascii="Times New Roman" w:hAnsi="Times New Roman" w:cs="Times New Roman"/>
          <w:sz w:val="24"/>
          <w:szCs w:val="24"/>
        </w:rPr>
        <w:t xml:space="preserve">was </w:t>
      </w:r>
      <w:r w:rsidRPr="001C4665">
        <w:rPr>
          <w:rFonts w:ascii="Times New Roman" w:hAnsi="Times New Roman" w:cs="Times New Roman"/>
          <w:sz w:val="24"/>
          <w:szCs w:val="24"/>
        </w:rPr>
        <w:t xml:space="preserve">previously mentioned, the traditional way of solely monitoring the workload is very inaccurate and often counter-productive </w:t>
      </w:r>
      <w:r w:rsidR="001C4665">
        <w:rPr>
          <w:rFonts w:ascii="Times New Roman" w:hAnsi="Times New Roman" w:cs="Times New Roman"/>
          <w:sz w:val="24"/>
          <w:szCs w:val="24"/>
        </w:rPr>
        <w:t>i</w:t>
      </w:r>
      <w:r w:rsidRPr="001C4665">
        <w:rPr>
          <w:rFonts w:ascii="Times New Roman" w:hAnsi="Times New Roman" w:cs="Times New Roman"/>
          <w:sz w:val="24"/>
          <w:szCs w:val="24"/>
        </w:rPr>
        <w:t xml:space="preserve">n terms of </w:t>
      </w:r>
      <w:r w:rsidR="001C4665">
        <w:rPr>
          <w:rFonts w:ascii="Times New Roman" w:hAnsi="Times New Roman" w:cs="Times New Roman"/>
          <w:sz w:val="24"/>
          <w:szCs w:val="24"/>
        </w:rPr>
        <w:t xml:space="preserve">both </w:t>
      </w:r>
      <w:r w:rsidRPr="001C4665">
        <w:rPr>
          <w:rFonts w:ascii="Times New Roman" w:hAnsi="Times New Roman" w:cs="Times New Roman"/>
          <w:sz w:val="24"/>
          <w:szCs w:val="24"/>
        </w:rPr>
        <w:t xml:space="preserve">performance and energy. We </w:t>
      </w:r>
      <w:r w:rsidR="001C4665">
        <w:rPr>
          <w:rFonts w:ascii="Times New Roman" w:hAnsi="Times New Roman" w:cs="Times New Roman"/>
          <w:sz w:val="24"/>
          <w:szCs w:val="24"/>
        </w:rPr>
        <w:t xml:space="preserve">will </w:t>
      </w:r>
      <w:r w:rsidRPr="001C4665">
        <w:rPr>
          <w:rFonts w:ascii="Times New Roman" w:hAnsi="Times New Roman" w:cs="Times New Roman"/>
          <w:sz w:val="24"/>
          <w:szCs w:val="24"/>
        </w:rPr>
        <w:t xml:space="preserve">tackle this challenge by allowing the applications to express the resource requirements internally. This means that the application </w:t>
      </w:r>
      <w:r w:rsidRPr="001C4665">
        <w:rPr>
          <w:rFonts w:ascii="Times New Roman" w:hAnsi="Times New Roman" w:cs="Times New Roman"/>
          <w:sz w:val="24"/>
          <w:szCs w:val="24"/>
        </w:rPr>
        <w:lastRenderedPageBreak/>
        <w:t xml:space="preserve">should include a small part </w:t>
      </w:r>
      <w:r w:rsidR="00B66A2A" w:rsidRPr="001C4665">
        <w:rPr>
          <w:rFonts w:ascii="Times New Roman" w:hAnsi="Times New Roman" w:cs="Times New Roman"/>
          <w:sz w:val="24"/>
          <w:szCs w:val="24"/>
        </w:rPr>
        <w:t xml:space="preserve">of code </w:t>
      </w:r>
      <w:r w:rsidR="001C4665">
        <w:rPr>
          <w:rFonts w:ascii="Times New Roman" w:hAnsi="Times New Roman" w:cs="Times New Roman"/>
          <w:sz w:val="24"/>
          <w:szCs w:val="24"/>
        </w:rPr>
        <w:t>–</w:t>
      </w:r>
      <w:r w:rsidR="00B66A2A" w:rsidRPr="001C4665">
        <w:rPr>
          <w:rFonts w:ascii="Times New Roman" w:hAnsi="Times New Roman" w:cs="Times New Roman"/>
          <w:sz w:val="24"/>
          <w:szCs w:val="24"/>
        </w:rPr>
        <w:t xml:space="preserve"> the</w:t>
      </w:r>
      <w:r w:rsidR="001C4665">
        <w:rPr>
          <w:rFonts w:ascii="Times New Roman" w:hAnsi="Times New Roman" w:cs="Times New Roman"/>
          <w:sz w:val="24"/>
          <w:szCs w:val="24"/>
        </w:rPr>
        <w:t xml:space="preserve"> </w:t>
      </w:r>
      <w:r w:rsidR="00B66A2A" w:rsidRPr="001C4665">
        <w:rPr>
          <w:rFonts w:ascii="Times New Roman" w:hAnsi="Times New Roman" w:cs="Times New Roman"/>
          <w:sz w:val="24"/>
          <w:szCs w:val="24"/>
        </w:rPr>
        <w:t xml:space="preserve">meta-data </w:t>
      </w:r>
      <w:proofErr w:type="gramStart"/>
      <w:r w:rsidR="001C4665">
        <w:rPr>
          <w:rFonts w:ascii="Times New Roman" w:hAnsi="Times New Roman" w:cs="Times New Roman"/>
          <w:sz w:val="24"/>
          <w:szCs w:val="24"/>
        </w:rPr>
        <w:t>–</w:t>
      </w:r>
      <w:r w:rsidRPr="001C4665">
        <w:rPr>
          <w:rFonts w:ascii="Times New Roman" w:hAnsi="Times New Roman" w:cs="Times New Roman"/>
          <w:sz w:val="24"/>
          <w:szCs w:val="24"/>
        </w:rPr>
        <w:t xml:space="preserve"> which</w:t>
      </w:r>
      <w:proofErr w:type="gramEnd"/>
      <w:r w:rsidRPr="001C4665">
        <w:rPr>
          <w:rFonts w:ascii="Times New Roman" w:hAnsi="Times New Roman" w:cs="Times New Roman"/>
          <w:sz w:val="24"/>
          <w:szCs w:val="24"/>
        </w:rPr>
        <w:t xml:space="preserve"> expresses the intention of the application in its own understanding of performance. For example, the end user of a video </w:t>
      </w:r>
      <w:r w:rsidR="00B66A2A" w:rsidRPr="001C4665">
        <w:rPr>
          <w:rFonts w:ascii="Times New Roman" w:hAnsi="Times New Roman" w:cs="Times New Roman"/>
          <w:sz w:val="24"/>
          <w:szCs w:val="24"/>
        </w:rPr>
        <w:t>decoder is satisfi</w:t>
      </w:r>
      <w:r w:rsidRPr="001C4665">
        <w:rPr>
          <w:rFonts w:ascii="Times New Roman" w:hAnsi="Times New Roman" w:cs="Times New Roman"/>
          <w:sz w:val="24"/>
          <w:szCs w:val="24"/>
        </w:rPr>
        <w:t xml:space="preserve">ed </w:t>
      </w:r>
      <w:r w:rsidR="00175FBE">
        <w:rPr>
          <w:rFonts w:ascii="Times New Roman" w:hAnsi="Times New Roman" w:cs="Times New Roman"/>
          <w:sz w:val="24"/>
          <w:szCs w:val="24"/>
        </w:rPr>
        <w:t>when</w:t>
      </w:r>
      <w:r w:rsidRPr="001C4665">
        <w:rPr>
          <w:rFonts w:ascii="Times New Roman" w:hAnsi="Times New Roman" w:cs="Times New Roman"/>
          <w:sz w:val="24"/>
          <w:szCs w:val="24"/>
        </w:rPr>
        <w:t xml:space="preserve"> the decoder produces a framerate of 25 fps because of </w:t>
      </w:r>
      <w:r w:rsidR="00175FBE">
        <w:rPr>
          <w:rFonts w:ascii="Times New Roman" w:hAnsi="Times New Roman" w:cs="Times New Roman"/>
          <w:sz w:val="24"/>
          <w:szCs w:val="24"/>
        </w:rPr>
        <w:t>the properties of</w:t>
      </w:r>
      <w:r w:rsidRPr="001C4665">
        <w:rPr>
          <w:rFonts w:ascii="Times New Roman" w:hAnsi="Times New Roman" w:cs="Times New Roman"/>
          <w:sz w:val="24"/>
          <w:szCs w:val="24"/>
        </w:rPr>
        <w:t xml:space="preserve"> the human eye and the understanding of moving pictures. A higher framerate</w:t>
      </w:r>
      <w:r w:rsidR="00175FBE">
        <w:rPr>
          <w:rFonts w:ascii="Times New Roman" w:hAnsi="Times New Roman" w:cs="Times New Roman"/>
          <w:sz w:val="24"/>
          <w:szCs w:val="24"/>
        </w:rPr>
        <w:t>, whilst</w:t>
      </w:r>
      <w:r w:rsidR="00175FBE" w:rsidRPr="001C4665">
        <w:rPr>
          <w:rFonts w:ascii="Times New Roman" w:hAnsi="Times New Roman" w:cs="Times New Roman"/>
          <w:sz w:val="24"/>
          <w:szCs w:val="24"/>
        </w:rPr>
        <w:t xml:space="preserve"> not producing any higher satisfaction for the end user</w:t>
      </w:r>
      <w:r w:rsidR="00175FBE">
        <w:rPr>
          <w:rFonts w:ascii="Times New Roman" w:hAnsi="Times New Roman" w:cs="Times New Roman"/>
          <w:sz w:val="24"/>
          <w:szCs w:val="24"/>
        </w:rPr>
        <w:t>,</w:t>
      </w:r>
      <w:r w:rsidRPr="001C4665">
        <w:rPr>
          <w:rFonts w:ascii="Times New Roman" w:hAnsi="Times New Roman" w:cs="Times New Roman"/>
          <w:sz w:val="24"/>
          <w:szCs w:val="24"/>
        </w:rPr>
        <w:t xml:space="preserve"> is </w:t>
      </w:r>
      <w:r w:rsidR="001C4665">
        <w:rPr>
          <w:rFonts w:ascii="Times New Roman" w:hAnsi="Times New Roman" w:cs="Times New Roman"/>
          <w:sz w:val="24"/>
          <w:szCs w:val="24"/>
        </w:rPr>
        <w:t xml:space="preserve">merely a waste of </w:t>
      </w:r>
      <w:r w:rsidRPr="001C4665">
        <w:rPr>
          <w:rFonts w:ascii="Times New Roman" w:hAnsi="Times New Roman" w:cs="Times New Roman"/>
          <w:sz w:val="24"/>
          <w:szCs w:val="24"/>
        </w:rPr>
        <w:t>energy</w:t>
      </w:r>
      <w:r w:rsidR="00175FBE">
        <w:rPr>
          <w:rFonts w:ascii="Times New Roman" w:hAnsi="Times New Roman" w:cs="Times New Roman"/>
          <w:sz w:val="24"/>
          <w:szCs w:val="24"/>
        </w:rPr>
        <w:t>.</w:t>
      </w:r>
      <w:r w:rsidRPr="001C4665">
        <w:rPr>
          <w:rFonts w:ascii="Times New Roman" w:hAnsi="Times New Roman" w:cs="Times New Roman"/>
          <w:sz w:val="24"/>
          <w:szCs w:val="24"/>
        </w:rPr>
        <w:t xml:space="preserve"> Therefore, </w:t>
      </w:r>
      <w:r w:rsidR="00175FBE">
        <w:rPr>
          <w:rFonts w:ascii="Times New Roman" w:hAnsi="Times New Roman" w:cs="Times New Roman"/>
          <w:sz w:val="24"/>
          <w:szCs w:val="24"/>
        </w:rPr>
        <w:t>we will investigate the types of</w:t>
      </w:r>
      <w:r w:rsidRPr="001C4665">
        <w:rPr>
          <w:rFonts w:ascii="Times New Roman" w:hAnsi="Times New Roman" w:cs="Times New Roman"/>
          <w:sz w:val="24"/>
          <w:szCs w:val="24"/>
        </w:rPr>
        <w:t xml:space="preserve"> meta-data needed to describe the intentions of an applica</w:t>
      </w:r>
      <w:r w:rsidR="00B66A2A" w:rsidRPr="001C4665">
        <w:rPr>
          <w:rFonts w:ascii="Times New Roman" w:hAnsi="Times New Roman" w:cs="Times New Roman"/>
          <w:sz w:val="24"/>
          <w:szCs w:val="24"/>
        </w:rPr>
        <w:t>tion suffi</w:t>
      </w:r>
      <w:r w:rsidRPr="001C4665">
        <w:rPr>
          <w:rFonts w:ascii="Times New Roman" w:hAnsi="Times New Roman" w:cs="Times New Roman"/>
          <w:sz w:val="24"/>
          <w:szCs w:val="24"/>
        </w:rPr>
        <w:t>ciently accurate</w:t>
      </w:r>
      <w:r w:rsidR="00175FBE">
        <w:rPr>
          <w:rFonts w:ascii="Times New Roman" w:hAnsi="Times New Roman" w:cs="Times New Roman"/>
          <w:sz w:val="24"/>
          <w:szCs w:val="24"/>
        </w:rPr>
        <w:t>ly</w:t>
      </w:r>
      <w:r w:rsidRPr="001C4665">
        <w:rPr>
          <w:rFonts w:ascii="Times New Roman" w:hAnsi="Times New Roman" w:cs="Times New Roman"/>
          <w:sz w:val="24"/>
          <w:szCs w:val="24"/>
        </w:rPr>
        <w:t xml:space="preserve">. </w:t>
      </w:r>
      <w:r w:rsidR="00175FBE">
        <w:rPr>
          <w:rFonts w:ascii="Times New Roman" w:hAnsi="Times New Roman" w:cs="Times New Roman"/>
          <w:sz w:val="24"/>
          <w:szCs w:val="24"/>
        </w:rPr>
        <w:t xml:space="preserve"> </w:t>
      </w:r>
      <w:ins w:id="164" w:author="Paul Bikeyev-Winter" w:date="2017-08-10T16:23:00Z">
        <w:r w:rsidR="003B39F6">
          <w:rPr>
            <w:rFonts w:ascii="Times New Roman" w:hAnsi="Times New Roman" w:cs="Times New Roman"/>
            <w:sz w:val="24"/>
            <w:szCs w:val="24"/>
          </w:rPr>
          <w:t xml:space="preserve">These types </w:t>
        </w:r>
        <w:r w:rsidR="00C11351">
          <w:rPr>
            <w:rFonts w:ascii="Times New Roman" w:hAnsi="Times New Roman" w:cs="Times New Roman"/>
            <w:sz w:val="24"/>
            <w:szCs w:val="24"/>
          </w:rPr>
          <w:t xml:space="preserve">of meta-data will have to have </w:t>
        </w:r>
      </w:ins>
      <w:commentRangeStart w:id="165"/>
      <w:del w:id="166" w:author="Paul Bikeyev-Winter" w:date="2017-08-10T16:23:00Z">
        <w:r w:rsidRPr="001C4665" w:rsidDel="003B39F6">
          <w:rPr>
            <w:rFonts w:ascii="Times New Roman" w:hAnsi="Times New Roman" w:cs="Times New Roman"/>
            <w:sz w:val="24"/>
            <w:szCs w:val="24"/>
          </w:rPr>
          <w:delText>One of t</w:delText>
        </w:r>
        <w:r w:rsidR="00B66A2A" w:rsidRPr="001C4665" w:rsidDel="003B39F6">
          <w:rPr>
            <w:rFonts w:ascii="Times New Roman" w:hAnsi="Times New Roman" w:cs="Times New Roman"/>
            <w:sz w:val="24"/>
            <w:szCs w:val="24"/>
          </w:rPr>
          <w:delText>he challenges</w:delText>
        </w:r>
      </w:del>
      <w:commentRangeEnd w:id="165"/>
      <w:r w:rsidR="00C11351">
        <w:rPr>
          <w:rStyle w:val="CommentReference"/>
        </w:rPr>
        <w:commentReference w:id="165"/>
      </w:r>
      <w:del w:id="167" w:author="Paul Bikeyev-Winter" w:date="2017-08-10T16:23:00Z">
        <w:r w:rsidR="00B66A2A" w:rsidRPr="001C4665" w:rsidDel="003B39F6">
          <w:rPr>
            <w:rFonts w:ascii="Times New Roman" w:hAnsi="Times New Roman" w:cs="Times New Roman"/>
            <w:sz w:val="24"/>
            <w:szCs w:val="24"/>
          </w:rPr>
          <w:delText xml:space="preserve"> is to obtain</w:delText>
        </w:r>
        <w:r w:rsidR="00B66A2A" w:rsidRPr="001C4665" w:rsidDel="00C11351">
          <w:rPr>
            <w:rFonts w:ascii="Times New Roman" w:hAnsi="Times New Roman" w:cs="Times New Roman"/>
            <w:sz w:val="24"/>
            <w:szCs w:val="24"/>
          </w:rPr>
          <w:delText xml:space="preserve"> </w:delText>
        </w:r>
      </w:del>
      <w:r w:rsidR="00B66A2A" w:rsidRPr="001C4665">
        <w:rPr>
          <w:rFonts w:ascii="Times New Roman" w:hAnsi="Times New Roman" w:cs="Times New Roman"/>
          <w:sz w:val="24"/>
          <w:szCs w:val="24"/>
        </w:rPr>
        <w:t>a suffi</w:t>
      </w:r>
      <w:r w:rsidRPr="001C4665">
        <w:rPr>
          <w:rFonts w:ascii="Times New Roman" w:hAnsi="Times New Roman" w:cs="Times New Roman"/>
          <w:sz w:val="24"/>
          <w:szCs w:val="24"/>
        </w:rPr>
        <w:t>ciently descriptive form</w:t>
      </w:r>
      <w:r w:rsidR="00C11351">
        <w:rPr>
          <w:rFonts w:ascii="Times New Roman" w:hAnsi="Times New Roman" w:cs="Times New Roman"/>
          <w:sz w:val="24"/>
          <w:szCs w:val="24"/>
        </w:rPr>
        <w:t>,</w:t>
      </w:r>
      <w:r w:rsidRPr="001C4665">
        <w:rPr>
          <w:rFonts w:ascii="Times New Roman" w:hAnsi="Times New Roman" w:cs="Times New Roman"/>
          <w:sz w:val="24"/>
          <w:szCs w:val="24"/>
        </w:rPr>
        <w:t xml:space="preserve"> </w:t>
      </w:r>
      <w:del w:id="168" w:author="Paul Bikeyev-Winter" w:date="2017-08-10T16:23:00Z">
        <w:r w:rsidRPr="001C4665" w:rsidDel="00C11351">
          <w:rPr>
            <w:rFonts w:ascii="Times New Roman" w:hAnsi="Times New Roman" w:cs="Times New Roman"/>
            <w:sz w:val="24"/>
            <w:szCs w:val="24"/>
          </w:rPr>
          <w:delText>of meta-data that</w:delText>
        </w:r>
      </w:del>
      <w:ins w:id="169" w:author="Paul Bikeyev-Winter" w:date="2017-08-10T16:23:00Z">
        <w:r w:rsidR="00C11351">
          <w:rPr>
            <w:rFonts w:ascii="Times New Roman" w:hAnsi="Times New Roman" w:cs="Times New Roman"/>
            <w:sz w:val="24"/>
            <w:szCs w:val="24"/>
          </w:rPr>
          <w:t xml:space="preserve"> which</w:t>
        </w:r>
      </w:ins>
      <w:r w:rsidR="00C11351">
        <w:rPr>
          <w:rFonts w:ascii="Times New Roman" w:hAnsi="Times New Roman" w:cs="Times New Roman"/>
          <w:sz w:val="24"/>
          <w:szCs w:val="24"/>
        </w:rPr>
        <w:t xml:space="preserve"> can be generalis</w:t>
      </w:r>
      <w:r w:rsidRPr="001C4665">
        <w:rPr>
          <w:rFonts w:ascii="Times New Roman" w:hAnsi="Times New Roman" w:cs="Times New Roman"/>
          <w:sz w:val="24"/>
          <w:szCs w:val="24"/>
        </w:rPr>
        <w:t xml:space="preserve">ed to any new or legacy application. Once the meta-data descriptions </w:t>
      </w:r>
      <w:proofErr w:type="gramStart"/>
      <w:r w:rsidRPr="001C4665">
        <w:rPr>
          <w:rFonts w:ascii="Times New Roman" w:hAnsi="Times New Roman" w:cs="Times New Roman"/>
          <w:sz w:val="24"/>
          <w:szCs w:val="24"/>
        </w:rPr>
        <w:t>have been established</w:t>
      </w:r>
      <w:proofErr w:type="gramEnd"/>
      <w:r w:rsidRPr="001C4665">
        <w:rPr>
          <w:rFonts w:ascii="Times New Roman" w:hAnsi="Times New Roman" w:cs="Times New Roman"/>
          <w:sz w:val="24"/>
          <w:szCs w:val="24"/>
        </w:rPr>
        <w:t>, the injection of the data into both new and legacy applica</w:t>
      </w:r>
      <w:r w:rsidR="00B66A2A" w:rsidRPr="001C4665">
        <w:rPr>
          <w:rFonts w:ascii="Times New Roman" w:hAnsi="Times New Roman" w:cs="Times New Roman"/>
          <w:sz w:val="24"/>
          <w:szCs w:val="24"/>
        </w:rPr>
        <w:t xml:space="preserve">tions </w:t>
      </w:r>
      <w:r w:rsidR="00C11351">
        <w:rPr>
          <w:rFonts w:ascii="Times New Roman" w:hAnsi="Times New Roman" w:cs="Times New Roman"/>
          <w:sz w:val="24"/>
          <w:szCs w:val="24"/>
        </w:rPr>
        <w:t xml:space="preserve">should </w:t>
      </w:r>
      <w:r w:rsidR="00B66A2A" w:rsidRPr="001C4665">
        <w:rPr>
          <w:rFonts w:ascii="Times New Roman" w:hAnsi="Times New Roman" w:cs="Times New Roman"/>
          <w:sz w:val="24"/>
          <w:szCs w:val="24"/>
        </w:rPr>
        <w:t xml:space="preserve">be achieved </w:t>
      </w:r>
      <w:r w:rsidR="00C11351">
        <w:rPr>
          <w:rFonts w:ascii="Times New Roman" w:hAnsi="Times New Roman" w:cs="Times New Roman"/>
          <w:sz w:val="24"/>
          <w:szCs w:val="24"/>
        </w:rPr>
        <w:t>rather</w:t>
      </w:r>
      <w:r w:rsidR="00B66A2A" w:rsidRPr="001C4665">
        <w:rPr>
          <w:rFonts w:ascii="Times New Roman" w:hAnsi="Times New Roman" w:cs="Times New Roman"/>
          <w:sz w:val="24"/>
          <w:szCs w:val="24"/>
        </w:rPr>
        <w:t xml:space="preserve"> eff</w:t>
      </w:r>
      <w:r w:rsidRPr="001C4665">
        <w:rPr>
          <w:rFonts w:ascii="Times New Roman" w:hAnsi="Times New Roman" w:cs="Times New Roman"/>
          <w:sz w:val="24"/>
          <w:szCs w:val="24"/>
        </w:rPr>
        <w:t>ortless</w:t>
      </w:r>
      <w:r w:rsidR="00C11351">
        <w:rPr>
          <w:rFonts w:ascii="Times New Roman" w:hAnsi="Times New Roman" w:cs="Times New Roman"/>
          <w:sz w:val="24"/>
          <w:szCs w:val="24"/>
        </w:rPr>
        <w:t>ly</w:t>
      </w:r>
      <w:r w:rsidRPr="001C4665">
        <w:rPr>
          <w:rFonts w:ascii="Times New Roman" w:hAnsi="Times New Roman" w:cs="Times New Roman"/>
          <w:sz w:val="24"/>
          <w:szCs w:val="24"/>
        </w:rPr>
        <w:t xml:space="preserve"> in order for the progr</w:t>
      </w:r>
      <w:r w:rsidR="00B66A2A" w:rsidRPr="001C4665">
        <w:rPr>
          <w:rFonts w:ascii="Times New Roman" w:hAnsi="Times New Roman" w:cs="Times New Roman"/>
          <w:sz w:val="24"/>
          <w:szCs w:val="24"/>
        </w:rPr>
        <w:t xml:space="preserve">ammers to make </w:t>
      </w:r>
      <w:r w:rsidR="00C11351">
        <w:rPr>
          <w:rFonts w:ascii="Times New Roman" w:hAnsi="Times New Roman" w:cs="Times New Roman"/>
          <w:sz w:val="24"/>
          <w:szCs w:val="24"/>
        </w:rPr>
        <w:t>an</w:t>
      </w:r>
      <w:r w:rsidR="00B66A2A" w:rsidRPr="001C4665">
        <w:rPr>
          <w:rFonts w:ascii="Times New Roman" w:hAnsi="Times New Roman" w:cs="Times New Roman"/>
          <w:sz w:val="24"/>
          <w:szCs w:val="24"/>
        </w:rPr>
        <w:t xml:space="preserve"> additional eff</w:t>
      </w:r>
      <w:r w:rsidRPr="001C4665">
        <w:rPr>
          <w:rFonts w:ascii="Times New Roman" w:hAnsi="Times New Roman" w:cs="Times New Roman"/>
          <w:sz w:val="24"/>
          <w:szCs w:val="24"/>
        </w:rPr>
        <w:t>ort. A trade-o</w:t>
      </w:r>
      <w:r w:rsidR="00B66A2A" w:rsidRPr="001C4665">
        <w:rPr>
          <w:rFonts w:ascii="Times New Roman" w:hAnsi="Times New Roman" w:cs="Times New Roman"/>
          <w:sz w:val="24"/>
          <w:szCs w:val="24"/>
        </w:rPr>
        <w:t>ff</w:t>
      </w:r>
      <w:r w:rsidRPr="001C4665">
        <w:rPr>
          <w:rFonts w:ascii="Times New Roman" w:hAnsi="Times New Roman" w:cs="Times New Roman"/>
          <w:sz w:val="24"/>
          <w:szCs w:val="24"/>
        </w:rPr>
        <w:t xml:space="preserve"> between d</w:t>
      </w:r>
      <w:r w:rsidR="00B66A2A" w:rsidRPr="001C4665">
        <w:rPr>
          <w:rFonts w:ascii="Times New Roman" w:hAnsi="Times New Roman" w:cs="Times New Roman"/>
          <w:sz w:val="24"/>
          <w:szCs w:val="24"/>
        </w:rPr>
        <w:t>escriptiveness and programmer eff</w:t>
      </w:r>
      <w:r w:rsidRPr="001C4665">
        <w:rPr>
          <w:rFonts w:ascii="Times New Roman" w:hAnsi="Times New Roman" w:cs="Times New Roman"/>
          <w:sz w:val="24"/>
          <w:szCs w:val="24"/>
        </w:rPr>
        <w:t>ort is to be expected.</w:t>
      </w:r>
    </w:p>
    <w:p w14:paraId="1D2BDAA8" w14:textId="77777777" w:rsidR="00B11045" w:rsidRPr="00B11045" w:rsidRDefault="00B11045" w:rsidP="00B11045">
      <w:pPr>
        <w:autoSpaceDE w:val="0"/>
        <w:autoSpaceDN w:val="0"/>
        <w:adjustRightInd w:val="0"/>
        <w:spacing w:after="0" w:line="360" w:lineRule="auto"/>
        <w:jc w:val="both"/>
        <w:rPr>
          <w:rFonts w:ascii="Times New Roman" w:hAnsi="Times New Roman" w:cs="Times New Roman"/>
          <w:sz w:val="20"/>
          <w:szCs w:val="20"/>
        </w:rPr>
      </w:pPr>
    </w:p>
    <w:p w14:paraId="36700DF0" w14:textId="706EC2EB" w:rsidR="00B11045" w:rsidRPr="00C11351" w:rsidRDefault="00C11351" w:rsidP="00B1104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Challenge 2: </w:t>
      </w:r>
      <w:r w:rsidR="00B11045" w:rsidRPr="00C11351">
        <w:rPr>
          <w:rFonts w:ascii="Times New Roman" w:hAnsi="Times New Roman" w:cs="Times New Roman"/>
          <w:b/>
          <w:sz w:val="24"/>
          <w:szCs w:val="24"/>
        </w:rPr>
        <w:t>Interoperability for Energy Efficiency</w:t>
      </w:r>
    </w:p>
    <w:p w14:paraId="03D37ECB" w14:textId="77777777" w:rsidR="00B11045" w:rsidRPr="00B11045" w:rsidRDefault="00B11045" w:rsidP="00B11045">
      <w:pPr>
        <w:autoSpaceDE w:val="0"/>
        <w:autoSpaceDN w:val="0"/>
        <w:adjustRightInd w:val="0"/>
        <w:spacing w:after="0" w:line="240" w:lineRule="auto"/>
        <w:rPr>
          <w:rFonts w:ascii="CMBX12" w:hAnsi="CMBX12" w:cs="CMBX12"/>
          <w:sz w:val="24"/>
          <w:szCs w:val="24"/>
        </w:rPr>
      </w:pPr>
    </w:p>
    <w:p w14:paraId="56326752" w14:textId="25F31E74" w:rsidR="00B11045" w:rsidRPr="00C11351" w:rsidRDefault="00B11045" w:rsidP="00B11045">
      <w:pPr>
        <w:autoSpaceDE w:val="0"/>
        <w:autoSpaceDN w:val="0"/>
        <w:adjustRightInd w:val="0"/>
        <w:spacing w:after="0" w:line="360" w:lineRule="auto"/>
        <w:jc w:val="both"/>
        <w:rPr>
          <w:rFonts w:ascii="Times New Roman" w:hAnsi="Times New Roman" w:cs="Times New Roman"/>
          <w:sz w:val="24"/>
          <w:szCs w:val="24"/>
        </w:rPr>
      </w:pPr>
      <w:r w:rsidRPr="00C11351">
        <w:rPr>
          <w:rFonts w:ascii="Times New Roman" w:hAnsi="Times New Roman" w:cs="Times New Roman"/>
          <w:sz w:val="24"/>
          <w:szCs w:val="24"/>
        </w:rPr>
        <w:t>The interoperability challenge in the domain of energy awareness in application software is to create an ecosystem</w:t>
      </w:r>
      <w:r w:rsidR="00C11351">
        <w:rPr>
          <w:rFonts w:ascii="Times New Roman" w:hAnsi="Times New Roman" w:cs="Times New Roman"/>
          <w:sz w:val="24"/>
          <w:szCs w:val="24"/>
        </w:rPr>
        <w:t xml:space="preserve"> </w:t>
      </w:r>
      <w:r w:rsidRPr="00C11351">
        <w:rPr>
          <w:rFonts w:ascii="Times New Roman" w:hAnsi="Times New Roman" w:cs="Times New Roman"/>
          <w:sz w:val="24"/>
          <w:szCs w:val="24"/>
        </w:rPr>
        <w:t xml:space="preserve">capable of exchanging information about the intentions of an application to the runtime software layer. Secondly, the </w:t>
      </w:r>
      <w:proofErr w:type="gramStart"/>
      <w:r w:rsidRPr="00C11351">
        <w:rPr>
          <w:rFonts w:ascii="Times New Roman" w:hAnsi="Times New Roman" w:cs="Times New Roman"/>
          <w:sz w:val="24"/>
          <w:szCs w:val="24"/>
        </w:rPr>
        <w:t xml:space="preserve">exchanged information must be interpreted by the runtime layer to make sensible decisions regarding the </w:t>
      </w:r>
      <w:r w:rsidR="00C11351">
        <w:rPr>
          <w:rFonts w:ascii="Times New Roman" w:hAnsi="Times New Roman" w:cs="Times New Roman"/>
          <w:sz w:val="24"/>
          <w:szCs w:val="24"/>
        </w:rPr>
        <w:t xml:space="preserve">allocation of </w:t>
      </w:r>
      <w:r w:rsidRPr="00C11351">
        <w:rPr>
          <w:rFonts w:ascii="Times New Roman" w:hAnsi="Times New Roman" w:cs="Times New Roman"/>
          <w:sz w:val="24"/>
          <w:szCs w:val="24"/>
        </w:rPr>
        <w:t>resource</w:t>
      </w:r>
      <w:r w:rsidR="00C11351">
        <w:rPr>
          <w:rFonts w:ascii="Times New Roman" w:hAnsi="Times New Roman" w:cs="Times New Roman"/>
          <w:sz w:val="24"/>
          <w:szCs w:val="24"/>
        </w:rPr>
        <w:t>s</w:t>
      </w:r>
      <w:proofErr w:type="gramEnd"/>
      <w:r w:rsidRPr="00C11351">
        <w:rPr>
          <w:rFonts w:ascii="Times New Roman" w:hAnsi="Times New Roman" w:cs="Times New Roman"/>
          <w:sz w:val="24"/>
          <w:szCs w:val="24"/>
        </w:rPr>
        <w:t xml:space="preserve">. </w:t>
      </w:r>
      <w:r w:rsidR="00C11351">
        <w:rPr>
          <w:rFonts w:ascii="Times New Roman" w:hAnsi="Times New Roman" w:cs="Times New Roman"/>
          <w:sz w:val="24"/>
          <w:szCs w:val="24"/>
        </w:rPr>
        <w:t xml:space="preserve"> </w:t>
      </w:r>
      <w:r w:rsidRPr="00C11351">
        <w:rPr>
          <w:rFonts w:ascii="Times New Roman" w:hAnsi="Times New Roman" w:cs="Times New Roman"/>
          <w:sz w:val="24"/>
          <w:szCs w:val="24"/>
        </w:rPr>
        <w:t xml:space="preserve">Since applications in general are dynamic, the performance of the application depends on a wide </w:t>
      </w:r>
      <w:r w:rsidR="00C11351">
        <w:rPr>
          <w:rFonts w:ascii="Times New Roman" w:hAnsi="Times New Roman" w:cs="Times New Roman"/>
          <w:sz w:val="24"/>
          <w:szCs w:val="24"/>
        </w:rPr>
        <w:t>range</w:t>
      </w:r>
      <w:r w:rsidRPr="00C11351">
        <w:rPr>
          <w:rFonts w:ascii="Times New Roman" w:hAnsi="Times New Roman" w:cs="Times New Roman"/>
          <w:sz w:val="24"/>
          <w:szCs w:val="24"/>
        </w:rPr>
        <w:t xml:space="preserve"> of factors</w:t>
      </w:r>
      <w:r w:rsidR="00C11351">
        <w:rPr>
          <w:rFonts w:ascii="Times New Roman" w:hAnsi="Times New Roman" w:cs="Times New Roman"/>
          <w:sz w:val="24"/>
          <w:szCs w:val="24"/>
        </w:rPr>
        <w:t>,</w:t>
      </w:r>
      <w:r w:rsidRPr="00C11351">
        <w:rPr>
          <w:rFonts w:ascii="Times New Roman" w:hAnsi="Times New Roman" w:cs="Times New Roman"/>
          <w:sz w:val="24"/>
          <w:szCs w:val="24"/>
        </w:rPr>
        <w:t xml:space="preserve"> such as memory intensity, use of caches, user interrupts, the data sizes and data types </w:t>
      </w:r>
      <w:proofErr w:type="gramStart"/>
      <w:r w:rsidRPr="00C11351">
        <w:rPr>
          <w:rFonts w:ascii="Times New Roman" w:hAnsi="Times New Roman" w:cs="Times New Roman"/>
          <w:sz w:val="24"/>
          <w:szCs w:val="24"/>
        </w:rPr>
        <w:t>used,</w:t>
      </w:r>
      <w:proofErr w:type="gramEnd"/>
      <w:r w:rsidRPr="00C11351">
        <w:rPr>
          <w:rFonts w:ascii="Times New Roman" w:hAnsi="Times New Roman" w:cs="Times New Roman"/>
          <w:sz w:val="24"/>
          <w:szCs w:val="24"/>
        </w:rPr>
        <w:t xml:space="preserve"> interaction</w:t>
      </w:r>
      <w:r w:rsidR="00C11351">
        <w:rPr>
          <w:rFonts w:ascii="Times New Roman" w:hAnsi="Times New Roman" w:cs="Times New Roman"/>
          <w:sz w:val="24"/>
          <w:szCs w:val="24"/>
        </w:rPr>
        <w:t xml:space="preserve">s </w:t>
      </w:r>
      <w:r w:rsidRPr="00C11351">
        <w:rPr>
          <w:rFonts w:ascii="Times New Roman" w:hAnsi="Times New Roman" w:cs="Times New Roman"/>
          <w:sz w:val="24"/>
          <w:szCs w:val="24"/>
        </w:rPr>
        <w:t>with other applications etc. This means that the performance of an applica</w:t>
      </w:r>
      <w:r w:rsidR="00B66A2A" w:rsidRPr="00C11351">
        <w:rPr>
          <w:rFonts w:ascii="Times New Roman" w:hAnsi="Times New Roman" w:cs="Times New Roman"/>
          <w:sz w:val="24"/>
          <w:szCs w:val="24"/>
        </w:rPr>
        <w:t xml:space="preserve">tion </w:t>
      </w:r>
      <w:proofErr w:type="gramStart"/>
      <w:r w:rsidR="00B66A2A" w:rsidRPr="00C11351">
        <w:rPr>
          <w:rFonts w:ascii="Times New Roman" w:hAnsi="Times New Roman" w:cs="Times New Roman"/>
          <w:sz w:val="24"/>
          <w:szCs w:val="24"/>
        </w:rPr>
        <w:t>cannot be guaranteed</w:t>
      </w:r>
      <w:proofErr w:type="gramEnd"/>
      <w:r w:rsidR="00B66A2A" w:rsidRPr="00C11351">
        <w:rPr>
          <w:rFonts w:ascii="Times New Roman" w:hAnsi="Times New Roman" w:cs="Times New Roman"/>
          <w:sz w:val="24"/>
          <w:szCs w:val="24"/>
        </w:rPr>
        <w:t xml:space="preserve"> with fi</w:t>
      </w:r>
      <w:r w:rsidRPr="00C11351">
        <w:rPr>
          <w:rFonts w:ascii="Times New Roman" w:hAnsi="Times New Roman" w:cs="Times New Roman"/>
          <w:sz w:val="24"/>
          <w:szCs w:val="24"/>
        </w:rPr>
        <w:t xml:space="preserve">xed resources. In order to adapt the resources allocated to the application, the performance of the application </w:t>
      </w:r>
      <w:proofErr w:type="gramStart"/>
      <w:r w:rsidRPr="00C11351">
        <w:rPr>
          <w:rFonts w:ascii="Times New Roman" w:hAnsi="Times New Roman" w:cs="Times New Roman"/>
          <w:sz w:val="24"/>
          <w:szCs w:val="24"/>
        </w:rPr>
        <w:t>must be monitored</w:t>
      </w:r>
      <w:proofErr w:type="gramEnd"/>
      <w:r w:rsidRPr="00C11351">
        <w:rPr>
          <w:rFonts w:ascii="Times New Roman" w:hAnsi="Times New Roman" w:cs="Times New Roman"/>
          <w:sz w:val="24"/>
          <w:szCs w:val="24"/>
        </w:rPr>
        <w:t xml:space="preserve"> at runtime. In case the currently allocated performance is either too high or too low, the monitor reports this issue to the controller</w:t>
      </w:r>
      <w:r w:rsidR="00C11351">
        <w:rPr>
          <w:rFonts w:ascii="Times New Roman" w:hAnsi="Times New Roman" w:cs="Times New Roman"/>
          <w:sz w:val="24"/>
          <w:szCs w:val="24"/>
        </w:rPr>
        <w:t>,</w:t>
      </w:r>
      <w:r w:rsidRPr="00C11351">
        <w:rPr>
          <w:rFonts w:ascii="Times New Roman" w:hAnsi="Times New Roman" w:cs="Times New Roman"/>
          <w:sz w:val="24"/>
          <w:szCs w:val="24"/>
        </w:rPr>
        <w:t xml:space="preserve"> which allocates or deallocates resources to accommodate for the real requirement</w:t>
      </w:r>
      <w:r w:rsidR="00C11351">
        <w:rPr>
          <w:rFonts w:ascii="Times New Roman" w:hAnsi="Times New Roman" w:cs="Times New Roman"/>
          <w:sz w:val="24"/>
          <w:szCs w:val="24"/>
        </w:rPr>
        <w:t xml:space="preserve"> of resources. Therefore, we recognis</w:t>
      </w:r>
      <w:r w:rsidRPr="00C11351">
        <w:rPr>
          <w:rFonts w:ascii="Times New Roman" w:hAnsi="Times New Roman" w:cs="Times New Roman"/>
          <w:sz w:val="24"/>
          <w:szCs w:val="24"/>
        </w:rPr>
        <w:t xml:space="preserve">e the need for a proper monitoring framework to insure the interoperability between applications and the runtime system. </w:t>
      </w:r>
      <w:r w:rsidR="00C11351">
        <w:rPr>
          <w:rFonts w:ascii="Times New Roman" w:hAnsi="Times New Roman" w:cs="Times New Roman"/>
          <w:sz w:val="24"/>
          <w:szCs w:val="24"/>
        </w:rPr>
        <w:t xml:space="preserve"> </w:t>
      </w:r>
      <w:r w:rsidRPr="00C11351">
        <w:rPr>
          <w:rFonts w:ascii="Times New Roman" w:hAnsi="Times New Roman" w:cs="Times New Roman"/>
          <w:sz w:val="24"/>
          <w:szCs w:val="24"/>
        </w:rPr>
        <w:t>Such a framework must be</w:t>
      </w:r>
      <w:r w:rsidR="00B66A2A" w:rsidRPr="00C11351">
        <w:rPr>
          <w:rFonts w:ascii="Times New Roman" w:hAnsi="Times New Roman" w:cs="Times New Roman"/>
          <w:sz w:val="24"/>
          <w:szCs w:val="24"/>
        </w:rPr>
        <w:t xml:space="preserve"> detailed enough and provide suffi</w:t>
      </w:r>
      <w:r w:rsidRPr="00C11351">
        <w:rPr>
          <w:rFonts w:ascii="Times New Roman" w:hAnsi="Times New Roman" w:cs="Times New Roman"/>
          <w:sz w:val="24"/>
          <w:szCs w:val="24"/>
        </w:rPr>
        <w:t>cient tools for measuring performance, but simpl</w:t>
      </w:r>
      <w:r w:rsidR="00B66A2A" w:rsidRPr="00C11351">
        <w:rPr>
          <w:rFonts w:ascii="Times New Roman" w:hAnsi="Times New Roman" w:cs="Times New Roman"/>
          <w:sz w:val="24"/>
          <w:szCs w:val="24"/>
        </w:rPr>
        <w:t>e enough to reduce programmer eff</w:t>
      </w:r>
      <w:r w:rsidRPr="00C11351">
        <w:rPr>
          <w:rFonts w:ascii="Times New Roman" w:hAnsi="Times New Roman" w:cs="Times New Roman"/>
          <w:sz w:val="24"/>
          <w:szCs w:val="24"/>
        </w:rPr>
        <w:t xml:space="preserve">ort </w:t>
      </w:r>
      <w:r w:rsidR="00152828">
        <w:rPr>
          <w:rFonts w:ascii="Times New Roman" w:hAnsi="Times New Roman" w:cs="Times New Roman"/>
          <w:sz w:val="24"/>
          <w:szCs w:val="24"/>
        </w:rPr>
        <w:t xml:space="preserve">for </w:t>
      </w:r>
      <w:r w:rsidRPr="00C11351">
        <w:rPr>
          <w:rFonts w:ascii="Times New Roman" w:hAnsi="Times New Roman" w:cs="Times New Roman"/>
          <w:sz w:val="24"/>
          <w:szCs w:val="24"/>
        </w:rPr>
        <w:t>using it. Since the monitoring frame</w:t>
      </w:r>
      <w:r w:rsidR="00B66A2A" w:rsidRPr="00C11351">
        <w:rPr>
          <w:rFonts w:ascii="Times New Roman" w:hAnsi="Times New Roman" w:cs="Times New Roman"/>
          <w:sz w:val="24"/>
          <w:szCs w:val="24"/>
        </w:rPr>
        <w:t xml:space="preserve">work is a runtime system, </w:t>
      </w:r>
      <w:r w:rsidR="00152828">
        <w:rPr>
          <w:rFonts w:ascii="Times New Roman" w:hAnsi="Times New Roman" w:cs="Times New Roman"/>
          <w:sz w:val="24"/>
          <w:szCs w:val="24"/>
        </w:rPr>
        <w:t xml:space="preserve">a </w:t>
      </w:r>
      <w:ins w:id="170" w:author="Paul Bikeyev-Winter" w:date="2017-08-10T16:35:00Z">
        <w:r w:rsidR="00152828">
          <w:rPr>
            <w:rFonts w:ascii="Times New Roman" w:hAnsi="Times New Roman" w:cs="Times New Roman"/>
            <w:sz w:val="24"/>
            <w:szCs w:val="24"/>
          </w:rPr>
          <w:t xml:space="preserve">considerably </w:t>
        </w:r>
      </w:ins>
      <w:del w:id="171" w:author="Paul Bikeyev-Winter" w:date="2017-08-10T16:35:00Z">
        <w:r w:rsidR="00B66A2A" w:rsidRPr="00C11351" w:rsidDel="00152828">
          <w:rPr>
            <w:rFonts w:ascii="Times New Roman" w:hAnsi="Times New Roman" w:cs="Times New Roman"/>
            <w:sz w:val="24"/>
            <w:szCs w:val="24"/>
          </w:rPr>
          <w:delText>signifi</w:delText>
        </w:r>
        <w:r w:rsidRPr="00C11351" w:rsidDel="00152828">
          <w:rPr>
            <w:rFonts w:ascii="Times New Roman" w:hAnsi="Times New Roman" w:cs="Times New Roman"/>
            <w:sz w:val="24"/>
            <w:szCs w:val="24"/>
          </w:rPr>
          <w:delText xml:space="preserve">cantly </w:delText>
        </w:r>
      </w:del>
      <w:r w:rsidRPr="00C11351">
        <w:rPr>
          <w:rFonts w:ascii="Times New Roman" w:hAnsi="Times New Roman" w:cs="Times New Roman"/>
          <w:sz w:val="24"/>
          <w:szCs w:val="24"/>
        </w:rPr>
        <w:t xml:space="preserve">low overhead </w:t>
      </w:r>
      <w:proofErr w:type="gramStart"/>
      <w:r w:rsidRPr="00C11351">
        <w:rPr>
          <w:rFonts w:ascii="Times New Roman" w:hAnsi="Times New Roman" w:cs="Times New Roman"/>
          <w:sz w:val="24"/>
          <w:szCs w:val="24"/>
        </w:rPr>
        <w:t>must be guaranteed</w:t>
      </w:r>
      <w:proofErr w:type="gramEnd"/>
      <w:r w:rsidRPr="00C11351">
        <w:rPr>
          <w:rFonts w:ascii="Times New Roman" w:hAnsi="Times New Roman" w:cs="Times New Roman"/>
          <w:sz w:val="24"/>
          <w:szCs w:val="24"/>
        </w:rPr>
        <w:t xml:space="preserve"> </w:t>
      </w:r>
      <w:ins w:id="172" w:author="Paul Bikeyev-Winter" w:date="2017-08-10T16:36:00Z">
        <w:r w:rsidR="000C7348">
          <w:rPr>
            <w:rFonts w:ascii="Times New Roman" w:hAnsi="Times New Roman" w:cs="Times New Roman"/>
            <w:sz w:val="24"/>
            <w:szCs w:val="24"/>
          </w:rPr>
          <w:t xml:space="preserve">to avoid interference </w:t>
        </w:r>
      </w:ins>
      <w:del w:id="173" w:author="Paul Bikeyev-Winter" w:date="2017-08-10T16:36:00Z">
        <w:r w:rsidR="00152828" w:rsidDel="000C7348">
          <w:rPr>
            <w:rFonts w:ascii="Times New Roman" w:hAnsi="Times New Roman" w:cs="Times New Roman"/>
            <w:sz w:val="24"/>
            <w:szCs w:val="24"/>
          </w:rPr>
          <w:delText xml:space="preserve">so as </w:delText>
        </w:r>
        <w:r w:rsidRPr="00C11351" w:rsidDel="000C7348">
          <w:rPr>
            <w:rFonts w:ascii="Times New Roman" w:hAnsi="Times New Roman" w:cs="Times New Roman"/>
            <w:sz w:val="24"/>
            <w:szCs w:val="24"/>
          </w:rPr>
          <w:delText xml:space="preserve">to not interfere </w:delText>
        </w:r>
      </w:del>
      <w:r w:rsidRPr="00C11351">
        <w:rPr>
          <w:rFonts w:ascii="Times New Roman" w:hAnsi="Times New Roman" w:cs="Times New Roman"/>
          <w:sz w:val="24"/>
          <w:szCs w:val="24"/>
        </w:rPr>
        <w:t xml:space="preserve">with the energy consumption and </w:t>
      </w:r>
      <w:r w:rsidR="00152828">
        <w:rPr>
          <w:rFonts w:ascii="Times New Roman" w:hAnsi="Times New Roman" w:cs="Times New Roman"/>
          <w:sz w:val="24"/>
          <w:szCs w:val="24"/>
        </w:rPr>
        <w:t xml:space="preserve">the </w:t>
      </w:r>
      <w:r w:rsidRPr="00C11351">
        <w:rPr>
          <w:rFonts w:ascii="Times New Roman" w:hAnsi="Times New Roman" w:cs="Times New Roman"/>
          <w:sz w:val="24"/>
          <w:szCs w:val="24"/>
        </w:rPr>
        <w:t>performance of the host system.</w:t>
      </w:r>
    </w:p>
    <w:p w14:paraId="66B29E10" w14:textId="77777777" w:rsidR="009564C9" w:rsidRDefault="009564C9">
      <w:pPr>
        <w:rPr>
          <w:rFonts w:ascii="Times New Roman" w:hAnsi="Times New Roman" w:cs="Times New Roman"/>
          <w:i/>
          <w:sz w:val="24"/>
          <w:szCs w:val="24"/>
        </w:rPr>
      </w:pPr>
    </w:p>
    <w:p w14:paraId="6D66AD84" w14:textId="475B0769" w:rsidR="00B11045" w:rsidRPr="008E569E" w:rsidRDefault="003E6334" w:rsidP="00B11045">
      <w:pPr>
        <w:autoSpaceDE w:val="0"/>
        <w:autoSpaceDN w:val="0"/>
        <w:adjustRightInd w:val="0"/>
        <w:spacing w:after="0" w:line="240" w:lineRule="auto"/>
        <w:rPr>
          <w:rFonts w:ascii="Times New Roman" w:hAnsi="Times New Roman" w:cs="Times New Roman"/>
          <w:b/>
          <w:sz w:val="24"/>
          <w:szCs w:val="24"/>
          <w:rPrChange w:id="174" w:author="Paul Bikeyev-Winter" w:date="2017-08-10T16:36:00Z">
            <w:rPr>
              <w:rFonts w:ascii="Times New Roman" w:hAnsi="Times New Roman" w:cs="Times New Roman"/>
              <w:sz w:val="29"/>
              <w:szCs w:val="29"/>
            </w:rPr>
          </w:rPrChange>
        </w:rPr>
      </w:pPr>
      <w:r>
        <w:rPr>
          <w:rFonts w:ascii="Times New Roman" w:hAnsi="Times New Roman" w:cs="Times New Roman"/>
          <w:b/>
          <w:sz w:val="24"/>
          <w:szCs w:val="24"/>
        </w:rPr>
        <w:t xml:space="preserve">Challenge </w:t>
      </w:r>
      <w:r w:rsidR="00B11045" w:rsidRPr="008E569E">
        <w:rPr>
          <w:rFonts w:ascii="Times New Roman" w:hAnsi="Times New Roman" w:cs="Times New Roman"/>
          <w:b/>
          <w:sz w:val="24"/>
          <w:szCs w:val="24"/>
          <w:rPrChange w:id="175" w:author="Paul Bikeyev-Winter" w:date="2017-08-10T16:36:00Z">
            <w:rPr>
              <w:rFonts w:ascii="Times New Roman" w:hAnsi="Times New Roman" w:cs="Times New Roman"/>
              <w:sz w:val="29"/>
              <w:szCs w:val="29"/>
            </w:rPr>
          </w:rPrChange>
        </w:rPr>
        <w:t>3</w:t>
      </w:r>
      <w:r>
        <w:rPr>
          <w:rFonts w:ascii="Times New Roman" w:hAnsi="Times New Roman" w:cs="Times New Roman"/>
          <w:b/>
          <w:sz w:val="24"/>
          <w:szCs w:val="24"/>
        </w:rPr>
        <w:t>:</w:t>
      </w:r>
      <w:r w:rsidR="00B11045" w:rsidRPr="008E569E">
        <w:rPr>
          <w:rFonts w:ascii="Times New Roman" w:hAnsi="Times New Roman" w:cs="Times New Roman"/>
          <w:b/>
          <w:sz w:val="24"/>
          <w:szCs w:val="24"/>
          <w:rPrChange w:id="176" w:author="Paul Bikeyev-Winter" w:date="2017-08-10T16:36:00Z">
            <w:rPr>
              <w:rFonts w:ascii="Times New Roman" w:hAnsi="Times New Roman" w:cs="Times New Roman"/>
              <w:sz w:val="29"/>
              <w:szCs w:val="29"/>
            </w:rPr>
          </w:rPrChange>
        </w:rPr>
        <w:t xml:space="preserve"> Smart Adaptivity</w:t>
      </w:r>
    </w:p>
    <w:p w14:paraId="171B9BC3" w14:textId="77777777" w:rsidR="00B11045" w:rsidRPr="00B11045" w:rsidRDefault="00B11045" w:rsidP="00B11045">
      <w:pPr>
        <w:autoSpaceDE w:val="0"/>
        <w:autoSpaceDN w:val="0"/>
        <w:adjustRightInd w:val="0"/>
        <w:spacing w:after="0" w:line="240" w:lineRule="auto"/>
        <w:rPr>
          <w:rFonts w:ascii="Times New Roman" w:hAnsi="Times New Roman" w:cs="Times New Roman"/>
          <w:sz w:val="29"/>
          <w:szCs w:val="29"/>
        </w:rPr>
      </w:pPr>
    </w:p>
    <w:p w14:paraId="618DB505" w14:textId="694D8673" w:rsidR="00B11045" w:rsidRPr="008E569E" w:rsidRDefault="00B11045" w:rsidP="00B11045">
      <w:pPr>
        <w:autoSpaceDE w:val="0"/>
        <w:autoSpaceDN w:val="0"/>
        <w:adjustRightInd w:val="0"/>
        <w:spacing w:after="0" w:line="360" w:lineRule="auto"/>
        <w:jc w:val="both"/>
        <w:rPr>
          <w:rFonts w:ascii="Times New Roman" w:hAnsi="Times New Roman" w:cs="Times New Roman"/>
          <w:sz w:val="24"/>
          <w:szCs w:val="24"/>
          <w:rPrChange w:id="177" w:author="Paul Bikeyev-Winter" w:date="2017-08-10T16:36:00Z">
            <w:rPr>
              <w:rFonts w:ascii="Times New Roman" w:hAnsi="Times New Roman" w:cs="Times New Roman"/>
              <w:sz w:val="20"/>
              <w:szCs w:val="20"/>
            </w:rPr>
          </w:rPrChange>
        </w:rPr>
      </w:pPr>
      <w:r w:rsidRPr="008E569E">
        <w:rPr>
          <w:rFonts w:ascii="Times New Roman" w:hAnsi="Times New Roman" w:cs="Times New Roman"/>
          <w:sz w:val="24"/>
          <w:szCs w:val="24"/>
          <w:rPrChange w:id="178" w:author="Paul Bikeyev-Winter" w:date="2017-08-10T16:36:00Z">
            <w:rPr>
              <w:rFonts w:ascii="Times New Roman" w:hAnsi="Times New Roman" w:cs="Times New Roman"/>
              <w:sz w:val="20"/>
              <w:szCs w:val="20"/>
            </w:rPr>
          </w:rPrChange>
        </w:rPr>
        <w:t>Given a proper data</w:t>
      </w:r>
      <w:r w:rsidR="00B66A2A" w:rsidRPr="008E569E">
        <w:rPr>
          <w:rFonts w:ascii="Times New Roman" w:hAnsi="Times New Roman" w:cs="Times New Roman"/>
          <w:sz w:val="24"/>
          <w:szCs w:val="24"/>
          <w:rPrChange w:id="179" w:author="Paul Bikeyev-Winter" w:date="2017-08-10T16:36:00Z">
            <w:rPr>
              <w:rFonts w:ascii="Times New Roman" w:hAnsi="Times New Roman" w:cs="Times New Roman"/>
              <w:sz w:val="20"/>
              <w:szCs w:val="20"/>
            </w:rPr>
          </w:rPrChange>
        </w:rPr>
        <w:t>fl</w:t>
      </w:r>
      <w:r w:rsidRPr="008E569E">
        <w:rPr>
          <w:rFonts w:ascii="Times New Roman" w:hAnsi="Times New Roman" w:cs="Times New Roman"/>
          <w:sz w:val="24"/>
          <w:szCs w:val="24"/>
          <w:rPrChange w:id="180" w:author="Paul Bikeyev-Winter" w:date="2017-08-10T16:36:00Z">
            <w:rPr>
              <w:rFonts w:ascii="Times New Roman" w:hAnsi="Times New Roman" w:cs="Times New Roman"/>
              <w:sz w:val="20"/>
              <w:szCs w:val="20"/>
            </w:rPr>
          </w:rPrChange>
        </w:rPr>
        <w:t>ow from applicati</w:t>
      </w:r>
      <w:r w:rsidR="00B66A2A" w:rsidRPr="008E569E">
        <w:rPr>
          <w:rFonts w:ascii="Times New Roman" w:hAnsi="Times New Roman" w:cs="Times New Roman"/>
          <w:sz w:val="24"/>
          <w:szCs w:val="24"/>
          <w:rPrChange w:id="181" w:author="Paul Bikeyev-Winter" w:date="2017-08-10T16:36:00Z">
            <w:rPr>
              <w:rFonts w:ascii="Times New Roman" w:hAnsi="Times New Roman" w:cs="Times New Roman"/>
              <w:sz w:val="20"/>
              <w:szCs w:val="20"/>
            </w:rPr>
          </w:rPrChange>
        </w:rPr>
        <w:t>ons to the runtime system, the fi</w:t>
      </w:r>
      <w:r w:rsidRPr="008E569E">
        <w:rPr>
          <w:rFonts w:ascii="Times New Roman" w:hAnsi="Times New Roman" w:cs="Times New Roman"/>
          <w:sz w:val="24"/>
          <w:szCs w:val="24"/>
          <w:rPrChange w:id="182" w:author="Paul Bikeyev-Winter" w:date="2017-08-10T16:36:00Z">
            <w:rPr>
              <w:rFonts w:ascii="Times New Roman" w:hAnsi="Times New Roman" w:cs="Times New Roman"/>
              <w:sz w:val="20"/>
              <w:szCs w:val="20"/>
            </w:rPr>
          </w:rPrChange>
        </w:rPr>
        <w:t xml:space="preserve">nal challenge is the allocation of resources. </w:t>
      </w:r>
      <w:r w:rsidR="00B66A2A" w:rsidRPr="008E569E">
        <w:rPr>
          <w:rFonts w:ascii="Times New Roman" w:hAnsi="Times New Roman" w:cs="Times New Roman"/>
          <w:sz w:val="24"/>
          <w:szCs w:val="24"/>
          <w:rPrChange w:id="183" w:author="Paul Bikeyev-Winter" w:date="2017-08-10T16:36:00Z">
            <w:rPr>
              <w:rFonts w:ascii="Times New Roman" w:hAnsi="Times New Roman" w:cs="Times New Roman"/>
              <w:sz w:val="20"/>
              <w:szCs w:val="20"/>
            </w:rPr>
          </w:rPrChange>
        </w:rPr>
        <w:t>Allocating resources effi</w:t>
      </w:r>
      <w:r w:rsidRPr="008E569E">
        <w:rPr>
          <w:rFonts w:ascii="Times New Roman" w:hAnsi="Times New Roman" w:cs="Times New Roman"/>
          <w:sz w:val="24"/>
          <w:szCs w:val="24"/>
          <w:rPrChange w:id="184" w:author="Paul Bikeyev-Winter" w:date="2017-08-10T16:36:00Z">
            <w:rPr>
              <w:rFonts w:ascii="Times New Roman" w:hAnsi="Times New Roman" w:cs="Times New Roman"/>
              <w:sz w:val="20"/>
              <w:szCs w:val="20"/>
            </w:rPr>
          </w:rPrChange>
        </w:rPr>
        <w:t>ciently means having a knowledge</w:t>
      </w:r>
      <w:r w:rsidR="00B66A2A" w:rsidRPr="008E569E">
        <w:rPr>
          <w:rFonts w:ascii="Times New Roman" w:hAnsi="Times New Roman" w:cs="Times New Roman"/>
          <w:sz w:val="24"/>
          <w:szCs w:val="24"/>
          <w:rPrChange w:id="185" w:author="Paul Bikeyev-Winter" w:date="2017-08-10T16:36:00Z">
            <w:rPr>
              <w:rFonts w:ascii="Times New Roman" w:hAnsi="Times New Roman" w:cs="Times New Roman"/>
              <w:sz w:val="20"/>
              <w:szCs w:val="20"/>
            </w:rPr>
          </w:rPrChange>
        </w:rPr>
        <w:t xml:space="preserve"> of how </w:t>
      </w:r>
      <w:ins w:id="186" w:author="Paul Bikeyev-Winter" w:date="2017-08-10T16:38:00Z">
        <w:r w:rsidR="00C61981">
          <w:rPr>
            <w:rFonts w:ascii="Times New Roman" w:hAnsi="Times New Roman" w:cs="Times New Roman"/>
            <w:sz w:val="24"/>
            <w:szCs w:val="24"/>
          </w:rPr>
          <w:t xml:space="preserve">the </w:t>
        </w:r>
      </w:ins>
      <w:r w:rsidR="00B66A2A" w:rsidRPr="008E569E">
        <w:rPr>
          <w:rFonts w:ascii="Times New Roman" w:hAnsi="Times New Roman" w:cs="Times New Roman"/>
          <w:sz w:val="24"/>
          <w:szCs w:val="24"/>
          <w:rPrChange w:id="187" w:author="Paul Bikeyev-Winter" w:date="2017-08-10T16:36:00Z">
            <w:rPr>
              <w:rFonts w:ascii="Times New Roman" w:hAnsi="Times New Roman" w:cs="Times New Roman"/>
              <w:sz w:val="20"/>
              <w:szCs w:val="20"/>
            </w:rPr>
          </w:rPrChange>
        </w:rPr>
        <w:lastRenderedPageBreak/>
        <w:t>resources of one form aff</w:t>
      </w:r>
      <w:r w:rsidRPr="008E569E">
        <w:rPr>
          <w:rFonts w:ascii="Times New Roman" w:hAnsi="Times New Roman" w:cs="Times New Roman"/>
          <w:sz w:val="24"/>
          <w:szCs w:val="24"/>
          <w:rPrChange w:id="188" w:author="Paul Bikeyev-Winter" w:date="2017-08-10T16:36:00Z">
            <w:rPr>
              <w:rFonts w:ascii="Times New Roman" w:hAnsi="Times New Roman" w:cs="Times New Roman"/>
              <w:sz w:val="20"/>
              <w:szCs w:val="20"/>
            </w:rPr>
          </w:rPrChange>
        </w:rPr>
        <w:t xml:space="preserve">ect the performance of the application requesting the resources. Even though feedback control loops is a </w:t>
      </w:r>
      <w:commentRangeStart w:id="189"/>
      <w:r w:rsidRPr="008E569E">
        <w:rPr>
          <w:rFonts w:ascii="Times New Roman" w:hAnsi="Times New Roman" w:cs="Times New Roman"/>
          <w:sz w:val="24"/>
          <w:szCs w:val="24"/>
          <w:rPrChange w:id="190" w:author="Paul Bikeyev-Winter" w:date="2017-08-10T16:36:00Z">
            <w:rPr>
              <w:rFonts w:ascii="Times New Roman" w:hAnsi="Times New Roman" w:cs="Times New Roman"/>
              <w:sz w:val="20"/>
              <w:szCs w:val="20"/>
            </w:rPr>
          </w:rPrChange>
        </w:rPr>
        <w:t>mature</w:t>
      </w:r>
      <w:commentRangeEnd w:id="189"/>
      <w:r w:rsidR="00C61981">
        <w:rPr>
          <w:rStyle w:val="CommentReference"/>
        </w:rPr>
        <w:commentReference w:id="189"/>
      </w:r>
      <w:r w:rsidRPr="008E569E">
        <w:rPr>
          <w:rFonts w:ascii="Times New Roman" w:hAnsi="Times New Roman" w:cs="Times New Roman"/>
          <w:sz w:val="24"/>
          <w:szCs w:val="24"/>
          <w:rPrChange w:id="191" w:author="Paul Bikeyev-Winter" w:date="2017-08-10T16:36:00Z">
            <w:rPr>
              <w:rFonts w:ascii="Times New Roman" w:hAnsi="Times New Roman" w:cs="Times New Roman"/>
              <w:sz w:val="20"/>
              <w:szCs w:val="20"/>
            </w:rPr>
          </w:rPrChange>
        </w:rPr>
        <w:t xml:space="preserve"> area of research, the methods must be adapted and applied to the </w:t>
      </w:r>
      <w:proofErr w:type="gramStart"/>
      <w:r w:rsidRPr="008E569E">
        <w:rPr>
          <w:rFonts w:ascii="Times New Roman" w:hAnsi="Times New Roman" w:cs="Times New Roman"/>
          <w:sz w:val="24"/>
          <w:szCs w:val="24"/>
          <w:rPrChange w:id="192" w:author="Paul Bikeyev-Winter" w:date="2017-08-10T16:36:00Z">
            <w:rPr>
              <w:rFonts w:ascii="Times New Roman" w:hAnsi="Times New Roman" w:cs="Times New Roman"/>
              <w:sz w:val="20"/>
              <w:szCs w:val="20"/>
            </w:rPr>
          </w:rPrChange>
        </w:rPr>
        <w:t>general purpose</w:t>
      </w:r>
      <w:proofErr w:type="gramEnd"/>
      <w:r w:rsidRPr="008E569E">
        <w:rPr>
          <w:rFonts w:ascii="Times New Roman" w:hAnsi="Times New Roman" w:cs="Times New Roman"/>
          <w:sz w:val="24"/>
          <w:szCs w:val="24"/>
          <w:rPrChange w:id="193" w:author="Paul Bikeyev-Winter" w:date="2017-08-10T16:36:00Z">
            <w:rPr>
              <w:rFonts w:ascii="Times New Roman" w:hAnsi="Times New Roman" w:cs="Times New Roman"/>
              <w:sz w:val="20"/>
              <w:szCs w:val="20"/>
            </w:rPr>
          </w:rPrChange>
        </w:rPr>
        <w:t xml:space="preserve"> computing domain. Together with machine learning, </w:t>
      </w:r>
      <w:r w:rsidR="003E6334">
        <w:rPr>
          <w:rFonts w:ascii="Times New Roman" w:hAnsi="Times New Roman" w:cs="Times New Roman"/>
          <w:sz w:val="24"/>
          <w:szCs w:val="24"/>
        </w:rPr>
        <w:t>large</w:t>
      </w:r>
      <w:r w:rsidRPr="008E569E">
        <w:rPr>
          <w:rFonts w:ascii="Times New Roman" w:hAnsi="Times New Roman" w:cs="Times New Roman"/>
          <w:sz w:val="24"/>
          <w:szCs w:val="24"/>
          <w:rPrChange w:id="194" w:author="Paul Bikeyev-Winter" w:date="2017-08-10T16:36:00Z">
            <w:rPr>
              <w:rFonts w:ascii="Times New Roman" w:hAnsi="Times New Roman" w:cs="Times New Roman"/>
              <w:sz w:val="20"/>
              <w:szCs w:val="20"/>
            </w:rPr>
          </w:rPrChange>
        </w:rPr>
        <w:t xml:space="preserve"> data and pattern recognition, smart adap</w:t>
      </w:r>
      <w:r w:rsidR="00C61981">
        <w:rPr>
          <w:rFonts w:ascii="Times New Roman" w:hAnsi="Times New Roman" w:cs="Times New Roman"/>
          <w:sz w:val="24"/>
          <w:szCs w:val="24"/>
        </w:rPr>
        <w:t>tivity in the control loop help</w:t>
      </w:r>
      <w:r w:rsidRPr="008E569E">
        <w:rPr>
          <w:rFonts w:ascii="Times New Roman" w:hAnsi="Times New Roman" w:cs="Times New Roman"/>
          <w:sz w:val="24"/>
          <w:szCs w:val="24"/>
          <w:rPrChange w:id="195" w:author="Paul Bikeyev-Winter" w:date="2017-08-10T16:36:00Z">
            <w:rPr>
              <w:rFonts w:ascii="Times New Roman" w:hAnsi="Times New Roman" w:cs="Times New Roman"/>
              <w:sz w:val="20"/>
              <w:szCs w:val="20"/>
            </w:rPr>
          </w:rPrChange>
        </w:rPr>
        <w:t xml:space="preserve"> to bring the framework of energy aware</w:t>
      </w:r>
      <w:r w:rsidR="00C61981">
        <w:rPr>
          <w:rFonts w:ascii="Times New Roman" w:hAnsi="Times New Roman" w:cs="Times New Roman"/>
          <w:sz w:val="24"/>
          <w:szCs w:val="24"/>
        </w:rPr>
        <w:t xml:space="preserve"> </w:t>
      </w:r>
      <w:r w:rsidRPr="008E569E">
        <w:rPr>
          <w:rFonts w:ascii="Times New Roman" w:hAnsi="Times New Roman" w:cs="Times New Roman"/>
          <w:sz w:val="24"/>
          <w:szCs w:val="24"/>
          <w:rPrChange w:id="196" w:author="Paul Bikeyev-Winter" w:date="2017-08-10T16:36:00Z">
            <w:rPr>
              <w:rFonts w:ascii="Times New Roman" w:hAnsi="Times New Roman" w:cs="Times New Roman"/>
              <w:sz w:val="20"/>
              <w:szCs w:val="20"/>
            </w:rPr>
          </w:rPrChange>
        </w:rPr>
        <w:t>software to a broader domain of computing systems from IoT to exascale systems.</w:t>
      </w:r>
    </w:p>
    <w:p w14:paraId="14667CAD" w14:textId="77777777" w:rsidR="00B11045" w:rsidRPr="00B11045" w:rsidRDefault="00B11045" w:rsidP="00B11045">
      <w:pPr>
        <w:autoSpaceDE w:val="0"/>
        <w:autoSpaceDN w:val="0"/>
        <w:adjustRightInd w:val="0"/>
        <w:spacing w:after="0" w:line="360" w:lineRule="auto"/>
        <w:jc w:val="both"/>
        <w:rPr>
          <w:rFonts w:ascii="Times New Roman" w:hAnsi="Times New Roman" w:cs="Times New Roman"/>
          <w:sz w:val="20"/>
          <w:szCs w:val="20"/>
        </w:rPr>
      </w:pPr>
    </w:p>
    <w:p w14:paraId="3AC9B5FD" w14:textId="3460E06E" w:rsidR="00B11045" w:rsidRPr="003E6334" w:rsidRDefault="003E6334" w:rsidP="00B11045">
      <w:pPr>
        <w:autoSpaceDE w:val="0"/>
        <w:autoSpaceDN w:val="0"/>
        <w:adjustRightInd w:val="0"/>
        <w:spacing w:after="0" w:line="240" w:lineRule="auto"/>
        <w:rPr>
          <w:rFonts w:ascii="Times New Roman" w:hAnsi="Times New Roman" w:cs="Times New Roman"/>
          <w:b/>
          <w:sz w:val="28"/>
          <w:szCs w:val="28"/>
        </w:rPr>
      </w:pPr>
      <w:commentRangeStart w:id="197"/>
      <w:r w:rsidRPr="003E6334">
        <w:rPr>
          <w:rFonts w:ascii="Times New Roman" w:hAnsi="Times New Roman" w:cs="Times New Roman"/>
          <w:b/>
          <w:sz w:val="28"/>
          <w:szCs w:val="28"/>
        </w:rPr>
        <w:t>2.1</w:t>
      </w:r>
      <w:r w:rsidR="00B66A2A" w:rsidRPr="003E6334">
        <w:rPr>
          <w:rFonts w:ascii="Times New Roman" w:hAnsi="Times New Roman" w:cs="Times New Roman"/>
          <w:b/>
          <w:sz w:val="28"/>
          <w:szCs w:val="28"/>
        </w:rPr>
        <w:t xml:space="preserve"> Previous W</w:t>
      </w:r>
      <w:r w:rsidR="00B11045" w:rsidRPr="003E6334">
        <w:rPr>
          <w:rFonts w:ascii="Times New Roman" w:hAnsi="Times New Roman" w:cs="Times New Roman"/>
          <w:b/>
          <w:sz w:val="28"/>
          <w:szCs w:val="28"/>
        </w:rPr>
        <w:t>ork</w:t>
      </w:r>
      <w:commentRangeEnd w:id="197"/>
      <w:r w:rsidR="00A13759">
        <w:rPr>
          <w:rStyle w:val="CommentReference"/>
        </w:rPr>
        <w:commentReference w:id="197"/>
      </w:r>
    </w:p>
    <w:p w14:paraId="67578D24" w14:textId="77777777" w:rsidR="00B11045" w:rsidRPr="00B11045" w:rsidRDefault="00B11045" w:rsidP="00B11045">
      <w:pPr>
        <w:autoSpaceDE w:val="0"/>
        <w:autoSpaceDN w:val="0"/>
        <w:adjustRightInd w:val="0"/>
        <w:spacing w:after="0" w:line="240" w:lineRule="auto"/>
        <w:rPr>
          <w:rFonts w:ascii="Times New Roman" w:hAnsi="Times New Roman" w:cs="Times New Roman"/>
          <w:sz w:val="29"/>
          <w:szCs w:val="29"/>
        </w:rPr>
      </w:pPr>
    </w:p>
    <w:p w14:paraId="24CE7CF0" w14:textId="1D73BC61" w:rsidR="00B11045" w:rsidRPr="003E6334" w:rsidRDefault="00B11045" w:rsidP="00B66A2A">
      <w:pPr>
        <w:autoSpaceDE w:val="0"/>
        <w:autoSpaceDN w:val="0"/>
        <w:adjustRightInd w:val="0"/>
        <w:spacing w:after="0" w:line="360" w:lineRule="auto"/>
        <w:jc w:val="both"/>
        <w:rPr>
          <w:rFonts w:ascii="Times New Roman" w:hAnsi="Times New Roman" w:cs="Times New Roman"/>
          <w:sz w:val="24"/>
          <w:szCs w:val="24"/>
        </w:rPr>
      </w:pPr>
      <w:r w:rsidRPr="003E6334">
        <w:rPr>
          <w:rFonts w:ascii="Times New Roman" w:hAnsi="Times New Roman" w:cs="Times New Roman"/>
          <w:sz w:val="24"/>
          <w:szCs w:val="24"/>
        </w:rPr>
        <w:t>Th</w:t>
      </w:r>
      <w:r w:rsidR="00B66A2A" w:rsidRPr="003E6334">
        <w:rPr>
          <w:rFonts w:ascii="Times New Roman" w:hAnsi="Times New Roman" w:cs="Times New Roman"/>
          <w:sz w:val="24"/>
          <w:szCs w:val="24"/>
        </w:rPr>
        <w:t xml:space="preserve">e embedded systems lab </w:t>
      </w:r>
      <w:r w:rsidR="0011485C">
        <w:rPr>
          <w:rFonts w:ascii="Times New Roman" w:hAnsi="Times New Roman" w:cs="Times New Roman"/>
          <w:sz w:val="24"/>
          <w:szCs w:val="24"/>
        </w:rPr>
        <w:t xml:space="preserve">at </w:t>
      </w:r>
      <w:r w:rsidR="00B66A2A" w:rsidRPr="003E6334">
        <w:rPr>
          <w:rFonts w:ascii="Times New Roman" w:hAnsi="Times New Roman" w:cs="Times New Roman"/>
          <w:sz w:val="24"/>
          <w:szCs w:val="24"/>
        </w:rPr>
        <w:t>Å</w:t>
      </w:r>
      <w:r w:rsidRPr="003E6334">
        <w:rPr>
          <w:rFonts w:ascii="Times New Roman" w:hAnsi="Times New Roman" w:cs="Times New Roman"/>
          <w:sz w:val="24"/>
          <w:szCs w:val="24"/>
        </w:rPr>
        <w:t xml:space="preserve">bo Akademi University has for the </w:t>
      </w:r>
      <w:r w:rsidR="0011485C">
        <w:rPr>
          <w:rFonts w:ascii="Times New Roman" w:hAnsi="Times New Roman" w:cs="Times New Roman"/>
          <w:sz w:val="24"/>
          <w:szCs w:val="24"/>
        </w:rPr>
        <w:t>past</w:t>
      </w:r>
      <w:r w:rsidRPr="003E6334">
        <w:rPr>
          <w:rFonts w:ascii="Times New Roman" w:hAnsi="Times New Roman" w:cs="Times New Roman"/>
          <w:sz w:val="24"/>
          <w:szCs w:val="24"/>
        </w:rPr>
        <w:t xml:space="preserve"> six years focused on low power and energy aware software. During th</w:t>
      </w:r>
      <w:r w:rsidR="0011485C">
        <w:rPr>
          <w:rFonts w:ascii="Times New Roman" w:hAnsi="Times New Roman" w:cs="Times New Roman"/>
          <w:sz w:val="24"/>
          <w:szCs w:val="24"/>
        </w:rPr>
        <w:t>os</w:t>
      </w:r>
      <w:r w:rsidRPr="003E6334">
        <w:rPr>
          <w:rFonts w:ascii="Times New Roman" w:hAnsi="Times New Roman" w:cs="Times New Roman"/>
          <w:sz w:val="24"/>
          <w:szCs w:val="24"/>
        </w:rPr>
        <w:t>e</w:t>
      </w:r>
      <w:r w:rsidR="0011485C">
        <w:rPr>
          <w:rFonts w:ascii="Times New Roman" w:hAnsi="Times New Roman" w:cs="Times New Roman"/>
          <w:sz w:val="24"/>
          <w:szCs w:val="24"/>
        </w:rPr>
        <w:t xml:space="preserve"> </w:t>
      </w:r>
      <w:proofErr w:type="gramStart"/>
      <w:r w:rsidR="0011485C">
        <w:rPr>
          <w:rFonts w:ascii="Times New Roman" w:hAnsi="Times New Roman" w:cs="Times New Roman"/>
          <w:sz w:val="24"/>
          <w:szCs w:val="24"/>
        </w:rPr>
        <w:t>years</w:t>
      </w:r>
      <w:proofErr w:type="gramEnd"/>
      <w:r w:rsidR="0011485C">
        <w:rPr>
          <w:rFonts w:ascii="Times New Roman" w:hAnsi="Times New Roman" w:cs="Times New Roman"/>
          <w:sz w:val="24"/>
          <w:szCs w:val="24"/>
        </w:rPr>
        <w:t xml:space="preserve"> a special interest was placed </w:t>
      </w:r>
      <w:r w:rsidRPr="003E6334">
        <w:rPr>
          <w:rFonts w:ascii="Times New Roman" w:hAnsi="Times New Roman" w:cs="Times New Roman"/>
          <w:sz w:val="24"/>
          <w:szCs w:val="24"/>
        </w:rPr>
        <w:t>in mobile p</w:t>
      </w:r>
      <w:r w:rsidR="00B66A2A" w:rsidRPr="003E6334">
        <w:rPr>
          <w:rFonts w:ascii="Times New Roman" w:hAnsi="Times New Roman" w:cs="Times New Roman"/>
          <w:sz w:val="24"/>
          <w:szCs w:val="24"/>
        </w:rPr>
        <w:t>hone processors and their signifi</w:t>
      </w:r>
      <w:r w:rsidRPr="003E6334">
        <w:rPr>
          <w:rFonts w:ascii="Times New Roman" w:hAnsi="Times New Roman" w:cs="Times New Roman"/>
          <w:sz w:val="24"/>
          <w:szCs w:val="24"/>
        </w:rPr>
        <w:t xml:space="preserve">cance for energy awareness in general. This is because it </w:t>
      </w:r>
      <w:r w:rsidR="0011485C">
        <w:rPr>
          <w:rFonts w:ascii="Times New Roman" w:hAnsi="Times New Roman" w:cs="Times New Roman"/>
          <w:sz w:val="24"/>
          <w:szCs w:val="24"/>
        </w:rPr>
        <w:t xml:space="preserve">was </w:t>
      </w:r>
      <w:r w:rsidRPr="003E6334">
        <w:rPr>
          <w:rFonts w:ascii="Times New Roman" w:hAnsi="Times New Roman" w:cs="Times New Roman"/>
          <w:sz w:val="24"/>
          <w:szCs w:val="24"/>
        </w:rPr>
        <w:t xml:space="preserve">noted that the trend </w:t>
      </w:r>
      <w:r w:rsidR="0011485C">
        <w:rPr>
          <w:rFonts w:ascii="Times New Roman" w:hAnsi="Times New Roman" w:cs="Times New Roman"/>
          <w:sz w:val="24"/>
          <w:szCs w:val="24"/>
        </w:rPr>
        <w:t xml:space="preserve">for </w:t>
      </w:r>
      <w:r w:rsidRPr="003E6334">
        <w:rPr>
          <w:rFonts w:ascii="Times New Roman" w:hAnsi="Times New Roman" w:cs="Times New Roman"/>
          <w:sz w:val="24"/>
          <w:szCs w:val="24"/>
        </w:rPr>
        <w:t>performance requirements by far exceed</w:t>
      </w:r>
      <w:r w:rsidR="0011485C">
        <w:rPr>
          <w:rFonts w:ascii="Times New Roman" w:hAnsi="Times New Roman" w:cs="Times New Roman"/>
          <w:sz w:val="24"/>
          <w:szCs w:val="24"/>
        </w:rPr>
        <w:t>ed</w:t>
      </w:r>
      <w:r w:rsidRPr="003E6334">
        <w:rPr>
          <w:rFonts w:ascii="Times New Roman" w:hAnsi="Times New Roman" w:cs="Times New Roman"/>
          <w:sz w:val="24"/>
          <w:szCs w:val="24"/>
        </w:rPr>
        <w:t xml:space="preserve"> the battery capacity of a mobile device, especially since the mobile multi-core revolution [Epe15, Tri15]. </w:t>
      </w:r>
      <w:r w:rsidR="0011485C">
        <w:rPr>
          <w:rFonts w:ascii="Times New Roman" w:hAnsi="Times New Roman" w:cs="Times New Roman"/>
          <w:sz w:val="24"/>
          <w:szCs w:val="24"/>
        </w:rPr>
        <w:t xml:space="preserve"> </w:t>
      </w:r>
      <w:r w:rsidRPr="003E6334">
        <w:rPr>
          <w:rFonts w:ascii="Times New Roman" w:hAnsi="Times New Roman" w:cs="Times New Roman"/>
          <w:sz w:val="24"/>
          <w:szCs w:val="24"/>
        </w:rPr>
        <w:t xml:space="preserve">This means that the performance of the hardware and the demand for performance </w:t>
      </w:r>
      <w:r w:rsidR="0011485C">
        <w:rPr>
          <w:rFonts w:ascii="Times New Roman" w:hAnsi="Times New Roman" w:cs="Times New Roman"/>
          <w:sz w:val="24"/>
          <w:szCs w:val="24"/>
        </w:rPr>
        <w:t>by</w:t>
      </w:r>
      <w:r w:rsidRPr="003E6334">
        <w:rPr>
          <w:rFonts w:ascii="Times New Roman" w:hAnsi="Times New Roman" w:cs="Times New Roman"/>
          <w:sz w:val="24"/>
          <w:szCs w:val="24"/>
        </w:rPr>
        <w:t xml:space="preserve"> the user is greater than the energy a battery with limited dimensions can physically store. Because of the slow capacity increase in batteries, the avail</w:t>
      </w:r>
      <w:r w:rsidR="00B66A2A" w:rsidRPr="003E6334">
        <w:rPr>
          <w:rFonts w:ascii="Times New Roman" w:hAnsi="Times New Roman" w:cs="Times New Roman"/>
          <w:sz w:val="24"/>
          <w:szCs w:val="24"/>
        </w:rPr>
        <w:t>able energy must be used more effi</w:t>
      </w:r>
      <w:r w:rsidRPr="003E6334">
        <w:rPr>
          <w:rFonts w:ascii="Times New Roman" w:hAnsi="Times New Roman" w:cs="Times New Roman"/>
          <w:sz w:val="24"/>
          <w:szCs w:val="24"/>
        </w:rPr>
        <w:t>ciently in order for such a mobile device to retain its usability</w:t>
      </w:r>
      <w:commentRangeStart w:id="198"/>
      <w:r w:rsidRPr="003E6334">
        <w:rPr>
          <w:rFonts w:ascii="Times New Roman" w:hAnsi="Times New Roman" w:cs="Times New Roman"/>
          <w:sz w:val="24"/>
          <w:szCs w:val="24"/>
        </w:rPr>
        <w:t xml:space="preserve">. </w:t>
      </w:r>
      <w:r w:rsidR="0011485C">
        <w:rPr>
          <w:rFonts w:ascii="Times New Roman" w:hAnsi="Times New Roman" w:cs="Times New Roman"/>
          <w:sz w:val="24"/>
          <w:szCs w:val="24"/>
        </w:rPr>
        <w:t xml:space="preserve"> </w:t>
      </w:r>
      <w:r w:rsidRPr="003E6334">
        <w:rPr>
          <w:rFonts w:ascii="Times New Roman" w:hAnsi="Times New Roman" w:cs="Times New Roman"/>
          <w:sz w:val="24"/>
          <w:szCs w:val="24"/>
        </w:rPr>
        <w:t>In the thesis</w:t>
      </w:r>
      <w:r w:rsidR="00B66A2A" w:rsidRPr="003E6334">
        <w:rPr>
          <w:rFonts w:ascii="Times New Roman" w:hAnsi="Times New Roman" w:cs="Times New Roman"/>
          <w:sz w:val="24"/>
          <w:szCs w:val="24"/>
        </w:rPr>
        <w:t xml:space="preserve"> of the </w:t>
      </w:r>
      <w:proofErr w:type="gramStart"/>
      <w:r w:rsidR="00B66A2A" w:rsidRPr="003E6334">
        <w:rPr>
          <w:rFonts w:ascii="Times New Roman" w:hAnsi="Times New Roman" w:cs="Times New Roman"/>
          <w:sz w:val="24"/>
          <w:szCs w:val="24"/>
        </w:rPr>
        <w:t>PI</w:t>
      </w:r>
      <w:proofErr w:type="gramEnd"/>
      <w:r w:rsidR="0011485C">
        <w:rPr>
          <w:rFonts w:ascii="Times New Roman" w:hAnsi="Times New Roman" w:cs="Times New Roman"/>
          <w:sz w:val="24"/>
          <w:szCs w:val="24"/>
        </w:rPr>
        <w:t xml:space="preserve"> titled</w:t>
      </w:r>
      <w:r w:rsidR="00B66A2A" w:rsidRPr="003E6334">
        <w:rPr>
          <w:rFonts w:ascii="Times New Roman" w:hAnsi="Times New Roman" w:cs="Times New Roman"/>
          <w:sz w:val="24"/>
          <w:szCs w:val="24"/>
        </w:rPr>
        <w:t xml:space="preserve"> </w:t>
      </w:r>
      <w:r w:rsidR="00B66A2A" w:rsidRPr="0011485C">
        <w:rPr>
          <w:rFonts w:ascii="Times New Roman" w:hAnsi="Times New Roman" w:cs="Times New Roman"/>
          <w:i/>
          <w:sz w:val="24"/>
          <w:szCs w:val="24"/>
        </w:rPr>
        <w:t>“</w:t>
      </w:r>
      <w:r w:rsidRPr="0011485C">
        <w:rPr>
          <w:rFonts w:ascii="Times New Roman" w:hAnsi="Times New Roman" w:cs="Times New Roman"/>
          <w:i/>
          <w:sz w:val="24"/>
          <w:szCs w:val="24"/>
        </w:rPr>
        <w:t>Energy Aware Software for M</w:t>
      </w:r>
      <w:r w:rsidR="0011485C">
        <w:rPr>
          <w:rFonts w:ascii="Times New Roman" w:hAnsi="Times New Roman" w:cs="Times New Roman"/>
          <w:i/>
          <w:sz w:val="24"/>
          <w:szCs w:val="24"/>
        </w:rPr>
        <w:t>any</w:t>
      </w:r>
      <w:r w:rsidRPr="0011485C">
        <w:rPr>
          <w:rFonts w:ascii="Times New Roman" w:hAnsi="Times New Roman" w:cs="Times New Roman"/>
          <w:i/>
          <w:sz w:val="24"/>
          <w:szCs w:val="24"/>
        </w:rPr>
        <w:t>-Core Systems</w:t>
      </w:r>
      <w:r w:rsidR="00B66A2A" w:rsidRPr="0011485C">
        <w:rPr>
          <w:rFonts w:ascii="Times New Roman" w:hAnsi="Times New Roman" w:cs="Times New Roman"/>
          <w:i/>
          <w:sz w:val="24"/>
          <w:szCs w:val="24"/>
        </w:rPr>
        <w:t>”</w:t>
      </w:r>
      <w:r w:rsidRPr="003E6334">
        <w:rPr>
          <w:rFonts w:ascii="Times New Roman" w:hAnsi="Times New Roman" w:cs="Times New Roman"/>
          <w:sz w:val="24"/>
          <w:szCs w:val="24"/>
        </w:rPr>
        <w:t xml:space="preserve"> two </w:t>
      </w:r>
      <w:r w:rsidR="0011485C">
        <w:rPr>
          <w:rFonts w:ascii="Times New Roman" w:hAnsi="Times New Roman" w:cs="Times New Roman"/>
          <w:sz w:val="24"/>
          <w:szCs w:val="24"/>
        </w:rPr>
        <w:t xml:space="preserve">major </w:t>
      </w:r>
      <w:r w:rsidRPr="003E6334">
        <w:rPr>
          <w:rFonts w:ascii="Times New Roman" w:hAnsi="Times New Roman" w:cs="Times New Roman"/>
          <w:sz w:val="24"/>
          <w:szCs w:val="24"/>
        </w:rPr>
        <w:t>guidelines were presented for creating energy aware</w:t>
      </w:r>
      <w:r w:rsidR="00B66A2A" w:rsidRPr="003E6334">
        <w:rPr>
          <w:rFonts w:ascii="Times New Roman" w:hAnsi="Times New Roman" w:cs="Times New Roman"/>
          <w:sz w:val="24"/>
          <w:szCs w:val="24"/>
        </w:rPr>
        <w:t xml:space="preserve"> </w:t>
      </w:r>
      <w:r w:rsidRPr="003E6334">
        <w:rPr>
          <w:rFonts w:ascii="Times New Roman" w:hAnsi="Times New Roman" w:cs="Times New Roman"/>
          <w:sz w:val="24"/>
          <w:szCs w:val="24"/>
        </w:rPr>
        <w:t xml:space="preserve">software on modern many-core hardware. </w:t>
      </w:r>
      <w:r w:rsidR="00B66A2A" w:rsidRPr="003E6334">
        <w:rPr>
          <w:rFonts w:ascii="Times New Roman" w:hAnsi="Times New Roman" w:cs="Times New Roman"/>
          <w:sz w:val="24"/>
          <w:szCs w:val="24"/>
        </w:rPr>
        <w:t xml:space="preserve"> </w:t>
      </w:r>
      <w:r w:rsidR="00066E57">
        <w:rPr>
          <w:rFonts w:ascii="Times New Roman" w:hAnsi="Times New Roman" w:cs="Times New Roman"/>
          <w:sz w:val="24"/>
          <w:szCs w:val="24"/>
        </w:rPr>
        <w:t>The i</w:t>
      </w:r>
      <w:r w:rsidRPr="003E6334">
        <w:rPr>
          <w:rFonts w:ascii="Times New Roman" w:hAnsi="Times New Roman" w:cs="Times New Roman"/>
          <w:sz w:val="24"/>
          <w:szCs w:val="24"/>
        </w:rPr>
        <w:t>mplement</w:t>
      </w:r>
      <w:r w:rsidR="00066E57">
        <w:rPr>
          <w:rFonts w:ascii="Times New Roman" w:hAnsi="Times New Roman" w:cs="Times New Roman"/>
          <w:sz w:val="24"/>
          <w:szCs w:val="24"/>
        </w:rPr>
        <w:t>ation of</w:t>
      </w:r>
      <w:r w:rsidRPr="003E6334">
        <w:rPr>
          <w:rFonts w:ascii="Times New Roman" w:hAnsi="Times New Roman" w:cs="Times New Roman"/>
          <w:sz w:val="24"/>
          <w:szCs w:val="24"/>
        </w:rPr>
        <w:t xml:space="preserve"> the</w:t>
      </w:r>
      <w:r w:rsidR="0011485C">
        <w:rPr>
          <w:rFonts w:ascii="Times New Roman" w:hAnsi="Times New Roman" w:cs="Times New Roman"/>
          <w:sz w:val="24"/>
          <w:szCs w:val="24"/>
        </w:rPr>
        <w:t>se</w:t>
      </w:r>
      <w:r w:rsidRPr="003E6334">
        <w:rPr>
          <w:rFonts w:ascii="Times New Roman" w:hAnsi="Times New Roman" w:cs="Times New Roman"/>
          <w:sz w:val="24"/>
          <w:szCs w:val="24"/>
        </w:rPr>
        <w:t xml:space="preserve"> recommendations in software has proven to reduce the energy consumption </w:t>
      </w:r>
      <w:r w:rsidR="00066E57">
        <w:rPr>
          <w:rFonts w:ascii="Times New Roman" w:hAnsi="Times New Roman" w:cs="Times New Roman"/>
          <w:sz w:val="24"/>
          <w:szCs w:val="24"/>
        </w:rPr>
        <w:t xml:space="preserve">by </w:t>
      </w:r>
      <w:r w:rsidRPr="003E6334">
        <w:rPr>
          <w:rFonts w:ascii="Times New Roman" w:hAnsi="Times New Roman" w:cs="Times New Roman"/>
          <w:sz w:val="24"/>
          <w:szCs w:val="24"/>
        </w:rPr>
        <w:t xml:space="preserve">up to 50% without </w:t>
      </w:r>
      <w:r w:rsidR="00066E57">
        <w:rPr>
          <w:rFonts w:ascii="Times New Roman" w:hAnsi="Times New Roman" w:cs="Times New Roman"/>
          <w:sz w:val="24"/>
          <w:szCs w:val="24"/>
        </w:rPr>
        <w:t xml:space="preserve">compromising </w:t>
      </w:r>
      <w:r w:rsidRPr="003E6334">
        <w:rPr>
          <w:rFonts w:ascii="Times New Roman" w:hAnsi="Times New Roman" w:cs="Times New Roman"/>
          <w:sz w:val="24"/>
          <w:szCs w:val="24"/>
        </w:rPr>
        <w:t>the performance [HLL15], especially on mobile multi-core hardwa</w:t>
      </w:r>
      <w:r w:rsidR="0011485C">
        <w:rPr>
          <w:rFonts w:ascii="Times New Roman" w:hAnsi="Times New Roman" w:cs="Times New Roman"/>
          <w:sz w:val="24"/>
          <w:szCs w:val="24"/>
        </w:rPr>
        <w:t xml:space="preserve">re. These same recommendations under the title </w:t>
      </w:r>
      <w:r w:rsidR="0011485C" w:rsidRPr="0011485C">
        <w:rPr>
          <w:rFonts w:ascii="Times New Roman" w:hAnsi="Times New Roman" w:cs="Times New Roman"/>
          <w:i/>
          <w:sz w:val="24"/>
          <w:szCs w:val="24"/>
        </w:rPr>
        <w:t>“Energy Aware M</w:t>
      </w:r>
      <w:r w:rsidRPr="0011485C">
        <w:rPr>
          <w:rFonts w:ascii="Times New Roman" w:hAnsi="Times New Roman" w:cs="Times New Roman"/>
          <w:i/>
          <w:sz w:val="24"/>
          <w:szCs w:val="24"/>
        </w:rPr>
        <w:t>apping</w:t>
      </w:r>
      <w:r w:rsidR="0011485C" w:rsidRPr="0011485C">
        <w:rPr>
          <w:rFonts w:ascii="Times New Roman" w:hAnsi="Times New Roman" w:cs="Times New Roman"/>
          <w:i/>
          <w:sz w:val="24"/>
          <w:szCs w:val="24"/>
        </w:rPr>
        <w:t>”</w:t>
      </w:r>
      <w:r w:rsidRPr="0011485C">
        <w:rPr>
          <w:rFonts w:ascii="Times New Roman" w:hAnsi="Times New Roman" w:cs="Times New Roman"/>
          <w:i/>
          <w:sz w:val="24"/>
          <w:szCs w:val="24"/>
        </w:rPr>
        <w:t xml:space="preserve"> and </w:t>
      </w:r>
      <w:r w:rsidR="0011485C" w:rsidRPr="0011485C">
        <w:rPr>
          <w:rFonts w:ascii="Times New Roman" w:hAnsi="Times New Roman" w:cs="Times New Roman"/>
          <w:i/>
          <w:sz w:val="24"/>
          <w:szCs w:val="24"/>
        </w:rPr>
        <w:t>“Energy Aware Resource A</w:t>
      </w:r>
      <w:r w:rsidRPr="0011485C">
        <w:rPr>
          <w:rFonts w:ascii="Times New Roman" w:hAnsi="Times New Roman" w:cs="Times New Roman"/>
          <w:i/>
          <w:sz w:val="24"/>
          <w:szCs w:val="24"/>
        </w:rPr>
        <w:t>llocation</w:t>
      </w:r>
      <w:r w:rsidR="0011485C" w:rsidRPr="0011485C">
        <w:rPr>
          <w:rFonts w:ascii="Times New Roman" w:hAnsi="Times New Roman" w:cs="Times New Roman"/>
          <w:i/>
          <w:sz w:val="24"/>
          <w:szCs w:val="24"/>
        </w:rPr>
        <w:t>”</w:t>
      </w:r>
      <w:r w:rsidRPr="003E6334">
        <w:rPr>
          <w:rFonts w:ascii="Times New Roman" w:hAnsi="Times New Roman" w:cs="Times New Roman"/>
          <w:sz w:val="24"/>
          <w:szCs w:val="24"/>
        </w:rPr>
        <w:t xml:space="preserve"> </w:t>
      </w:r>
      <w:r w:rsidR="00066E57">
        <w:rPr>
          <w:rFonts w:ascii="Times New Roman" w:hAnsi="Times New Roman" w:cs="Times New Roman"/>
          <w:sz w:val="24"/>
          <w:szCs w:val="24"/>
        </w:rPr>
        <w:t>were</w:t>
      </w:r>
      <w:r w:rsidRPr="003E6334">
        <w:rPr>
          <w:rFonts w:ascii="Times New Roman" w:hAnsi="Times New Roman" w:cs="Times New Roman"/>
          <w:sz w:val="24"/>
          <w:szCs w:val="24"/>
        </w:rPr>
        <w:t xml:space="preserve"> </w:t>
      </w:r>
      <w:r w:rsidR="00C355CC">
        <w:rPr>
          <w:rFonts w:ascii="Times New Roman" w:hAnsi="Times New Roman" w:cs="Times New Roman"/>
          <w:sz w:val="24"/>
          <w:szCs w:val="24"/>
        </w:rPr>
        <w:t xml:space="preserve">applied </w:t>
      </w:r>
      <w:r w:rsidRPr="003E6334">
        <w:rPr>
          <w:rFonts w:ascii="Times New Roman" w:hAnsi="Times New Roman" w:cs="Times New Roman"/>
          <w:sz w:val="24"/>
          <w:szCs w:val="24"/>
        </w:rPr>
        <w:t>to tailor the resource allocation to the software execut</w:t>
      </w:r>
      <w:r w:rsidR="00066E57">
        <w:rPr>
          <w:rFonts w:ascii="Times New Roman" w:hAnsi="Times New Roman" w:cs="Times New Roman"/>
          <w:sz w:val="24"/>
          <w:szCs w:val="24"/>
        </w:rPr>
        <w:t xml:space="preserve">ion.  In addition, </w:t>
      </w:r>
      <w:r w:rsidR="00066E57" w:rsidRPr="003E6334">
        <w:rPr>
          <w:rFonts w:ascii="Times New Roman" w:hAnsi="Times New Roman" w:cs="Times New Roman"/>
          <w:sz w:val="24"/>
          <w:szCs w:val="24"/>
        </w:rPr>
        <w:t xml:space="preserve">as a </w:t>
      </w:r>
      <w:r w:rsidR="00066E57">
        <w:rPr>
          <w:rFonts w:ascii="Times New Roman" w:hAnsi="Times New Roman" w:cs="Times New Roman"/>
          <w:sz w:val="24"/>
          <w:szCs w:val="24"/>
        </w:rPr>
        <w:t xml:space="preserve">sub-project </w:t>
      </w:r>
      <w:r w:rsidR="00066E57" w:rsidRPr="003E6334">
        <w:rPr>
          <w:rFonts w:ascii="Times New Roman" w:hAnsi="Times New Roman" w:cs="Times New Roman"/>
          <w:sz w:val="24"/>
          <w:szCs w:val="24"/>
        </w:rPr>
        <w:t>of the PhD thesis</w:t>
      </w:r>
      <w:r w:rsidRPr="003E6334">
        <w:rPr>
          <w:rFonts w:ascii="Times New Roman" w:hAnsi="Times New Roman" w:cs="Times New Roman"/>
          <w:sz w:val="24"/>
          <w:szCs w:val="24"/>
        </w:rPr>
        <w:t xml:space="preserve">, a prototype runtime system was implemented. </w:t>
      </w:r>
      <w:r w:rsidR="00066E57">
        <w:rPr>
          <w:rFonts w:ascii="Times New Roman" w:hAnsi="Times New Roman" w:cs="Times New Roman"/>
          <w:sz w:val="24"/>
          <w:szCs w:val="24"/>
        </w:rPr>
        <w:t xml:space="preserve">Based on </w:t>
      </w:r>
      <w:r w:rsidRPr="003E6334">
        <w:rPr>
          <w:rFonts w:ascii="Times New Roman" w:hAnsi="Times New Roman" w:cs="Times New Roman"/>
          <w:sz w:val="24"/>
          <w:szCs w:val="24"/>
        </w:rPr>
        <w:t xml:space="preserve">this software, practical state-of-the-art demonstrators were </w:t>
      </w:r>
      <w:r w:rsidR="00066E57">
        <w:rPr>
          <w:rFonts w:ascii="Times New Roman" w:hAnsi="Times New Roman" w:cs="Times New Roman"/>
          <w:sz w:val="24"/>
          <w:szCs w:val="24"/>
        </w:rPr>
        <w:t xml:space="preserve">also </w:t>
      </w:r>
      <w:r w:rsidRPr="003E6334">
        <w:rPr>
          <w:rFonts w:ascii="Times New Roman" w:hAnsi="Times New Roman" w:cs="Times New Roman"/>
          <w:sz w:val="24"/>
          <w:szCs w:val="24"/>
        </w:rPr>
        <w:t>created</w:t>
      </w:r>
      <w:r w:rsidR="00066E57">
        <w:rPr>
          <w:rFonts w:ascii="Times New Roman" w:hAnsi="Times New Roman" w:cs="Times New Roman"/>
          <w:sz w:val="24"/>
          <w:szCs w:val="24"/>
        </w:rPr>
        <w:t>:</w:t>
      </w:r>
      <w:r w:rsidRPr="003E6334">
        <w:rPr>
          <w:rFonts w:ascii="Times New Roman" w:hAnsi="Times New Roman" w:cs="Times New Roman"/>
          <w:sz w:val="24"/>
          <w:szCs w:val="24"/>
        </w:rPr>
        <w:t xml:space="preserve"> </w:t>
      </w:r>
      <w:r w:rsidR="00066E57">
        <w:rPr>
          <w:rFonts w:ascii="Times New Roman" w:hAnsi="Times New Roman" w:cs="Times New Roman"/>
          <w:sz w:val="24"/>
          <w:szCs w:val="24"/>
        </w:rPr>
        <w:t>e.g.</w:t>
      </w:r>
      <w:r w:rsidRPr="003E6334">
        <w:rPr>
          <w:rFonts w:ascii="Times New Roman" w:hAnsi="Times New Roman" w:cs="Times New Roman"/>
          <w:sz w:val="24"/>
          <w:szCs w:val="24"/>
        </w:rPr>
        <w:t xml:space="preserve"> a low power video transcoding cloud system</w:t>
      </w:r>
      <w:r w:rsidR="00B66A2A" w:rsidRPr="003E6334">
        <w:rPr>
          <w:rStyle w:val="FootnoteReference"/>
          <w:rFonts w:ascii="Times New Roman" w:hAnsi="Times New Roman" w:cs="Times New Roman"/>
          <w:sz w:val="24"/>
          <w:szCs w:val="24"/>
        </w:rPr>
        <w:footnoteReference w:id="4"/>
      </w:r>
      <w:r w:rsidRPr="003E6334">
        <w:rPr>
          <w:rFonts w:ascii="Times New Roman" w:hAnsi="Times New Roman" w:cs="Times New Roman"/>
          <w:sz w:val="24"/>
          <w:szCs w:val="24"/>
        </w:rPr>
        <w:t xml:space="preserve"> demonstrated </w:t>
      </w:r>
      <w:r w:rsidR="00066E57">
        <w:rPr>
          <w:rFonts w:ascii="Times New Roman" w:hAnsi="Times New Roman" w:cs="Times New Roman"/>
          <w:sz w:val="24"/>
          <w:szCs w:val="24"/>
        </w:rPr>
        <w:t>at</w:t>
      </w:r>
      <w:r w:rsidRPr="003E6334">
        <w:rPr>
          <w:rFonts w:ascii="Times New Roman" w:hAnsi="Times New Roman" w:cs="Times New Roman"/>
          <w:sz w:val="24"/>
          <w:szCs w:val="24"/>
        </w:rPr>
        <w:t xml:space="preserve"> the Millennium Pavilion SHOK Summit in Helsinki, and </w:t>
      </w:r>
      <w:r w:rsidR="00066E57">
        <w:rPr>
          <w:rFonts w:ascii="Times New Roman" w:hAnsi="Times New Roman" w:cs="Times New Roman"/>
          <w:sz w:val="24"/>
          <w:szCs w:val="24"/>
        </w:rPr>
        <w:t xml:space="preserve">at the DIGILE Workshop “Rolling up the Sleeves”. </w:t>
      </w:r>
      <w:commentRangeEnd w:id="198"/>
      <w:r w:rsidR="00066E57">
        <w:rPr>
          <w:rStyle w:val="CommentReference"/>
        </w:rPr>
        <w:commentReference w:id="198"/>
      </w:r>
      <w:r w:rsidR="00066E57">
        <w:rPr>
          <w:rFonts w:ascii="Times New Roman" w:hAnsi="Times New Roman" w:cs="Times New Roman"/>
          <w:sz w:val="24"/>
          <w:szCs w:val="24"/>
        </w:rPr>
        <w:t>Also, the Android app “</w:t>
      </w:r>
      <w:r w:rsidRPr="003E6334">
        <w:rPr>
          <w:rFonts w:ascii="Times New Roman" w:hAnsi="Times New Roman" w:cs="Times New Roman"/>
          <w:sz w:val="24"/>
          <w:szCs w:val="24"/>
        </w:rPr>
        <w:t>Low Energy Player</w:t>
      </w:r>
      <w:r w:rsidR="00066E57">
        <w:rPr>
          <w:rFonts w:ascii="Times New Roman" w:hAnsi="Times New Roman" w:cs="Times New Roman"/>
          <w:sz w:val="24"/>
          <w:szCs w:val="24"/>
        </w:rPr>
        <w:t>”</w:t>
      </w:r>
      <w:r w:rsidRPr="003E6334">
        <w:rPr>
          <w:rFonts w:ascii="Times New Roman" w:hAnsi="Times New Roman" w:cs="Times New Roman"/>
          <w:sz w:val="24"/>
          <w:szCs w:val="24"/>
        </w:rPr>
        <w:t xml:space="preserve"> was implemented as a state-of-the-art demonstrat</w:t>
      </w:r>
      <w:r w:rsidR="00066E57">
        <w:rPr>
          <w:rFonts w:ascii="Times New Roman" w:hAnsi="Times New Roman" w:cs="Times New Roman"/>
          <w:sz w:val="24"/>
          <w:szCs w:val="24"/>
        </w:rPr>
        <w:t>ion</w:t>
      </w:r>
      <w:r w:rsidRPr="003E6334">
        <w:rPr>
          <w:rFonts w:ascii="Times New Roman" w:hAnsi="Times New Roman" w:cs="Times New Roman"/>
          <w:sz w:val="24"/>
          <w:szCs w:val="24"/>
        </w:rPr>
        <w:t xml:space="preserve"> and is available on Google store</w:t>
      </w:r>
      <w:r w:rsidR="00B66A2A" w:rsidRPr="003E6334">
        <w:rPr>
          <w:rStyle w:val="FootnoteReference"/>
          <w:rFonts w:ascii="Times New Roman" w:hAnsi="Times New Roman" w:cs="Times New Roman"/>
          <w:sz w:val="24"/>
          <w:szCs w:val="24"/>
        </w:rPr>
        <w:footnoteReference w:id="5"/>
      </w:r>
      <w:r w:rsidR="00B66A2A" w:rsidRPr="003E6334">
        <w:rPr>
          <w:rFonts w:ascii="Times New Roman" w:hAnsi="Times New Roman" w:cs="Times New Roman"/>
          <w:sz w:val="24"/>
          <w:szCs w:val="24"/>
        </w:rPr>
        <w:t>.</w:t>
      </w:r>
      <w:r w:rsidRPr="003E6334">
        <w:rPr>
          <w:rFonts w:ascii="Times New Roman" w:hAnsi="Times New Roman" w:cs="Times New Roman"/>
          <w:sz w:val="24"/>
          <w:szCs w:val="24"/>
        </w:rPr>
        <w:t xml:space="preserve"> </w:t>
      </w:r>
      <w:commentRangeStart w:id="199"/>
      <w:r w:rsidRPr="003E6334">
        <w:rPr>
          <w:rFonts w:ascii="Times New Roman" w:hAnsi="Times New Roman" w:cs="Times New Roman"/>
          <w:sz w:val="24"/>
          <w:szCs w:val="24"/>
        </w:rPr>
        <w:t xml:space="preserve">This research </w:t>
      </w:r>
      <w:r w:rsidR="00066E57">
        <w:rPr>
          <w:rFonts w:ascii="Times New Roman" w:hAnsi="Times New Roman" w:cs="Times New Roman"/>
          <w:sz w:val="24"/>
          <w:szCs w:val="24"/>
        </w:rPr>
        <w:t xml:space="preserve">will </w:t>
      </w:r>
      <w:r w:rsidRPr="003E6334">
        <w:rPr>
          <w:rFonts w:ascii="Times New Roman" w:hAnsi="Times New Roman" w:cs="Times New Roman"/>
          <w:sz w:val="24"/>
          <w:szCs w:val="24"/>
        </w:rPr>
        <w:t>go beyond the state</w:t>
      </w:r>
      <w:r w:rsidR="00066E57">
        <w:rPr>
          <w:rFonts w:ascii="Times New Roman" w:hAnsi="Times New Roman" w:cs="Times New Roman"/>
          <w:sz w:val="24"/>
          <w:szCs w:val="24"/>
        </w:rPr>
        <w:t>-</w:t>
      </w:r>
      <w:r w:rsidRPr="003E6334">
        <w:rPr>
          <w:rFonts w:ascii="Times New Roman" w:hAnsi="Times New Roman" w:cs="Times New Roman"/>
          <w:sz w:val="24"/>
          <w:szCs w:val="24"/>
        </w:rPr>
        <w:t xml:space="preserve">of-the-art </w:t>
      </w:r>
      <w:r w:rsidR="00066E57">
        <w:rPr>
          <w:rFonts w:ascii="Times New Roman" w:hAnsi="Times New Roman" w:cs="Times New Roman"/>
          <w:sz w:val="24"/>
          <w:szCs w:val="24"/>
        </w:rPr>
        <w:t xml:space="preserve">through </w:t>
      </w:r>
      <w:r w:rsidRPr="003E6334">
        <w:rPr>
          <w:rFonts w:ascii="Times New Roman" w:hAnsi="Times New Roman" w:cs="Times New Roman"/>
          <w:sz w:val="24"/>
          <w:szCs w:val="24"/>
        </w:rPr>
        <w:t>the development of a programming framework for energy aware software and practical demonstrators.</w:t>
      </w:r>
      <w:commentRangeEnd w:id="199"/>
      <w:r w:rsidR="00066E57">
        <w:rPr>
          <w:rStyle w:val="CommentReference"/>
        </w:rPr>
        <w:commentReference w:id="199"/>
      </w:r>
    </w:p>
    <w:p w14:paraId="209BDB61" w14:textId="77777777" w:rsidR="00B66A2A" w:rsidRPr="00B66A2A" w:rsidRDefault="00B66A2A" w:rsidP="00B66A2A">
      <w:pPr>
        <w:autoSpaceDE w:val="0"/>
        <w:autoSpaceDN w:val="0"/>
        <w:adjustRightInd w:val="0"/>
        <w:spacing w:after="0" w:line="360" w:lineRule="auto"/>
        <w:jc w:val="both"/>
        <w:rPr>
          <w:rFonts w:ascii="Times New Roman" w:hAnsi="Times New Roman" w:cs="Times New Roman"/>
          <w:sz w:val="20"/>
          <w:szCs w:val="20"/>
        </w:rPr>
      </w:pPr>
    </w:p>
    <w:p w14:paraId="163BEA10" w14:textId="476FAC7C" w:rsidR="00B11045" w:rsidRPr="00C355CC" w:rsidRDefault="00B66A2A" w:rsidP="00B66A2A">
      <w:pPr>
        <w:autoSpaceDE w:val="0"/>
        <w:autoSpaceDN w:val="0"/>
        <w:adjustRightInd w:val="0"/>
        <w:spacing w:after="0" w:line="240" w:lineRule="auto"/>
        <w:rPr>
          <w:rFonts w:ascii="Times New Roman" w:hAnsi="Times New Roman" w:cs="Times New Roman"/>
          <w:b/>
          <w:sz w:val="28"/>
          <w:szCs w:val="28"/>
        </w:rPr>
      </w:pPr>
      <w:r w:rsidRPr="00C355CC">
        <w:rPr>
          <w:rFonts w:ascii="Times New Roman" w:hAnsi="Times New Roman" w:cs="Times New Roman"/>
          <w:b/>
          <w:sz w:val="28"/>
          <w:szCs w:val="28"/>
        </w:rPr>
        <w:t>2.</w:t>
      </w:r>
      <w:r w:rsidR="00C355CC">
        <w:rPr>
          <w:rFonts w:ascii="Times New Roman" w:hAnsi="Times New Roman" w:cs="Times New Roman"/>
          <w:b/>
          <w:sz w:val="28"/>
          <w:szCs w:val="28"/>
        </w:rPr>
        <w:t>2</w:t>
      </w:r>
      <w:r w:rsidRPr="00C355CC">
        <w:rPr>
          <w:rFonts w:ascii="Times New Roman" w:hAnsi="Times New Roman" w:cs="Times New Roman"/>
          <w:b/>
          <w:sz w:val="28"/>
          <w:szCs w:val="28"/>
        </w:rPr>
        <w:t xml:space="preserve"> Related W</w:t>
      </w:r>
      <w:r w:rsidR="00B11045" w:rsidRPr="00C355CC">
        <w:rPr>
          <w:rFonts w:ascii="Times New Roman" w:hAnsi="Times New Roman" w:cs="Times New Roman"/>
          <w:b/>
          <w:sz w:val="28"/>
          <w:szCs w:val="28"/>
        </w:rPr>
        <w:t>ork</w:t>
      </w:r>
    </w:p>
    <w:p w14:paraId="138F28C7" w14:textId="77777777" w:rsidR="00B66A2A" w:rsidRPr="00B66A2A" w:rsidRDefault="00B66A2A" w:rsidP="00B66A2A">
      <w:pPr>
        <w:autoSpaceDE w:val="0"/>
        <w:autoSpaceDN w:val="0"/>
        <w:adjustRightInd w:val="0"/>
        <w:spacing w:after="0" w:line="240" w:lineRule="auto"/>
        <w:rPr>
          <w:rFonts w:ascii="Times New Roman" w:hAnsi="Times New Roman" w:cs="Times New Roman"/>
          <w:sz w:val="29"/>
          <w:szCs w:val="29"/>
        </w:rPr>
      </w:pPr>
    </w:p>
    <w:p w14:paraId="3D5C0590" w14:textId="024B328A" w:rsidR="00B11045" w:rsidRPr="00C355CC" w:rsidRDefault="00C355CC" w:rsidP="00B66A2A">
      <w:pPr>
        <w:autoSpaceDE w:val="0"/>
        <w:autoSpaceDN w:val="0"/>
        <w:adjustRightInd w:val="0"/>
        <w:spacing w:after="0" w:line="360" w:lineRule="auto"/>
        <w:jc w:val="both"/>
        <w:rPr>
          <w:rFonts w:ascii="Times New Roman" w:hAnsi="Times New Roman" w:cs="Times New Roman"/>
          <w:sz w:val="24"/>
          <w:szCs w:val="24"/>
        </w:rPr>
      </w:pPr>
      <w:ins w:id="200" w:author="Paul Bikeyev-Winter" w:date="2017-08-10T17:07:00Z">
        <w:r>
          <w:rPr>
            <w:rFonts w:ascii="Times New Roman" w:hAnsi="Times New Roman" w:cs="Times New Roman"/>
            <w:sz w:val="24"/>
            <w:szCs w:val="24"/>
          </w:rPr>
          <w:t xml:space="preserve">The concept of </w:t>
        </w:r>
      </w:ins>
      <w:del w:id="201" w:author="Paul Bikeyev-Winter" w:date="2017-08-10T17:07:00Z">
        <w:r w:rsidDel="00C355CC">
          <w:rPr>
            <w:rFonts w:ascii="Times New Roman" w:hAnsi="Times New Roman" w:cs="Times New Roman"/>
            <w:sz w:val="24"/>
            <w:szCs w:val="24"/>
          </w:rPr>
          <w:delText>“</w:delText>
        </w:r>
        <w:r w:rsidRPr="00503A05" w:rsidDel="00C355CC">
          <w:rPr>
            <w:rFonts w:ascii="Times New Roman" w:hAnsi="Times New Roman" w:cs="Times New Roman"/>
            <w:i/>
            <w:sz w:val="24"/>
            <w:szCs w:val="24"/>
          </w:rPr>
          <w:delText>L</w:delText>
        </w:r>
      </w:del>
      <w:ins w:id="202" w:author="Paul Bikeyev-Winter" w:date="2017-08-10T17:07:00Z">
        <w:r w:rsidRPr="00503A05">
          <w:rPr>
            <w:rFonts w:ascii="Times New Roman" w:hAnsi="Times New Roman" w:cs="Times New Roman"/>
            <w:i/>
            <w:sz w:val="24"/>
            <w:szCs w:val="24"/>
          </w:rPr>
          <w:t>l</w:t>
        </w:r>
      </w:ins>
      <w:r w:rsidRPr="00503A05">
        <w:rPr>
          <w:rFonts w:ascii="Times New Roman" w:hAnsi="Times New Roman" w:cs="Times New Roman"/>
          <w:i/>
          <w:sz w:val="24"/>
          <w:szCs w:val="24"/>
        </w:rPr>
        <w:t xml:space="preserve">ow </w:t>
      </w:r>
      <w:del w:id="203" w:author="Paul Bikeyev-Winter" w:date="2017-08-10T17:07:00Z">
        <w:r w:rsidRPr="00503A05" w:rsidDel="00C355CC">
          <w:rPr>
            <w:rFonts w:ascii="Times New Roman" w:hAnsi="Times New Roman" w:cs="Times New Roman"/>
            <w:i/>
            <w:sz w:val="24"/>
            <w:szCs w:val="24"/>
          </w:rPr>
          <w:delText>E</w:delText>
        </w:r>
      </w:del>
      <w:ins w:id="204" w:author="Paul Bikeyev-Winter" w:date="2017-08-10T17:07:00Z">
        <w:r w:rsidRPr="00503A05">
          <w:rPr>
            <w:rFonts w:ascii="Times New Roman" w:hAnsi="Times New Roman" w:cs="Times New Roman"/>
            <w:i/>
            <w:sz w:val="24"/>
            <w:szCs w:val="24"/>
          </w:rPr>
          <w:t>e</w:t>
        </w:r>
      </w:ins>
      <w:r w:rsidRPr="00503A05">
        <w:rPr>
          <w:rFonts w:ascii="Times New Roman" w:hAnsi="Times New Roman" w:cs="Times New Roman"/>
          <w:i/>
          <w:sz w:val="24"/>
          <w:szCs w:val="24"/>
        </w:rPr>
        <w:t xml:space="preserve">nergy </w:t>
      </w:r>
      <w:del w:id="205" w:author="Paul Bikeyev-Winter" w:date="2017-08-10T17:07:00Z">
        <w:r w:rsidRPr="00503A05" w:rsidDel="00C355CC">
          <w:rPr>
            <w:rFonts w:ascii="Times New Roman" w:hAnsi="Times New Roman" w:cs="Times New Roman"/>
            <w:i/>
            <w:sz w:val="24"/>
            <w:szCs w:val="24"/>
          </w:rPr>
          <w:delText>P</w:delText>
        </w:r>
      </w:del>
      <w:ins w:id="206" w:author="Paul Bikeyev-Winter" w:date="2017-08-10T17:07:00Z">
        <w:r w:rsidRPr="00503A05">
          <w:rPr>
            <w:rFonts w:ascii="Times New Roman" w:hAnsi="Times New Roman" w:cs="Times New Roman"/>
            <w:i/>
            <w:sz w:val="24"/>
            <w:szCs w:val="24"/>
          </w:rPr>
          <w:t>p</w:t>
        </w:r>
      </w:ins>
      <w:r w:rsidRPr="00503A05">
        <w:rPr>
          <w:rFonts w:ascii="Times New Roman" w:hAnsi="Times New Roman" w:cs="Times New Roman"/>
          <w:i/>
          <w:sz w:val="24"/>
          <w:szCs w:val="24"/>
        </w:rPr>
        <w:t>rogramming</w:t>
      </w:r>
      <w:ins w:id="207" w:author="Paul Bikeyev-Winter" w:date="2017-08-10T17:07:00Z">
        <w:r>
          <w:rPr>
            <w:rFonts w:ascii="Times New Roman" w:hAnsi="Times New Roman" w:cs="Times New Roman"/>
            <w:sz w:val="24"/>
            <w:szCs w:val="24"/>
          </w:rPr>
          <w:t>,</w:t>
        </w:r>
      </w:ins>
      <w:del w:id="208" w:author="Paul Bikeyev-Winter" w:date="2017-08-10T17:07:00Z">
        <w:r w:rsidDel="00C355CC">
          <w:rPr>
            <w:rFonts w:ascii="Times New Roman" w:hAnsi="Times New Roman" w:cs="Times New Roman"/>
            <w:sz w:val="24"/>
            <w:szCs w:val="24"/>
          </w:rPr>
          <w:delText>”</w:delText>
        </w:r>
      </w:del>
      <w:r>
        <w:rPr>
          <w:rFonts w:ascii="Times New Roman" w:hAnsi="Times New Roman" w:cs="Times New Roman"/>
          <w:sz w:val="24"/>
          <w:szCs w:val="24"/>
        </w:rPr>
        <w:t xml:space="preserve"> or </w:t>
      </w:r>
      <w:del w:id="209" w:author="Paul Bikeyev-Winter" w:date="2017-08-10T17:07:00Z">
        <w:r w:rsidDel="00C355CC">
          <w:rPr>
            <w:rFonts w:ascii="Times New Roman" w:hAnsi="Times New Roman" w:cs="Times New Roman"/>
            <w:sz w:val="24"/>
            <w:szCs w:val="24"/>
          </w:rPr>
          <w:delText>“</w:delText>
        </w:r>
        <w:r w:rsidRPr="00503A05" w:rsidDel="00C355CC">
          <w:rPr>
            <w:rFonts w:ascii="Times New Roman" w:hAnsi="Times New Roman" w:cs="Times New Roman"/>
            <w:i/>
            <w:sz w:val="24"/>
            <w:szCs w:val="24"/>
          </w:rPr>
          <w:delText>L</w:delText>
        </w:r>
      </w:del>
      <w:ins w:id="210" w:author="Paul Bikeyev-Winter" w:date="2017-08-10T17:07:00Z">
        <w:r w:rsidRPr="00503A05">
          <w:rPr>
            <w:rFonts w:ascii="Times New Roman" w:hAnsi="Times New Roman" w:cs="Times New Roman"/>
            <w:i/>
            <w:sz w:val="24"/>
            <w:szCs w:val="24"/>
          </w:rPr>
          <w:t>l</w:t>
        </w:r>
      </w:ins>
      <w:r w:rsidRPr="00503A05">
        <w:rPr>
          <w:rFonts w:ascii="Times New Roman" w:hAnsi="Times New Roman" w:cs="Times New Roman"/>
          <w:i/>
          <w:sz w:val="24"/>
          <w:szCs w:val="24"/>
        </w:rPr>
        <w:t xml:space="preserve">ow </w:t>
      </w:r>
      <w:ins w:id="211" w:author="Paul Bikeyev-Winter" w:date="2017-08-10T17:07:00Z">
        <w:r w:rsidRPr="00503A05">
          <w:rPr>
            <w:rFonts w:ascii="Times New Roman" w:hAnsi="Times New Roman" w:cs="Times New Roman"/>
            <w:i/>
            <w:sz w:val="24"/>
            <w:szCs w:val="24"/>
          </w:rPr>
          <w:t>p</w:t>
        </w:r>
      </w:ins>
      <w:del w:id="212" w:author="Paul Bikeyev-Winter" w:date="2017-08-10T17:07:00Z">
        <w:r w:rsidRPr="00503A05" w:rsidDel="00C355CC">
          <w:rPr>
            <w:rFonts w:ascii="Times New Roman" w:hAnsi="Times New Roman" w:cs="Times New Roman"/>
            <w:i/>
            <w:sz w:val="24"/>
            <w:szCs w:val="24"/>
          </w:rPr>
          <w:delText>P</w:delText>
        </w:r>
      </w:del>
      <w:r w:rsidRPr="00503A05">
        <w:rPr>
          <w:rFonts w:ascii="Times New Roman" w:hAnsi="Times New Roman" w:cs="Times New Roman"/>
          <w:i/>
          <w:sz w:val="24"/>
          <w:szCs w:val="24"/>
        </w:rPr>
        <w:t>ower programming</w:t>
      </w:r>
      <w:ins w:id="213" w:author="Paul Bikeyev-Winter" w:date="2017-08-10T17:08:00Z">
        <w:r>
          <w:rPr>
            <w:rFonts w:ascii="Times New Roman" w:hAnsi="Times New Roman" w:cs="Times New Roman"/>
            <w:sz w:val="24"/>
            <w:szCs w:val="24"/>
          </w:rPr>
          <w:t>,</w:t>
        </w:r>
      </w:ins>
      <w:del w:id="214" w:author="Paul Bikeyev-Winter" w:date="2017-08-10T17:08:00Z">
        <w:r w:rsidDel="00C355CC">
          <w:rPr>
            <w:rFonts w:ascii="Times New Roman" w:hAnsi="Times New Roman" w:cs="Times New Roman"/>
            <w:sz w:val="24"/>
            <w:szCs w:val="24"/>
          </w:rPr>
          <w:delText>”</w:delText>
        </w:r>
      </w:del>
      <w:r w:rsidR="00B11045" w:rsidRPr="00C355CC">
        <w:rPr>
          <w:rFonts w:ascii="Times New Roman" w:hAnsi="Times New Roman" w:cs="Times New Roman"/>
          <w:sz w:val="24"/>
          <w:szCs w:val="24"/>
        </w:rPr>
        <w:t xml:space="preserve"> has previously existed </w:t>
      </w:r>
      <w:r w:rsidR="00E342A3">
        <w:rPr>
          <w:rFonts w:ascii="Times New Roman" w:hAnsi="Times New Roman" w:cs="Times New Roman"/>
          <w:sz w:val="24"/>
          <w:szCs w:val="24"/>
        </w:rPr>
        <w:t xml:space="preserve">as a focus </w:t>
      </w:r>
      <w:r w:rsidR="00B11045" w:rsidRPr="00C355CC">
        <w:rPr>
          <w:rFonts w:ascii="Times New Roman" w:hAnsi="Times New Roman" w:cs="Times New Roman"/>
          <w:sz w:val="24"/>
          <w:szCs w:val="24"/>
        </w:rPr>
        <w:t>on the</w:t>
      </w:r>
      <w:r w:rsidR="00B66A2A" w:rsidRPr="00C355CC">
        <w:rPr>
          <w:rFonts w:ascii="Times New Roman" w:hAnsi="Times New Roman" w:cs="Times New Roman"/>
          <w:sz w:val="24"/>
          <w:szCs w:val="24"/>
        </w:rPr>
        <w:t xml:space="preserve"> </w:t>
      </w:r>
      <w:r w:rsidR="00B11045" w:rsidRPr="00C355CC">
        <w:rPr>
          <w:rFonts w:ascii="Times New Roman" w:hAnsi="Times New Roman" w:cs="Times New Roman"/>
          <w:sz w:val="24"/>
          <w:szCs w:val="24"/>
        </w:rPr>
        <w:t xml:space="preserve">programming paradigm or the programming syntax. Guidelines from </w:t>
      </w:r>
      <w:r w:rsidR="00B11045" w:rsidRPr="00C355CC">
        <w:rPr>
          <w:rFonts w:ascii="Times New Roman" w:hAnsi="Times New Roman" w:cs="Times New Roman"/>
          <w:sz w:val="24"/>
          <w:szCs w:val="24"/>
        </w:rPr>
        <w:lastRenderedPageBreak/>
        <w:t>Intel [BSA11] suggest the use of a certain</w:t>
      </w:r>
      <w:r>
        <w:rPr>
          <w:rFonts w:ascii="Times New Roman" w:hAnsi="Times New Roman" w:cs="Times New Roman"/>
          <w:sz w:val="24"/>
          <w:szCs w:val="24"/>
        </w:rPr>
        <w:t xml:space="preserve"> </w:t>
      </w:r>
      <w:r w:rsidR="00B11045" w:rsidRPr="00C355CC">
        <w:rPr>
          <w:rFonts w:ascii="Times New Roman" w:hAnsi="Times New Roman" w:cs="Times New Roman"/>
          <w:sz w:val="24"/>
          <w:szCs w:val="24"/>
        </w:rPr>
        <w:t>l</w:t>
      </w:r>
      <w:r w:rsidR="00E342A3">
        <w:rPr>
          <w:rFonts w:ascii="Times New Roman" w:hAnsi="Times New Roman" w:cs="Times New Roman"/>
          <w:sz w:val="24"/>
          <w:szCs w:val="24"/>
        </w:rPr>
        <w:t>evel of loop unrolling, vectoris</w:t>
      </w:r>
      <w:r w:rsidR="00B11045" w:rsidRPr="00C355CC">
        <w:rPr>
          <w:rFonts w:ascii="Times New Roman" w:hAnsi="Times New Roman" w:cs="Times New Roman"/>
          <w:sz w:val="24"/>
          <w:szCs w:val="24"/>
        </w:rPr>
        <w:t>ation, memory intensity cache usage etc.</w:t>
      </w:r>
      <w:r w:rsidR="00B66A2A" w:rsidRPr="00C355CC">
        <w:rPr>
          <w:rFonts w:ascii="Times New Roman" w:hAnsi="Times New Roman" w:cs="Times New Roman"/>
          <w:sz w:val="24"/>
          <w:szCs w:val="24"/>
        </w:rPr>
        <w:t xml:space="preserve"> for achieving maximum energy effi</w:t>
      </w:r>
      <w:r w:rsidR="00B11045" w:rsidRPr="00C355CC">
        <w:rPr>
          <w:rFonts w:ascii="Times New Roman" w:hAnsi="Times New Roman" w:cs="Times New Roman"/>
          <w:sz w:val="24"/>
          <w:szCs w:val="24"/>
        </w:rPr>
        <w:t>ciency in</w:t>
      </w:r>
      <w:r w:rsidR="00B66A2A" w:rsidRPr="00C355CC">
        <w:rPr>
          <w:rFonts w:ascii="Times New Roman" w:hAnsi="Times New Roman" w:cs="Times New Roman"/>
          <w:sz w:val="24"/>
          <w:szCs w:val="24"/>
        </w:rPr>
        <w:t xml:space="preserve"> </w:t>
      </w:r>
      <w:r w:rsidR="00B11045" w:rsidRPr="00C355CC">
        <w:rPr>
          <w:rFonts w:ascii="Times New Roman" w:hAnsi="Times New Roman" w:cs="Times New Roman"/>
          <w:sz w:val="24"/>
          <w:szCs w:val="24"/>
        </w:rPr>
        <w:t xml:space="preserve">combination with Intel compiler tools. </w:t>
      </w:r>
      <w:r w:rsidR="00E342A3">
        <w:rPr>
          <w:rFonts w:ascii="Times New Roman" w:hAnsi="Times New Roman" w:cs="Times New Roman"/>
          <w:sz w:val="24"/>
          <w:szCs w:val="24"/>
        </w:rPr>
        <w:t xml:space="preserve"> </w:t>
      </w:r>
      <w:r w:rsidR="00B11045" w:rsidRPr="00C355CC">
        <w:rPr>
          <w:rFonts w:ascii="Times New Roman" w:hAnsi="Times New Roman" w:cs="Times New Roman"/>
          <w:sz w:val="24"/>
          <w:szCs w:val="24"/>
        </w:rPr>
        <w:t xml:space="preserve">Such recommendations are </w:t>
      </w:r>
      <w:r w:rsidR="00503A05">
        <w:rPr>
          <w:rFonts w:ascii="Times New Roman" w:hAnsi="Times New Roman" w:cs="Times New Roman"/>
          <w:sz w:val="24"/>
          <w:szCs w:val="24"/>
        </w:rPr>
        <w:t xml:space="preserve">only </w:t>
      </w:r>
      <w:r w:rsidR="00B11045" w:rsidRPr="00C355CC">
        <w:rPr>
          <w:rFonts w:ascii="Times New Roman" w:hAnsi="Times New Roman" w:cs="Times New Roman"/>
          <w:sz w:val="24"/>
          <w:szCs w:val="24"/>
        </w:rPr>
        <w:t>applied on</w:t>
      </w:r>
      <w:r w:rsidR="00E342A3">
        <w:rPr>
          <w:rFonts w:ascii="Times New Roman" w:hAnsi="Times New Roman" w:cs="Times New Roman"/>
          <w:sz w:val="24"/>
          <w:szCs w:val="24"/>
        </w:rPr>
        <w:t>to</w:t>
      </w:r>
      <w:r w:rsidR="00B11045" w:rsidRPr="00C355CC">
        <w:rPr>
          <w:rFonts w:ascii="Times New Roman" w:hAnsi="Times New Roman" w:cs="Times New Roman"/>
          <w:sz w:val="24"/>
          <w:szCs w:val="24"/>
        </w:rPr>
        <w:t xml:space="preserve"> the algorithms in the program</w:t>
      </w:r>
      <w:r w:rsidR="00E342A3">
        <w:rPr>
          <w:rFonts w:ascii="Times New Roman" w:hAnsi="Times New Roman" w:cs="Times New Roman"/>
          <w:sz w:val="24"/>
          <w:szCs w:val="24"/>
        </w:rPr>
        <w:t>me</w:t>
      </w:r>
      <w:r w:rsidR="00B11045" w:rsidRPr="00C355CC">
        <w:rPr>
          <w:rFonts w:ascii="Times New Roman" w:hAnsi="Times New Roman" w:cs="Times New Roman"/>
          <w:sz w:val="24"/>
          <w:szCs w:val="24"/>
        </w:rPr>
        <w:t>,</w:t>
      </w:r>
      <w:r>
        <w:rPr>
          <w:rFonts w:ascii="Times New Roman" w:hAnsi="Times New Roman" w:cs="Times New Roman"/>
          <w:sz w:val="24"/>
          <w:szCs w:val="24"/>
        </w:rPr>
        <w:t xml:space="preserve"> </w:t>
      </w:r>
      <w:r w:rsidR="00B11045" w:rsidRPr="00C355CC">
        <w:rPr>
          <w:rFonts w:ascii="Times New Roman" w:hAnsi="Times New Roman" w:cs="Times New Roman"/>
          <w:sz w:val="24"/>
          <w:szCs w:val="24"/>
        </w:rPr>
        <w:t>and do not cover the intention o</w:t>
      </w:r>
      <w:r w:rsidR="00B66A2A" w:rsidRPr="00C355CC">
        <w:rPr>
          <w:rFonts w:ascii="Times New Roman" w:hAnsi="Times New Roman" w:cs="Times New Roman"/>
          <w:sz w:val="24"/>
          <w:szCs w:val="24"/>
        </w:rPr>
        <w:t>f the program</w:t>
      </w:r>
      <w:r w:rsidR="00E342A3">
        <w:rPr>
          <w:rFonts w:ascii="Times New Roman" w:hAnsi="Times New Roman" w:cs="Times New Roman"/>
          <w:sz w:val="24"/>
          <w:szCs w:val="24"/>
        </w:rPr>
        <w:t>me</w:t>
      </w:r>
      <w:r w:rsidR="00B66A2A" w:rsidRPr="00C355CC">
        <w:rPr>
          <w:rFonts w:ascii="Times New Roman" w:hAnsi="Times New Roman" w:cs="Times New Roman"/>
          <w:sz w:val="24"/>
          <w:szCs w:val="24"/>
        </w:rPr>
        <w:t xml:space="preserve"> </w:t>
      </w:r>
      <w:r w:rsidR="00503A05">
        <w:rPr>
          <w:rFonts w:ascii="Times New Roman" w:hAnsi="Times New Roman" w:cs="Times New Roman"/>
          <w:sz w:val="24"/>
          <w:szCs w:val="24"/>
        </w:rPr>
        <w:t xml:space="preserve">to </w:t>
      </w:r>
      <w:r w:rsidR="00B66A2A" w:rsidRPr="00C355CC">
        <w:rPr>
          <w:rFonts w:ascii="Times New Roman" w:hAnsi="Times New Roman" w:cs="Times New Roman"/>
          <w:sz w:val="24"/>
          <w:szCs w:val="24"/>
        </w:rPr>
        <w:t>function effi</w:t>
      </w:r>
      <w:r w:rsidR="00B11045" w:rsidRPr="00C355CC">
        <w:rPr>
          <w:rFonts w:ascii="Times New Roman" w:hAnsi="Times New Roman" w:cs="Times New Roman"/>
          <w:sz w:val="24"/>
          <w:szCs w:val="24"/>
        </w:rPr>
        <w:t xml:space="preserve">ciently </w:t>
      </w:r>
      <w:r w:rsidR="00503A05">
        <w:rPr>
          <w:rFonts w:ascii="Times New Roman" w:hAnsi="Times New Roman" w:cs="Times New Roman"/>
          <w:sz w:val="24"/>
          <w:szCs w:val="24"/>
        </w:rPr>
        <w:t xml:space="preserve">alongside </w:t>
      </w:r>
      <w:r w:rsidR="00B11045" w:rsidRPr="00C355CC">
        <w:rPr>
          <w:rFonts w:ascii="Times New Roman" w:hAnsi="Times New Roman" w:cs="Times New Roman"/>
          <w:sz w:val="24"/>
          <w:szCs w:val="24"/>
        </w:rPr>
        <w:t>the runtime system allocating</w:t>
      </w:r>
      <w:r>
        <w:rPr>
          <w:rFonts w:ascii="Times New Roman" w:hAnsi="Times New Roman" w:cs="Times New Roman"/>
          <w:sz w:val="24"/>
          <w:szCs w:val="24"/>
        </w:rPr>
        <w:t xml:space="preserve"> </w:t>
      </w:r>
      <w:r w:rsidR="00B11045" w:rsidRPr="00C355CC">
        <w:rPr>
          <w:rFonts w:ascii="Times New Roman" w:hAnsi="Times New Roman" w:cs="Times New Roman"/>
          <w:sz w:val="24"/>
          <w:szCs w:val="24"/>
        </w:rPr>
        <w:t>the resources. The low power programming guidelines from Intel also require the programming to construct the</w:t>
      </w:r>
      <w:r w:rsidR="00B66A2A" w:rsidRPr="00C355CC">
        <w:rPr>
          <w:rFonts w:ascii="Times New Roman" w:hAnsi="Times New Roman" w:cs="Times New Roman"/>
          <w:sz w:val="24"/>
          <w:szCs w:val="24"/>
        </w:rPr>
        <w:t xml:space="preserve"> </w:t>
      </w:r>
      <w:r w:rsidR="00B11045" w:rsidRPr="00C355CC">
        <w:rPr>
          <w:rFonts w:ascii="Times New Roman" w:hAnsi="Times New Roman" w:cs="Times New Roman"/>
          <w:sz w:val="24"/>
          <w:szCs w:val="24"/>
        </w:rPr>
        <w:t>program</w:t>
      </w:r>
      <w:r w:rsidR="00503A05">
        <w:rPr>
          <w:rFonts w:ascii="Times New Roman" w:hAnsi="Times New Roman" w:cs="Times New Roman"/>
          <w:sz w:val="24"/>
          <w:szCs w:val="24"/>
        </w:rPr>
        <w:t>me</w:t>
      </w:r>
      <w:r w:rsidR="00B11045" w:rsidRPr="00C355CC">
        <w:rPr>
          <w:rFonts w:ascii="Times New Roman" w:hAnsi="Times New Roman" w:cs="Times New Roman"/>
          <w:sz w:val="24"/>
          <w:szCs w:val="24"/>
        </w:rPr>
        <w:t xml:space="preserve"> in a certain </w:t>
      </w:r>
      <w:r w:rsidR="00B66A2A" w:rsidRPr="00C355CC">
        <w:rPr>
          <w:rFonts w:ascii="Times New Roman" w:hAnsi="Times New Roman" w:cs="Times New Roman"/>
          <w:sz w:val="24"/>
          <w:szCs w:val="24"/>
        </w:rPr>
        <w:t>way in order to become energy effi</w:t>
      </w:r>
      <w:r w:rsidR="00B11045" w:rsidRPr="00C355CC">
        <w:rPr>
          <w:rFonts w:ascii="Times New Roman" w:hAnsi="Times New Roman" w:cs="Times New Roman"/>
          <w:sz w:val="24"/>
          <w:szCs w:val="24"/>
        </w:rPr>
        <w:t xml:space="preserve">cient, and the underlying hardware architecture </w:t>
      </w:r>
      <w:r w:rsidR="00503A05">
        <w:rPr>
          <w:rFonts w:ascii="Times New Roman" w:hAnsi="Times New Roman" w:cs="Times New Roman"/>
          <w:sz w:val="24"/>
          <w:szCs w:val="24"/>
        </w:rPr>
        <w:t>to</w:t>
      </w:r>
      <w:r w:rsidR="00B11045" w:rsidRPr="00C355CC">
        <w:rPr>
          <w:rFonts w:ascii="Times New Roman" w:hAnsi="Times New Roman" w:cs="Times New Roman"/>
          <w:sz w:val="24"/>
          <w:szCs w:val="24"/>
        </w:rPr>
        <w:t xml:space="preserve"> </w:t>
      </w:r>
      <w:proofErr w:type="gramStart"/>
      <w:r w:rsidR="00B11045" w:rsidRPr="00C355CC">
        <w:rPr>
          <w:rFonts w:ascii="Times New Roman" w:hAnsi="Times New Roman" w:cs="Times New Roman"/>
          <w:sz w:val="24"/>
          <w:szCs w:val="24"/>
        </w:rPr>
        <w:t>be</w:t>
      </w:r>
      <w:r w:rsidR="00B66A2A" w:rsidRPr="00C355CC">
        <w:rPr>
          <w:rFonts w:ascii="Times New Roman" w:hAnsi="Times New Roman" w:cs="Times New Roman"/>
          <w:sz w:val="24"/>
          <w:szCs w:val="24"/>
        </w:rPr>
        <w:t xml:space="preserve"> </w:t>
      </w:r>
      <w:r w:rsidR="00B11045" w:rsidRPr="00C355CC">
        <w:rPr>
          <w:rFonts w:ascii="Times New Roman" w:hAnsi="Times New Roman" w:cs="Times New Roman"/>
          <w:sz w:val="24"/>
          <w:szCs w:val="24"/>
        </w:rPr>
        <w:t>known</w:t>
      </w:r>
      <w:proofErr w:type="gramEnd"/>
      <w:r w:rsidR="00B11045" w:rsidRPr="00C355CC">
        <w:rPr>
          <w:rFonts w:ascii="Times New Roman" w:hAnsi="Times New Roman" w:cs="Times New Roman"/>
          <w:sz w:val="24"/>
          <w:szCs w:val="24"/>
        </w:rPr>
        <w:t xml:space="preserve">. </w:t>
      </w:r>
      <w:r w:rsidR="00503A05">
        <w:rPr>
          <w:rFonts w:ascii="Times New Roman" w:hAnsi="Times New Roman" w:cs="Times New Roman"/>
          <w:sz w:val="24"/>
          <w:szCs w:val="24"/>
        </w:rPr>
        <w:t xml:space="preserve"> In his thesis </w:t>
      </w:r>
      <w:r w:rsidR="00503A05" w:rsidRPr="00503A05">
        <w:rPr>
          <w:rFonts w:ascii="Times New Roman" w:hAnsi="Times New Roman" w:cs="Times New Roman"/>
          <w:i/>
          <w:sz w:val="24"/>
          <w:szCs w:val="24"/>
        </w:rPr>
        <w:t>“</w:t>
      </w:r>
      <w:r w:rsidR="00B11045" w:rsidRPr="00503A05">
        <w:rPr>
          <w:rFonts w:ascii="Times New Roman" w:hAnsi="Times New Roman" w:cs="Times New Roman"/>
          <w:i/>
          <w:sz w:val="24"/>
          <w:szCs w:val="24"/>
        </w:rPr>
        <w:t>Developing Energy-Aware Software"</w:t>
      </w:r>
      <w:r w:rsidR="00B11045" w:rsidRPr="00C355CC">
        <w:rPr>
          <w:rFonts w:ascii="Times New Roman" w:hAnsi="Times New Roman" w:cs="Times New Roman"/>
          <w:sz w:val="24"/>
          <w:szCs w:val="24"/>
        </w:rPr>
        <w:t xml:space="preserve"> by </w:t>
      </w:r>
      <w:proofErr w:type="spellStart"/>
      <w:r w:rsidR="00B11045" w:rsidRPr="00C355CC">
        <w:rPr>
          <w:rFonts w:ascii="Times New Roman" w:hAnsi="Times New Roman" w:cs="Times New Roman"/>
          <w:sz w:val="24"/>
          <w:szCs w:val="24"/>
        </w:rPr>
        <w:t>Brinke</w:t>
      </w:r>
      <w:proofErr w:type="spellEnd"/>
      <w:r w:rsidR="00B11045" w:rsidRPr="00C355CC">
        <w:rPr>
          <w:rFonts w:ascii="Times New Roman" w:hAnsi="Times New Roman" w:cs="Times New Roman"/>
          <w:sz w:val="24"/>
          <w:szCs w:val="24"/>
        </w:rPr>
        <w:t xml:space="preserve"> [tB15] the author describes programming</w:t>
      </w:r>
      <w:r w:rsidR="00B66A2A" w:rsidRPr="00C355CC">
        <w:rPr>
          <w:rFonts w:ascii="Times New Roman" w:hAnsi="Times New Roman" w:cs="Times New Roman"/>
          <w:sz w:val="24"/>
          <w:szCs w:val="24"/>
        </w:rPr>
        <w:t xml:space="preserve"> </w:t>
      </w:r>
      <w:r w:rsidR="00B11045" w:rsidRPr="00C355CC">
        <w:rPr>
          <w:rFonts w:ascii="Times New Roman" w:hAnsi="Times New Roman" w:cs="Times New Roman"/>
          <w:sz w:val="24"/>
          <w:szCs w:val="24"/>
        </w:rPr>
        <w:t>languages for modularity and model</w:t>
      </w:r>
      <w:r w:rsidR="00B66A2A" w:rsidRPr="00C355CC">
        <w:rPr>
          <w:rFonts w:ascii="Times New Roman" w:hAnsi="Times New Roman" w:cs="Times New Roman"/>
          <w:sz w:val="24"/>
          <w:szCs w:val="24"/>
        </w:rPr>
        <w:t>l</w:t>
      </w:r>
      <w:r w:rsidR="00B11045" w:rsidRPr="00C355CC">
        <w:rPr>
          <w:rFonts w:ascii="Times New Roman" w:hAnsi="Times New Roman" w:cs="Times New Roman"/>
          <w:sz w:val="24"/>
          <w:szCs w:val="24"/>
        </w:rPr>
        <w:t xml:space="preserve">ing resource consumption for software. The </w:t>
      </w:r>
      <w:r w:rsidR="00B11045" w:rsidRPr="00503A05">
        <w:rPr>
          <w:rFonts w:ascii="Times New Roman" w:hAnsi="Times New Roman" w:cs="Times New Roman"/>
          <w:i/>
          <w:sz w:val="24"/>
          <w:szCs w:val="24"/>
        </w:rPr>
        <w:t>awareness of energy</w:t>
      </w:r>
      <w:r w:rsidR="00B11045" w:rsidRPr="00C355CC">
        <w:rPr>
          <w:rFonts w:ascii="Times New Roman" w:hAnsi="Times New Roman" w:cs="Times New Roman"/>
          <w:sz w:val="24"/>
          <w:szCs w:val="24"/>
        </w:rPr>
        <w:t xml:space="preserve"> is tightly</w:t>
      </w:r>
      <w:r w:rsidR="00B66A2A" w:rsidRPr="00C355CC">
        <w:rPr>
          <w:rFonts w:ascii="Times New Roman" w:hAnsi="Times New Roman" w:cs="Times New Roman"/>
          <w:sz w:val="24"/>
          <w:szCs w:val="24"/>
        </w:rPr>
        <w:t xml:space="preserve"> </w:t>
      </w:r>
      <w:r w:rsidR="00503A05">
        <w:rPr>
          <w:rFonts w:ascii="Times New Roman" w:hAnsi="Times New Roman" w:cs="Times New Roman"/>
          <w:sz w:val="24"/>
          <w:szCs w:val="24"/>
        </w:rPr>
        <w:t>connected</w:t>
      </w:r>
      <w:r w:rsidR="00B11045" w:rsidRPr="00C355CC">
        <w:rPr>
          <w:rFonts w:ascii="Times New Roman" w:hAnsi="Times New Roman" w:cs="Times New Roman"/>
          <w:sz w:val="24"/>
          <w:szCs w:val="24"/>
        </w:rPr>
        <w:t xml:space="preserve"> to the application code</w:t>
      </w:r>
      <w:r w:rsidR="00503A05">
        <w:rPr>
          <w:rFonts w:ascii="Times New Roman" w:hAnsi="Times New Roman" w:cs="Times New Roman"/>
          <w:sz w:val="24"/>
          <w:szCs w:val="24"/>
        </w:rPr>
        <w:t>,</w:t>
      </w:r>
      <w:r w:rsidR="00B11045" w:rsidRPr="00C355CC">
        <w:rPr>
          <w:rFonts w:ascii="Times New Roman" w:hAnsi="Times New Roman" w:cs="Times New Roman"/>
          <w:sz w:val="24"/>
          <w:szCs w:val="24"/>
        </w:rPr>
        <w:t xml:space="preserve"> and the programmer is expected to follow certain programming patterns to make</w:t>
      </w:r>
      <w:r w:rsidR="00B66A2A" w:rsidRPr="00C355CC">
        <w:rPr>
          <w:rFonts w:ascii="Times New Roman" w:hAnsi="Times New Roman" w:cs="Times New Roman"/>
          <w:sz w:val="24"/>
          <w:szCs w:val="24"/>
        </w:rPr>
        <w:t xml:space="preserve"> </w:t>
      </w:r>
      <w:r w:rsidR="00B11045" w:rsidRPr="00C355CC">
        <w:rPr>
          <w:rFonts w:ascii="Times New Roman" w:hAnsi="Times New Roman" w:cs="Times New Roman"/>
          <w:sz w:val="24"/>
          <w:szCs w:val="24"/>
        </w:rPr>
        <w:t xml:space="preserve">the software energy aware. </w:t>
      </w:r>
      <w:r w:rsidR="00EC54EC">
        <w:rPr>
          <w:rFonts w:ascii="Times New Roman" w:hAnsi="Times New Roman" w:cs="Times New Roman"/>
          <w:sz w:val="24"/>
          <w:szCs w:val="24"/>
        </w:rPr>
        <w:t xml:space="preserve"> In contrast</w:t>
      </w:r>
      <w:r w:rsidR="00B11045" w:rsidRPr="00C355CC">
        <w:rPr>
          <w:rFonts w:ascii="Times New Roman" w:hAnsi="Times New Roman" w:cs="Times New Roman"/>
          <w:sz w:val="24"/>
          <w:szCs w:val="24"/>
        </w:rPr>
        <w:t>, the</w:t>
      </w:r>
      <w:r w:rsidR="00B66A2A" w:rsidRPr="00C355CC">
        <w:rPr>
          <w:rFonts w:ascii="Times New Roman" w:hAnsi="Times New Roman" w:cs="Times New Roman"/>
          <w:sz w:val="24"/>
          <w:szCs w:val="24"/>
        </w:rPr>
        <w:t xml:space="preserve"> planned framework for energy effi</w:t>
      </w:r>
      <w:r w:rsidR="00B11045" w:rsidRPr="00C355CC">
        <w:rPr>
          <w:rFonts w:ascii="Times New Roman" w:hAnsi="Times New Roman" w:cs="Times New Roman"/>
          <w:sz w:val="24"/>
          <w:szCs w:val="24"/>
        </w:rPr>
        <w:t xml:space="preserve">cient software </w:t>
      </w:r>
      <w:r w:rsidR="00503A05">
        <w:rPr>
          <w:rFonts w:ascii="Times New Roman" w:hAnsi="Times New Roman" w:cs="Times New Roman"/>
          <w:sz w:val="24"/>
          <w:szCs w:val="24"/>
        </w:rPr>
        <w:t xml:space="preserve">only </w:t>
      </w:r>
      <w:r w:rsidR="00B11045" w:rsidRPr="00C355CC">
        <w:rPr>
          <w:rFonts w:ascii="Times New Roman" w:hAnsi="Times New Roman" w:cs="Times New Roman"/>
          <w:sz w:val="24"/>
          <w:szCs w:val="24"/>
        </w:rPr>
        <w:t>requires the</w:t>
      </w:r>
      <w:r w:rsidR="00B66A2A" w:rsidRPr="00C355CC">
        <w:rPr>
          <w:rFonts w:ascii="Times New Roman" w:hAnsi="Times New Roman" w:cs="Times New Roman"/>
          <w:sz w:val="24"/>
          <w:szCs w:val="24"/>
        </w:rPr>
        <w:t xml:space="preserve"> </w:t>
      </w:r>
      <w:r w:rsidR="00B11045" w:rsidRPr="00C355CC">
        <w:rPr>
          <w:rFonts w:ascii="Times New Roman" w:hAnsi="Times New Roman" w:cs="Times New Roman"/>
          <w:sz w:val="24"/>
          <w:szCs w:val="24"/>
        </w:rPr>
        <w:t>insertion of meta-data in</w:t>
      </w:r>
      <w:r w:rsidR="00EC54EC">
        <w:rPr>
          <w:rFonts w:ascii="Times New Roman" w:hAnsi="Times New Roman" w:cs="Times New Roman"/>
          <w:sz w:val="24"/>
          <w:szCs w:val="24"/>
        </w:rPr>
        <w:t>to</w:t>
      </w:r>
      <w:r w:rsidR="00B11045" w:rsidRPr="00C355CC">
        <w:rPr>
          <w:rFonts w:ascii="Times New Roman" w:hAnsi="Times New Roman" w:cs="Times New Roman"/>
          <w:sz w:val="24"/>
          <w:szCs w:val="24"/>
        </w:rPr>
        <w:t xml:space="preserve"> the</w:t>
      </w:r>
      <w:r w:rsidR="00B66A2A" w:rsidRPr="00C355CC">
        <w:rPr>
          <w:rFonts w:ascii="Times New Roman" w:hAnsi="Times New Roman" w:cs="Times New Roman"/>
          <w:sz w:val="24"/>
          <w:szCs w:val="24"/>
        </w:rPr>
        <w:t xml:space="preserve"> software. This means minimal eff</w:t>
      </w:r>
      <w:r w:rsidR="00B11045" w:rsidRPr="00C355CC">
        <w:rPr>
          <w:rFonts w:ascii="Times New Roman" w:hAnsi="Times New Roman" w:cs="Times New Roman"/>
          <w:sz w:val="24"/>
          <w:szCs w:val="24"/>
        </w:rPr>
        <w:t xml:space="preserve">ort </w:t>
      </w:r>
      <w:r w:rsidR="00EC54EC">
        <w:rPr>
          <w:rFonts w:ascii="Times New Roman" w:hAnsi="Times New Roman" w:cs="Times New Roman"/>
          <w:sz w:val="24"/>
          <w:szCs w:val="24"/>
        </w:rPr>
        <w:t>for</w:t>
      </w:r>
      <w:r w:rsidR="00B11045" w:rsidRPr="00C355CC">
        <w:rPr>
          <w:rFonts w:ascii="Times New Roman" w:hAnsi="Times New Roman" w:cs="Times New Roman"/>
          <w:sz w:val="24"/>
          <w:szCs w:val="24"/>
        </w:rPr>
        <w:t xml:space="preserve"> the programmer</w:t>
      </w:r>
      <w:r w:rsidR="00EC54EC">
        <w:rPr>
          <w:rFonts w:ascii="Times New Roman" w:hAnsi="Times New Roman" w:cs="Times New Roman"/>
          <w:sz w:val="24"/>
          <w:szCs w:val="24"/>
        </w:rPr>
        <w:t>,</w:t>
      </w:r>
      <w:r w:rsidR="00B11045" w:rsidRPr="00C355CC">
        <w:rPr>
          <w:rFonts w:ascii="Times New Roman" w:hAnsi="Times New Roman" w:cs="Times New Roman"/>
          <w:sz w:val="24"/>
          <w:szCs w:val="24"/>
        </w:rPr>
        <w:t xml:space="preserve"> and the application algorithms</w:t>
      </w:r>
      <w:r>
        <w:rPr>
          <w:rFonts w:ascii="Times New Roman" w:hAnsi="Times New Roman" w:cs="Times New Roman"/>
          <w:sz w:val="24"/>
          <w:szCs w:val="24"/>
        </w:rPr>
        <w:t xml:space="preserve"> </w:t>
      </w:r>
      <w:proofErr w:type="gramStart"/>
      <w:r w:rsidR="00B11045" w:rsidRPr="00C355CC">
        <w:rPr>
          <w:rFonts w:ascii="Times New Roman" w:hAnsi="Times New Roman" w:cs="Times New Roman"/>
          <w:sz w:val="24"/>
          <w:szCs w:val="24"/>
        </w:rPr>
        <w:t>can be implemented</w:t>
      </w:r>
      <w:proofErr w:type="gramEnd"/>
      <w:r w:rsidR="00B11045" w:rsidRPr="00C355CC">
        <w:rPr>
          <w:rFonts w:ascii="Times New Roman" w:hAnsi="Times New Roman" w:cs="Times New Roman"/>
          <w:sz w:val="24"/>
          <w:szCs w:val="24"/>
        </w:rPr>
        <w:t xml:space="preserve"> without interference from the energy awareness framework. </w:t>
      </w:r>
      <w:r w:rsidR="00EC54EC">
        <w:rPr>
          <w:rFonts w:ascii="Times New Roman" w:hAnsi="Times New Roman" w:cs="Times New Roman"/>
          <w:sz w:val="24"/>
          <w:szCs w:val="24"/>
        </w:rPr>
        <w:t xml:space="preserve"> </w:t>
      </w:r>
      <w:r w:rsidR="00B11045" w:rsidRPr="00C355CC">
        <w:rPr>
          <w:rFonts w:ascii="Times New Roman" w:hAnsi="Times New Roman" w:cs="Times New Roman"/>
          <w:sz w:val="24"/>
          <w:szCs w:val="24"/>
        </w:rPr>
        <w:t xml:space="preserve">The resource requirements </w:t>
      </w:r>
      <w:proofErr w:type="gramStart"/>
      <w:r w:rsidR="00B11045" w:rsidRPr="00C355CC">
        <w:rPr>
          <w:rFonts w:ascii="Times New Roman" w:hAnsi="Times New Roman" w:cs="Times New Roman"/>
          <w:sz w:val="24"/>
          <w:szCs w:val="24"/>
        </w:rPr>
        <w:t>are</w:t>
      </w:r>
      <w:r w:rsidR="00B66A2A" w:rsidRPr="00C355CC">
        <w:rPr>
          <w:rFonts w:ascii="Times New Roman" w:hAnsi="Times New Roman" w:cs="Times New Roman"/>
          <w:sz w:val="24"/>
          <w:szCs w:val="24"/>
        </w:rPr>
        <w:t xml:space="preserve"> specifi</w:t>
      </w:r>
      <w:r w:rsidR="00B11045" w:rsidRPr="00C355CC">
        <w:rPr>
          <w:rFonts w:ascii="Times New Roman" w:hAnsi="Times New Roman" w:cs="Times New Roman"/>
          <w:sz w:val="24"/>
          <w:szCs w:val="24"/>
        </w:rPr>
        <w:t>ed</w:t>
      </w:r>
      <w:proofErr w:type="gramEnd"/>
      <w:r w:rsidR="00B11045" w:rsidRPr="00C355CC">
        <w:rPr>
          <w:rFonts w:ascii="Times New Roman" w:hAnsi="Times New Roman" w:cs="Times New Roman"/>
          <w:sz w:val="24"/>
          <w:szCs w:val="24"/>
        </w:rPr>
        <w:t xml:space="preserve"> using a simple library, where</w:t>
      </w:r>
      <w:r w:rsidR="00EC54EC">
        <w:rPr>
          <w:rFonts w:ascii="Times New Roman" w:hAnsi="Times New Roman" w:cs="Times New Roman"/>
          <w:sz w:val="24"/>
          <w:szCs w:val="24"/>
        </w:rPr>
        <w:t>as</w:t>
      </w:r>
      <w:r w:rsidR="00B11045" w:rsidRPr="00C355CC">
        <w:rPr>
          <w:rFonts w:ascii="Times New Roman" w:hAnsi="Times New Roman" w:cs="Times New Roman"/>
          <w:sz w:val="24"/>
          <w:szCs w:val="24"/>
        </w:rPr>
        <w:t xml:space="preserve"> after the runtime environment allocates the required resources.</w:t>
      </w:r>
    </w:p>
    <w:p w14:paraId="0E4E3E7B" w14:textId="77777777" w:rsidR="00B66A2A" w:rsidRPr="00C355CC" w:rsidRDefault="00B66A2A" w:rsidP="00B66A2A">
      <w:pPr>
        <w:autoSpaceDE w:val="0"/>
        <w:autoSpaceDN w:val="0"/>
        <w:adjustRightInd w:val="0"/>
        <w:spacing w:after="0" w:line="360" w:lineRule="auto"/>
        <w:jc w:val="both"/>
        <w:rPr>
          <w:rFonts w:ascii="Times New Roman" w:hAnsi="Times New Roman" w:cs="Times New Roman"/>
          <w:sz w:val="24"/>
          <w:szCs w:val="24"/>
        </w:rPr>
      </w:pPr>
    </w:p>
    <w:p w14:paraId="5683347A" w14:textId="1600CA20" w:rsidR="00B11045" w:rsidRPr="00C355CC" w:rsidRDefault="00B11045" w:rsidP="00B66A2A">
      <w:pPr>
        <w:autoSpaceDE w:val="0"/>
        <w:autoSpaceDN w:val="0"/>
        <w:adjustRightInd w:val="0"/>
        <w:spacing w:after="0" w:line="360" w:lineRule="auto"/>
        <w:jc w:val="both"/>
        <w:rPr>
          <w:rFonts w:ascii="Times New Roman" w:hAnsi="Times New Roman" w:cs="Times New Roman"/>
          <w:sz w:val="24"/>
          <w:szCs w:val="24"/>
        </w:rPr>
      </w:pPr>
      <w:commentRangeStart w:id="215"/>
      <w:r w:rsidRPr="00C355CC">
        <w:rPr>
          <w:rFonts w:ascii="Times New Roman" w:hAnsi="Times New Roman" w:cs="Times New Roman"/>
          <w:sz w:val="24"/>
          <w:szCs w:val="24"/>
        </w:rPr>
        <w:t xml:space="preserve">Our newly funded </w:t>
      </w:r>
      <w:r w:rsidR="00EC54EC">
        <w:rPr>
          <w:rFonts w:ascii="Times New Roman" w:hAnsi="Times New Roman" w:cs="Times New Roman"/>
          <w:sz w:val="24"/>
          <w:szCs w:val="24"/>
        </w:rPr>
        <w:t xml:space="preserve">Academy of Finland </w:t>
      </w:r>
      <w:commentRangeEnd w:id="215"/>
      <w:r w:rsidR="00EC54EC">
        <w:rPr>
          <w:rStyle w:val="CommentReference"/>
        </w:rPr>
        <w:commentReference w:id="215"/>
      </w:r>
      <w:r w:rsidRPr="00C355CC">
        <w:rPr>
          <w:rFonts w:ascii="Times New Roman" w:hAnsi="Times New Roman" w:cs="Times New Roman"/>
          <w:sz w:val="24"/>
          <w:szCs w:val="24"/>
        </w:rPr>
        <w:t xml:space="preserve">project </w:t>
      </w:r>
      <w:r w:rsidR="00EC54EC">
        <w:rPr>
          <w:rFonts w:ascii="Times New Roman" w:hAnsi="Times New Roman" w:cs="Times New Roman"/>
          <w:sz w:val="24"/>
          <w:szCs w:val="24"/>
        </w:rPr>
        <w:t xml:space="preserve">titled </w:t>
      </w:r>
      <w:r w:rsidR="00EC54EC" w:rsidRPr="00EC54EC">
        <w:rPr>
          <w:rFonts w:ascii="Times New Roman" w:hAnsi="Times New Roman" w:cs="Times New Roman"/>
          <w:b/>
          <w:i/>
          <w:sz w:val="24"/>
          <w:szCs w:val="24"/>
        </w:rPr>
        <w:t>“</w:t>
      </w:r>
      <w:r w:rsidRPr="00EC54EC">
        <w:rPr>
          <w:rFonts w:ascii="Times New Roman" w:hAnsi="Times New Roman" w:cs="Times New Roman"/>
          <w:b/>
          <w:i/>
          <w:sz w:val="24"/>
          <w:szCs w:val="24"/>
        </w:rPr>
        <w:t>E</w:t>
      </w:r>
      <w:r w:rsidR="00B66A2A" w:rsidRPr="00EC54EC">
        <w:rPr>
          <w:rFonts w:ascii="Times New Roman" w:hAnsi="Times New Roman" w:cs="Times New Roman"/>
          <w:b/>
          <w:i/>
          <w:sz w:val="24"/>
          <w:szCs w:val="24"/>
        </w:rPr>
        <w:t>ffi</w:t>
      </w:r>
      <w:r w:rsidRPr="00EC54EC">
        <w:rPr>
          <w:rFonts w:ascii="Times New Roman" w:hAnsi="Times New Roman" w:cs="Times New Roman"/>
          <w:b/>
          <w:i/>
          <w:sz w:val="24"/>
          <w:szCs w:val="24"/>
        </w:rPr>
        <w:t>cient Stream Computing</w:t>
      </w:r>
      <w:r w:rsidR="00EC54EC" w:rsidRPr="00EC54EC">
        <w:rPr>
          <w:rFonts w:ascii="Times New Roman" w:hAnsi="Times New Roman" w:cs="Times New Roman"/>
          <w:b/>
          <w:i/>
          <w:sz w:val="24"/>
          <w:szCs w:val="24"/>
        </w:rPr>
        <w:t>”</w:t>
      </w:r>
      <w:r w:rsidRPr="00C355CC">
        <w:rPr>
          <w:rFonts w:ascii="Times New Roman" w:hAnsi="Times New Roman" w:cs="Times New Roman"/>
          <w:sz w:val="24"/>
          <w:szCs w:val="24"/>
        </w:rPr>
        <w:t xml:space="preserve"> (ESC) introduces a formal and practical paradigm</w:t>
      </w:r>
      <w:r w:rsidR="00B66A2A" w:rsidRPr="00C355CC">
        <w:rPr>
          <w:rFonts w:ascii="Times New Roman" w:hAnsi="Times New Roman" w:cs="Times New Roman"/>
          <w:sz w:val="24"/>
          <w:szCs w:val="24"/>
        </w:rPr>
        <w:t xml:space="preserve"> </w:t>
      </w:r>
      <w:r w:rsidR="00EA09AE">
        <w:rPr>
          <w:rFonts w:ascii="Times New Roman" w:hAnsi="Times New Roman" w:cs="Times New Roman"/>
          <w:sz w:val="24"/>
          <w:szCs w:val="24"/>
        </w:rPr>
        <w:t>for</w:t>
      </w:r>
      <w:r w:rsidR="00B66A2A" w:rsidRPr="00C355CC">
        <w:rPr>
          <w:rFonts w:ascii="Times New Roman" w:hAnsi="Times New Roman" w:cs="Times New Roman"/>
          <w:sz w:val="24"/>
          <w:szCs w:val="24"/>
        </w:rPr>
        <w:t xml:space="preserve"> measuring </w:t>
      </w:r>
      <w:r w:rsidR="006A5CC3">
        <w:rPr>
          <w:rFonts w:ascii="Times New Roman" w:hAnsi="Times New Roman" w:cs="Times New Roman"/>
          <w:sz w:val="24"/>
          <w:szCs w:val="24"/>
        </w:rPr>
        <w:t xml:space="preserve">the </w:t>
      </w:r>
      <w:r w:rsidR="00B66A2A" w:rsidRPr="00C355CC">
        <w:rPr>
          <w:rFonts w:ascii="Times New Roman" w:hAnsi="Times New Roman" w:cs="Times New Roman"/>
          <w:sz w:val="24"/>
          <w:szCs w:val="24"/>
        </w:rPr>
        <w:t>effi</w:t>
      </w:r>
      <w:r w:rsidRPr="00C355CC">
        <w:rPr>
          <w:rFonts w:ascii="Times New Roman" w:hAnsi="Times New Roman" w:cs="Times New Roman"/>
          <w:sz w:val="24"/>
          <w:szCs w:val="24"/>
        </w:rPr>
        <w:t>ciency of software execution through the noti</w:t>
      </w:r>
      <w:r w:rsidR="006A5CC3">
        <w:rPr>
          <w:rFonts w:ascii="Times New Roman" w:hAnsi="Times New Roman" w:cs="Times New Roman"/>
          <w:sz w:val="24"/>
          <w:szCs w:val="24"/>
        </w:rPr>
        <w:t xml:space="preserve">on of </w:t>
      </w:r>
      <w:r w:rsidR="006A5CC3" w:rsidRPr="006A5CC3">
        <w:rPr>
          <w:rFonts w:ascii="Times New Roman" w:hAnsi="Times New Roman" w:cs="Times New Roman"/>
          <w:i/>
          <w:sz w:val="24"/>
          <w:szCs w:val="24"/>
        </w:rPr>
        <w:t>Fitness</w:t>
      </w:r>
      <w:r w:rsidR="006A5CC3">
        <w:rPr>
          <w:rFonts w:ascii="Times New Roman" w:hAnsi="Times New Roman" w:cs="Times New Roman"/>
          <w:sz w:val="24"/>
          <w:szCs w:val="24"/>
        </w:rPr>
        <w:t>, which characteris</w:t>
      </w:r>
      <w:r w:rsidRPr="00C355CC">
        <w:rPr>
          <w:rFonts w:ascii="Times New Roman" w:hAnsi="Times New Roman" w:cs="Times New Roman"/>
          <w:sz w:val="24"/>
          <w:szCs w:val="24"/>
        </w:rPr>
        <w:t>es how much of the</w:t>
      </w:r>
      <w:r w:rsidR="00B66A2A" w:rsidRPr="00C355CC">
        <w:rPr>
          <w:rFonts w:ascii="Times New Roman" w:hAnsi="Times New Roman" w:cs="Times New Roman"/>
          <w:sz w:val="24"/>
          <w:szCs w:val="24"/>
        </w:rPr>
        <w:t xml:space="preserve"> </w:t>
      </w:r>
      <w:r w:rsidRPr="00C355CC">
        <w:rPr>
          <w:rFonts w:ascii="Times New Roman" w:hAnsi="Times New Roman" w:cs="Times New Roman"/>
          <w:sz w:val="24"/>
          <w:szCs w:val="24"/>
        </w:rPr>
        <w:t>microarchitecture the task is able to explo</w:t>
      </w:r>
      <w:r w:rsidR="006A5CC3">
        <w:rPr>
          <w:rFonts w:ascii="Times New Roman" w:hAnsi="Times New Roman" w:cs="Times New Roman"/>
          <w:sz w:val="24"/>
          <w:szCs w:val="24"/>
        </w:rPr>
        <w:t>it. This will enable the optimisation of Stream Computing S</w:t>
      </w:r>
      <w:r w:rsidRPr="00C355CC">
        <w:rPr>
          <w:rFonts w:ascii="Times New Roman" w:hAnsi="Times New Roman" w:cs="Times New Roman"/>
          <w:sz w:val="24"/>
          <w:szCs w:val="24"/>
        </w:rPr>
        <w:t>ystems for</w:t>
      </w:r>
      <w:r w:rsidR="00B66A2A" w:rsidRPr="00C355CC">
        <w:rPr>
          <w:rFonts w:ascii="Times New Roman" w:hAnsi="Times New Roman" w:cs="Times New Roman"/>
          <w:sz w:val="24"/>
          <w:szCs w:val="24"/>
        </w:rPr>
        <w:t xml:space="preserve"> energy effi</w:t>
      </w:r>
      <w:r w:rsidRPr="00C355CC">
        <w:rPr>
          <w:rFonts w:ascii="Times New Roman" w:hAnsi="Times New Roman" w:cs="Times New Roman"/>
          <w:sz w:val="24"/>
          <w:szCs w:val="24"/>
        </w:rPr>
        <w:t xml:space="preserve">ciency, performance or cost with minimal overhead in the development. </w:t>
      </w:r>
      <w:r w:rsidR="006A5CC3">
        <w:rPr>
          <w:rFonts w:ascii="Times New Roman" w:hAnsi="Times New Roman" w:cs="Times New Roman"/>
          <w:sz w:val="24"/>
          <w:szCs w:val="24"/>
        </w:rPr>
        <w:t xml:space="preserve"> </w:t>
      </w:r>
      <w:r w:rsidRPr="00C355CC">
        <w:rPr>
          <w:rFonts w:ascii="Times New Roman" w:hAnsi="Times New Roman" w:cs="Times New Roman"/>
          <w:sz w:val="24"/>
          <w:szCs w:val="24"/>
        </w:rPr>
        <w:t>The commonality of this project</w:t>
      </w:r>
      <w:r w:rsidR="006A5CC3">
        <w:rPr>
          <w:rFonts w:ascii="Times New Roman" w:hAnsi="Times New Roman" w:cs="Times New Roman"/>
          <w:sz w:val="24"/>
          <w:szCs w:val="24"/>
        </w:rPr>
        <w:t xml:space="preserve"> </w:t>
      </w:r>
      <w:r w:rsidR="00B66A2A" w:rsidRPr="00C355CC">
        <w:rPr>
          <w:rFonts w:ascii="Times New Roman" w:hAnsi="Times New Roman" w:cs="Times New Roman"/>
          <w:sz w:val="24"/>
          <w:szCs w:val="24"/>
        </w:rPr>
        <w:t>is energy effi</w:t>
      </w:r>
      <w:r w:rsidRPr="00C355CC">
        <w:rPr>
          <w:rFonts w:ascii="Times New Roman" w:hAnsi="Times New Roman" w:cs="Times New Roman"/>
          <w:sz w:val="24"/>
          <w:szCs w:val="24"/>
        </w:rPr>
        <w:t>cient execution, but whil</w:t>
      </w:r>
      <w:r w:rsidR="00EA09AE">
        <w:rPr>
          <w:rFonts w:ascii="Times New Roman" w:hAnsi="Times New Roman" w:cs="Times New Roman"/>
          <w:sz w:val="24"/>
          <w:szCs w:val="24"/>
        </w:rPr>
        <w:t>st</w:t>
      </w:r>
      <w:r w:rsidRPr="00C355CC">
        <w:rPr>
          <w:rFonts w:ascii="Times New Roman" w:hAnsi="Times New Roman" w:cs="Times New Roman"/>
          <w:sz w:val="24"/>
          <w:szCs w:val="24"/>
        </w:rPr>
        <w:t xml:space="preserve"> ESC focuses more on </w:t>
      </w:r>
      <w:r w:rsidRPr="006A5CC3">
        <w:rPr>
          <w:rFonts w:ascii="Times New Roman" w:hAnsi="Times New Roman" w:cs="Times New Roman"/>
          <w:i/>
          <w:sz w:val="24"/>
          <w:szCs w:val="24"/>
        </w:rPr>
        <w:t>where to map</w:t>
      </w:r>
      <w:r w:rsidRPr="00C355CC">
        <w:rPr>
          <w:rFonts w:ascii="Times New Roman" w:hAnsi="Times New Roman" w:cs="Times New Roman"/>
          <w:sz w:val="24"/>
          <w:szCs w:val="24"/>
        </w:rPr>
        <w:t xml:space="preserve"> a task, the primary </w:t>
      </w:r>
      <w:ins w:id="216" w:author="Paul Bikeyev-Winter" w:date="2017-08-10T17:21:00Z">
        <w:r w:rsidR="00EA09AE">
          <w:rPr>
            <w:rFonts w:ascii="Times New Roman" w:hAnsi="Times New Roman" w:cs="Times New Roman"/>
            <w:sz w:val="24"/>
            <w:szCs w:val="24"/>
          </w:rPr>
          <w:t xml:space="preserve">purpose </w:t>
        </w:r>
      </w:ins>
      <w:del w:id="217" w:author="Paul Bikeyev-Winter" w:date="2017-08-10T17:21:00Z">
        <w:r w:rsidR="00EA09AE" w:rsidDel="00EA09AE">
          <w:rPr>
            <w:rFonts w:ascii="Times New Roman" w:hAnsi="Times New Roman" w:cs="Times New Roman"/>
            <w:sz w:val="24"/>
            <w:szCs w:val="24"/>
          </w:rPr>
          <w:delText xml:space="preserve">goal </w:delText>
        </w:r>
      </w:del>
      <w:r w:rsidRPr="00C355CC">
        <w:rPr>
          <w:rFonts w:ascii="Times New Roman" w:hAnsi="Times New Roman" w:cs="Times New Roman"/>
          <w:sz w:val="24"/>
          <w:szCs w:val="24"/>
        </w:rPr>
        <w:t>of this project</w:t>
      </w:r>
      <w:r w:rsidR="00B66A2A" w:rsidRPr="00C355CC">
        <w:rPr>
          <w:rFonts w:ascii="Times New Roman" w:hAnsi="Times New Roman" w:cs="Times New Roman"/>
          <w:sz w:val="24"/>
          <w:szCs w:val="24"/>
        </w:rPr>
        <w:t xml:space="preserve"> </w:t>
      </w:r>
      <w:r w:rsidRPr="00C355CC">
        <w:rPr>
          <w:rFonts w:ascii="Times New Roman" w:hAnsi="Times New Roman" w:cs="Times New Roman"/>
          <w:sz w:val="24"/>
          <w:szCs w:val="24"/>
        </w:rPr>
        <w:t xml:space="preserve">is to </w:t>
      </w:r>
      <w:r w:rsidRPr="00EA09AE">
        <w:rPr>
          <w:rFonts w:ascii="Times New Roman" w:hAnsi="Times New Roman" w:cs="Times New Roman"/>
          <w:i/>
          <w:sz w:val="24"/>
          <w:szCs w:val="24"/>
          <w:rPrChange w:id="218" w:author="Paul Bikeyev-Winter" w:date="2017-08-10T17:22:00Z">
            <w:rPr>
              <w:rFonts w:ascii="Times New Roman" w:hAnsi="Times New Roman" w:cs="Times New Roman"/>
              <w:sz w:val="24"/>
              <w:szCs w:val="24"/>
            </w:rPr>
          </w:rPrChange>
        </w:rPr>
        <w:t>optimi</w:t>
      </w:r>
      <w:r w:rsidR="006A5CC3" w:rsidRPr="00EA09AE">
        <w:rPr>
          <w:rFonts w:ascii="Times New Roman" w:hAnsi="Times New Roman" w:cs="Times New Roman"/>
          <w:i/>
          <w:sz w:val="24"/>
          <w:szCs w:val="24"/>
          <w:rPrChange w:id="219" w:author="Paul Bikeyev-Winter" w:date="2017-08-10T17:22:00Z">
            <w:rPr>
              <w:rFonts w:ascii="Times New Roman" w:hAnsi="Times New Roman" w:cs="Times New Roman"/>
              <w:sz w:val="24"/>
              <w:szCs w:val="24"/>
            </w:rPr>
          </w:rPrChange>
        </w:rPr>
        <w:t>s</w:t>
      </w:r>
      <w:r w:rsidRPr="00EA09AE">
        <w:rPr>
          <w:rFonts w:ascii="Times New Roman" w:hAnsi="Times New Roman" w:cs="Times New Roman"/>
          <w:i/>
          <w:sz w:val="24"/>
          <w:szCs w:val="24"/>
          <w:rPrChange w:id="220" w:author="Paul Bikeyev-Winter" w:date="2017-08-10T17:22:00Z">
            <w:rPr>
              <w:rFonts w:ascii="Times New Roman" w:hAnsi="Times New Roman" w:cs="Times New Roman"/>
              <w:sz w:val="24"/>
              <w:szCs w:val="24"/>
            </w:rPr>
          </w:rPrChange>
        </w:rPr>
        <w:t xml:space="preserve">e </w:t>
      </w:r>
      <w:r w:rsidR="006A5CC3" w:rsidRPr="00EA09AE">
        <w:rPr>
          <w:rFonts w:ascii="Times New Roman" w:hAnsi="Times New Roman" w:cs="Times New Roman"/>
          <w:i/>
          <w:sz w:val="24"/>
          <w:szCs w:val="24"/>
          <w:rPrChange w:id="221" w:author="Paul Bikeyev-Winter" w:date="2017-08-10T17:22:00Z">
            <w:rPr>
              <w:rFonts w:ascii="Times New Roman" w:hAnsi="Times New Roman" w:cs="Times New Roman"/>
              <w:sz w:val="24"/>
              <w:szCs w:val="24"/>
            </w:rPr>
          </w:rPrChange>
        </w:rPr>
        <w:t xml:space="preserve">the allocation of </w:t>
      </w:r>
      <w:r w:rsidRPr="00EA09AE">
        <w:rPr>
          <w:rFonts w:ascii="Times New Roman" w:hAnsi="Times New Roman" w:cs="Times New Roman"/>
          <w:i/>
          <w:sz w:val="24"/>
          <w:szCs w:val="24"/>
          <w:rPrChange w:id="222" w:author="Paul Bikeyev-Winter" w:date="2017-08-10T17:22:00Z">
            <w:rPr>
              <w:rFonts w:ascii="Times New Roman" w:hAnsi="Times New Roman" w:cs="Times New Roman"/>
              <w:sz w:val="24"/>
              <w:szCs w:val="24"/>
            </w:rPr>
          </w:rPrChange>
        </w:rPr>
        <w:t>resource</w:t>
      </w:r>
      <w:r w:rsidR="006A5CC3" w:rsidRPr="00EA09AE">
        <w:rPr>
          <w:rFonts w:ascii="Times New Roman" w:hAnsi="Times New Roman" w:cs="Times New Roman"/>
          <w:i/>
          <w:sz w:val="24"/>
          <w:szCs w:val="24"/>
          <w:rPrChange w:id="223" w:author="Paul Bikeyev-Winter" w:date="2017-08-10T17:22:00Z">
            <w:rPr>
              <w:rFonts w:ascii="Times New Roman" w:hAnsi="Times New Roman" w:cs="Times New Roman"/>
              <w:sz w:val="24"/>
              <w:szCs w:val="24"/>
            </w:rPr>
          </w:rPrChange>
        </w:rPr>
        <w:t>s</w:t>
      </w:r>
      <w:r w:rsidRPr="00C355CC">
        <w:rPr>
          <w:rFonts w:ascii="Times New Roman" w:hAnsi="Times New Roman" w:cs="Times New Roman"/>
          <w:sz w:val="24"/>
          <w:szCs w:val="24"/>
        </w:rPr>
        <w:t xml:space="preserve"> and</w:t>
      </w:r>
      <w:ins w:id="224" w:author="Paul Bikeyev-Winter" w:date="2017-08-10T17:21:00Z">
        <w:r w:rsidR="00EA09AE">
          <w:rPr>
            <w:rFonts w:ascii="Times New Roman" w:hAnsi="Times New Roman" w:cs="Times New Roman"/>
            <w:sz w:val="24"/>
            <w:szCs w:val="24"/>
          </w:rPr>
          <w:t xml:space="preserve"> </w:t>
        </w:r>
        <w:proofErr w:type="gramStart"/>
        <w:r w:rsidR="00EA09AE">
          <w:rPr>
            <w:rFonts w:ascii="Times New Roman" w:hAnsi="Times New Roman" w:cs="Times New Roman"/>
            <w:sz w:val="24"/>
            <w:szCs w:val="24"/>
          </w:rPr>
          <w:t xml:space="preserve">demonstrate </w:t>
        </w:r>
      </w:ins>
      <w:r w:rsidRPr="00C355CC">
        <w:rPr>
          <w:rFonts w:ascii="Times New Roman" w:hAnsi="Times New Roman" w:cs="Times New Roman"/>
          <w:sz w:val="24"/>
          <w:szCs w:val="24"/>
        </w:rPr>
        <w:t xml:space="preserve"> </w:t>
      </w:r>
      <w:r w:rsidRPr="00EA09AE">
        <w:rPr>
          <w:rFonts w:ascii="Times New Roman" w:hAnsi="Times New Roman" w:cs="Times New Roman"/>
          <w:i/>
          <w:sz w:val="24"/>
          <w:szCs w:val="24"/>
          <w:rPrChange w:id="225" w:author="Paul Bikeyev-Winter" w:date="2017-08-10T17:22:00Z">
            <w:rPr>
              <w:rFonts w:ascii="Times New Roman" w:hAnsi="Times New Roman" w:cs="Times New Roman"/>
              <w:sz w:val="24"/>
              <w:szCs w:val="24"/>
            </w:rPr>
          </w:rPrChange>
        </w:rPr>
        <w:t>how</w:t>
      </w:r>
      <w:proofErr w:type="gramEnd"/>
      <w:r w:rsidRPr="00EA09AE">
        <w:rPr>
          <w:rFonts w:ascii="Times New Roman" w:hAnsi="Times New Roman" w:cs="Times New Roman"/>
          <w:i/>
          <w:sz w:val="24"/>
          <w:szCs w:val="24"/>
          <w:rPrChange w:id="226" w:author="Paul Bikeyev-Winter" w:date="2017-08-10T17:22:00Z">
            <w:rPr>
              <w:rFonts w:ascii="Times New Roman" w:hAnsi="Times New Roman" w:cs="Times New Roman"/>
              <w:sz w:val="24"/>
              <w:szCs w:val="24"/>
            </w:rPr>
          </w:rPrChange>
        </w:rPr>
        <w:t xml:space="preserve"> software can in</w:t>
      </w:r>
      <w:r w:rsidR="00F46589" w:rsidRPr="00EA09AE">
        <w:rPr>
          <w:rFonts w:ascii="Times New Roman" w:hAnsi="Times New Roman" w:cs="Times New Roman"/>
          <w:i/>
          <w:sz w:val="24"/>
          <w:szCs w:val="24"/>
          <w:rPrChange w:id="227" w:author="Paul Bikeyev-Winter" w:date="2017-08-10T17:22:00Z">
            <w:rPr>
              <w:rFonts w:ascii="Times New Roman" w:hAnsi="Times New Roman" w:cs="Times New Roman"/>
              <w:sz w:val="24"/>
              <w:szCs w:val="24"/>
            </w:rPr>
          </w:rPrChange>
        </w:rPr>
        <w:t>fl</w:t>
      </w:r>
      <w:r w:rsidRPr="00EA09AE">
        <w:rPr>
          <w:rFonts w:ascii="Times New Roman" w:hAnsi="Times New Roman" w:cs="Times New Roman"/>
          <w:i/>
          <w:sz w:val="24"/>
          <w:szCs w:val="24"/>
          <w:rPrChange w:id="228" w:author="Paul Bikeyev-Winter" w:date="2017-08-10T17:22:00Z">
            <w:rPr>
              <w:rFonts w:ascii="Times New Roman" w:hAnsi="Times New Roman" w:cs="Times New Roman"/>
              <w:sz w:val="24"/>
              <w:szCs w:val="24"/>
            </w:rPr>
          </w:rPrChange>
        </w:rPr>
        <w:t>uence this decision</w:t>
      </w:r>
      <w:r w:rsidRPr="00C355CC">
        <w:rPr>
          <w:rFonts w:ascii="Times New Roman" w:hAnsi="Times New Roman" w:cs="Times New Roman"/>
          <w:sz w:val="24"/>
          <w:szCs w:val="24"/>
        </w:rPr>
        <w:t xml:space="preserve">. </w:t>
      </w:r>
    </w:p>
    <w:p w14:paraId="02811D8B" w14:textId="77777777" w:rsidR="00B11045" w:rsidRPr="00C355CC" w:rsidRDefault="00B11045" w:rsidP="00B11045">
      <w:pPr>
        <w:autoSpaceDE w:val="0"/>
        <w:autoSpaceDN w:val="0"/>
        <w:adjustRightInd w:val="0"/>
        <w:spacing w:after="0" w:line="240" w:lineRule="auto"/>
        <w:rPr>
          <w:rFonts w:ascii="CMR10" w:hAnsi="CMR10" w:cs="CMR10"/>
          <w:sz w:val="24"/>
          <w:szCs w:val="24"/>
        </w:rPr>
      </w:pPr>
    </w:p>
    <w:p w14:paraId="2E56FC38" w14:textId="4F2ED727" w:rsidR="00B11045" w:rsidRPr="00C355CC" w:rsidRDefault="00B11045" w:rsidP="00F46589">
      <w:pPr>
        <w:autoSpaceDE w:val="0"/>
        <w:autoSpaceDN w:val="0"/>
        <w:adjustRightInd w:val="0"/>
        <w:spacing w:after="0" w:line="360" w:lineRule="auto"/>
        <w:jc w:val="both"/>
        <w:rPr>
          <w:rFonts w:ascii="Times New Roman" w:hAnsi="Times New Roman" w:cs="Times New Roman"/>
          <w:sz w:val="24"/>
          <w:szCs w:val="24"/>
        </w:rPr>
      </w:pPr>
      <w:r w:rsidRPr="00C355CC">
        <w:rPr>
          <w:rFonts w:ascii="Times New Roman" w:hAnsi="Times New Roman" w:cs="Times New Roman"/>
          <w:sz w:val="24"/>
          <w:szCs w:val="24"/>
        </w:rPr>
        <w:t xml:space="preserve">The </w:t>
      </w:r>
      <w:r w:rsidRPr="002514A7">
        <w:rPr>
          <w:rFonts w:ascii="Times New Roman" w:hAnsi="Times New Roman" w:cs="Times New Roman"/>
          <w:b/>
          <w:i/>
          <w:sz w:val="24"/>
          <w:szCs w:val="24"/>
          <w:rPrChange w:id="229" w:author="Paul Bikeyev-Winter" w:date="2017-08-10T17:22:00Z">
            <w:rPr>
              <w:rFonts w:ascii="Times New Roman" w:hAnsi="Times New Roman" w:cs="Times New Roman"/>
              <w:sz w:val="24"/>
              <w:szCs w:val="24"/>
            </w:rPr>
          </w:rPrChange>
        </w:rPr>
        <w:t>Carbon Research Group</w:t>
      </w:r>
      <w:r w:rsidR="00F46589" w:rsidRPr="00C355CC">
        <w:rPr>
          <w:rStyle w:val="FootnoteReference"/>
          <w:rFonts w:ascii="Times New Roman" w:hAnsi="Times New Roman" w:cs="Times New Roman"/>
          <w:sz w:val="24"/>
          <w:szCs w:val="24"/>
        </w:rPr>
        <w:footnoteReference w:id="6"/>
      </w:r>
      <w:r w:rsidRPr="00C355CC">
        <w:rPr>
          <w:rFonts w:ascii="Times New Roman" w:hAnsi="Times New Roman" w:cs="Times New Roman"/>
          <w:sz w:val="24"/>
          <w:szCs w:val="24"/>
        </w:rPr>
        <w:t xml:space="preserve"> at </w:t>
      </w:r>
      <w:r w:rsidR="001F46D4">
        <w:rPr>
          <w:rFonts w:ascii="Times New Roman" w:hAnsi="Times New Roman" w:cs="Times New Roman"/>
          <w:sz w:val="24"/>
          <w:szCs w:val="24"/>
        </w:rPr>
        <w:t>Massachusetts Institute of Technology</w:t>
      </w:r>
      <w:r w:rsidR="0087780F">
        <w:rPr>
          <w:rFonts w:ascii="Times New Roman" w:hAnsi="Times New Roman" w:cs="Times New Roman"/>
          <w:sz w:val="24"/>
          <w:szCs w:val="24"/>
        </w:rPr>
        <w:t xml:space="preserve"> (MIT)</w:t>
      </w:r>
      <w:r w:rsidRPr="00C355CC">
        <w:rPr>
          <w:rFonts w:ascii="Times New Roman" w:hAnsi="Times New Roman" w:cs="Times New Roman"/>
          <w:sz w:val="24"/>
          <w:szCs w:val="24"/>
        </w:rPr>
        <w:t xml:space="preserve"> has developed a heartbeat framework to evaluate </w:t>
      </w:r>
      <w:r w:rsidR="007709AE">
        <w:rPr>
          <w:rFonts w:ascii="Times New Roman" w:hAnsi="Times New Roman" w:cs="Times New Roman"/>
          <w:sz w:val="24"/>
          <w:szCs w:val="24"/>
        </w:rPr>
        <w:t xml:space="preserve">the </w:t>
      </w:r>
      <w:r w:rsidRPr="00C355CC">
        <w:rPr>
          <w:rFonts w:ascii="Times New Roman" w:hAnsi="Times New Roman" w:cs="Times New Roman"/>
          <w:sz w:val="24"/>
          <w:szCs w:val="24"/>
        </w:rPr>
        <w:t>performance as a generic</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paramet</w:t>
      </w:r>
      <w:r w:rsidR="007709AE">
        <w:rPr>
          <w:rFonts w:ascii="Times New Roman" w:hAnsi="Times New Roman" w:cs="Times New Roman"/>
          <w:sz w:val="24"/>
          <w:szCs w:val="24"/>
        </w:rPr>
        <w:t>er in software construction. This</w:t>
      </w:r>
      <w:r w:rsidRPr="00C355CC">
        <w:rPr>
          <w:rFonts w:ascii="Times New Roman" w:hAnsi="Times New Roman" w:cs="Times New Roman"/>
          <w:sz w:val="24"/>
          <w:szCs w:val="24"/>
        </w:rPr>
        <w:t xml:space="preserve"> framework is capable of measuring </w:t>
      </w:r>
      <w:r w:rsidR="007709AE">
        <w:rPr>
          <w:rFonts w:ascii="Times New Roman" w:hAnsi="Times New Roman" w:cs="Times New Roman"/>
          <w:sz w:val="24"/>
          <w:szCs w:val="24"/>
        </w:rPr>
        <w:t xml:space="preserve">the </w:t>
      </w:r>
      <w:r w:rsidRPr="00C355CC">
        <w:rPr>
          <w:rFonts w:ascii="Times New Roman" w:hAnsi="Times New Roman" w:cs="Times New Roman"/>
          <w:sz w:val="24"/>
          <w:szCs w:val="24"/>
        </w:rPr>
        <w:t>performance of any application as a</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generic parameter by user inserted API calls to the heartbeat library. Measuring performance is the necessary</w:t>
      </w:r>
      <w:r w:rsidR="00F46589" w:rsidRPr="00C355CC">
        <w:rPr>
          <w:rFonts w:ascii="Times New Roman" w:hAnsi="Times New Roman" w:cs="Times New Roman"/>
          <w:sz w:val="24"/>
          <w:szCs w:val="24"/>
        </w:rPr>
        <w:t xml:space="preserve"> fi</w:t>
      </w:r>
      <w:r w:rsidRPr="00C355CC">
        <w:rPr>
          <w:rFonts w:ascii="Times New Roman" w:hAnsi="Times New Roman" w:cs="Times New Roman"/>
          <w:sz w:val="24"/>
          <w:szCs w:val="24"/>
        </w:rPr>
        <w:t>rst step when constructing a feedback-based control system. For example</w:t>
      </w:r>
      <w:r w:rsidR="007709AE">
        <w:rPr>
          <w:rFonts w:ascii="Times New Roman" w:hAnsi="Times New Roman" w:cs="Times New Roman"/>
          <w:sz w:val="24"/>
          <w:szCs w:val="24"/>
        </w:rPr>
        <w:t>,</w:t>
      </w:r>
      <w:r w:rsidRPr="00C355CC">
        <w:rPr>
          <w:rFonts w:ascii="Times New Roman" w:hAnsi="Times New Roman" w:cs="Times New Roman"/>
          <w:sz w:val="24"/>
          <w:szCs w:val="24"/>
        </w:rPr>
        <w:t xml:space="preserve"> it enables </w:t>
      </w:r>
      <w:r w:rsidR="007709AE">
        <w:rPr>
          <w:rFonts w:ascii="Times New Roman" w:hAnsi="Times New Roman" w:cs="Times New Roman"/>
          <w:sz w:val="24"/>
          <w:szCs w:val="24"/>
        </w:rPr>
        <w:t>measuring</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the framerate in a video decoder, but a controller is then needed to allocate the resources in order to keep the</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 xml:space="preserve">performance </w:t>
      </w:r>
      <w:r w:rsidR="007709AE">
        <w:rPr>
          <w:rFonts w:ascii="Times New Roman" w:hAnsi="Times New Roman" w:cs="Times New Roman"/>
          <w:sz w:val="24"/>
          <w:szCs w:val="24"/>
        </w:rPr>
        <w:t>at</w:t>
      </w:r>
      <w:r w:rsidRPr="00C355CC">
        <w:rPr>
          <w:rFonts w:ascii="Times New Roman" w:hAnsi="Times New Roman" w:cs="Times New Roman"/>
          <w:sz w:val="24"/>
          <w:szCs w:val="24"/>
        </w:rPr>
        <w:t xml:space="preserve"> a given setpoint. We </w:t>
      </w:r>
      <w:r w:rsidR="007709AE">
        <w:rPr>
          <w:rFonts w:ascii="Times New Roman" w:hAnsi="Times New Roman" w:cs="Times New Roman"/>
          <w:sz w:val="24"/>
          <w:szCs w:val="24"/>
        </w:rPr>
        <w:t xml:space="preserve">have </w:t>
      </w:r>
      <w:r w:rsidRPr="00C355CC">
        <w:rPr>
          <w:rFonts w:ascii="Times New Roman" w:hAnsi="Times New Roman" w:cs="Times New Roman"/>
          <w:sz w:val="24"/>
          <w:szCs w:val="24"/>
        </w:rPr>
        <w:t>consider</w:t>
      </w:r>
      <w:r w:rsidR="007709AE">
        <w:rPr>
          <w:rFonts w:ascii="Times New Roman" w:hAnsi="Times New Roman" w:cs="Times New Roman"/>
          <w:sz w:val="24"/>
          <w:szCs w:val="24"/>
        </w:rPr>
        <w:t>ed</w:t>
      </w:r>
      <w:r w:rsidRPr="00C355CC">
        <w:rPr>
          <w:rFonts w:ascii="Times New Roman" w:hAnsi="Times New Roman" w:cs="Times New Roman"/>
          <w:sz w:val="24"/>
          <w:szCs w:val="24"/>
        </w:rPr>
        <w:t xml:space="preserve"> using the heartbeat framework for measuring generic performance in</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 xml:space="preserve">our energy awareness framework, </w:t>
      </w:r>
      <w:r w:rsidRPr="00C355CC">
        <w:rPr>
          <w:rFonts w:ascii="Times New Roman" w:hAnsi="Times New Roman" w:cs="Times New Roman"/>
          <w:sz w:val="24"/>
          <w:szCs w:val="24"/>
        </w:rPr>
        <w:lastRenderedPageBreak/>
        <w:t>but we plan to extend the framework considerably in order to add the controller</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for allocating resources.</w:t>
      </w:r>
    </w:p>
    <w:p w14:paraId="5A16B5F4" w14:textId="77777777" w:rsidR="00F46589" w:rsidRPr="00C355CC" w:rsidRDefault="00F46589" w:rsidP="00F46589">
      <w:pPr>
        <w:autoSpaceDE w:val="0"/>
        <w:autoSpaceDN w:val="0"/>
        <w:adjustRightInd w:val="0"/>
        <w:spacing w:after="0" w:line="360" w:lineRule="auto"/>
        <w:jc w:val="both"/>
        <w:rPr>
          <w:rFonts w:ascii="Times New Roman" w:hAnsi="Times New Roman" w:cs="Times New Roman"/>
          <w:sz w:val="24"/>
          <w:szCs w:val="24"/>
        </w:rPr>
      </w:pPr>
    </w:p>
    <w:p w14:paraId="5E3DC898" w14:textId="6177F5BA" w:rsidR="00B11045" w:rsidRPr="00C355CC" w:rsidRDefault="00B11045" w:rsidP="00F46589">
      <w:pPr>
        <w:autoSpaceDE w:val="0"/>
        <w:autoSpaceDN w:val="0"/>
        <w:adjustRightInd w:val="0"/>
        <w:spacing w:after="0" w:line="360" w:lineRule="auto"/>
        <w:jc w:val="both"/>
        <w:rPr>
          <w:rFonts w:ascii="Times New Roman" w:hAnsi="Times New Roman" w:cs="Times New Roman"/>
          <w:sz w:val="24"/>
          <w:szCs w:val="24"/>
        </w:rPr>
      </w:pPr>
      <w:r w:rsidRPr="00C355CC">
        <w:rPr>
          <w:rFonts w:ascii="Times New Roman" w:hAnsi="Times New Roman" w:cs="Times New Roman"/>
          <w:sz w:val="24"/>
          <w:szCs w:val="24"/>
        </w:rPr>
        <w:t xml:space="preserve">The </w:t>
      </w:r>
      <w:proofErr w:type="spellStart"/>
      <w:r w:rsidRPr="007709AE">
        <w:rPr>
          <w:rFonts w:ascii="Times New Roman" w:hAnsi="Times New Roman" w:cs="Times New Roman"/>
          <w:b/>
          <w:sz w:val="24"/>
          <w:szCs w:val="24"/>
        </w:rPr>
        <w:t>Hardkernel</w:t>
      </w:r>
      <w:proofErr w:type="spellEnd"/>
      <w:r w:rsidRPr="00C355CC">
        <w:rPr>
          <w:rFonts w:ascii="Times New Roman" w:hAnsi="Times New Roman" w:cs="Times New Roman"/>
          <w:sz w:val="24"/>
          <w:szCs w:val="24"/>
        </w:rPr>
        <w:t xml:space="preserve"> project</w:t>
      </w:r>
      <w:r w:rsidR="00F46589" w:rsidRPr="00C355CC">
        <w:rPr>
          <w:rStyle w:val="FootnoteReference"/>
          <w:rFonts w:ascii="Times New Roman" w:hAnsi="Times New Roman" w:cs="Times New Roman"/>
          <w:sz w:val="24"/>
          <w:szCs w:val="24"/>
        </w:rPr>
        <w:footnoteReference w:id="7"/>
      </w:r>
      <w:r w:rsidRPr="00C355CC">
        <w:rPr>
          <w:rFonts w:ascii="Times New Roman" w:hAnsi="Times New Roman" w:cs="Times New Roman"/>
          <w:sz w:val="24"/>
          <w:szCs w:val="24"/>
        </w:rPr>
        <w:t xml:space="preserve"> creating the Odroid family boards </w:t>
      </w:r>
      <w:r w:rsidR="007709AE">
        <w:rPr>
          <w:rFonts w:ascii="Times New Roman" w:hAnsi="Times New Roman" w:cs="Times New Roman"/>
          <w:sz w:val="24"/>
          <w:szCs w:val="24"/>
        </w:rPr>
        <w:t xml:space="preserve">the </w:t>
      </w:r>
      <w:r w:rsidRPr="00C355CC">
        <w:rPr>
          <w:rFonts w:ascii="Times New Roman" w:hAnsi="Times New Roman" w:cs="Times New Roman"/>
          <w:sz w:val="24"/>
          <w:szCs w:val="24"/>
        </w:rPr>
        <w:t>recently released Global Task Scheduling (GTS)</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 xml:space="preserve">support for the ARM </w:t>
      </w:r>
      <w:proofErr w:type="spellStart"/>
      <w:r w:rsidRPr="00C355CC">
        <w:rPr>
          <w:rFonts w:ascii="Times New Roman" w:hAnsi="Times New Roman" w:cs="Times New Roman"/>
          <w:sz w:val="24"/>
          <w:szCs w:val="24"/>
        </w:rPr>
        <w:t>big.LITTLE</w:t>
      </w:r>
      <w:proofErr w:type="spellEnd"/>
      <w:r w:rsidRPr="00C355CC">
        <w:rPr>
          <w:rFonts w:ascii="Times New Roman" w:hAnsi="Times New Roman" w:cs="Times New Roman"/>
          <w:sz w:val="24"/>
          <w:szCs w:val="24"/>
        </w:rPr>
        <w:t xml:space="preserve"> devices. </w:t>
      </w:r>
      <w:r w:rsidR="007709AE">
        <w:rPr>
          <w:rFonts w:ascii="Times New Roman" w:hAnsi="Times New Roman" w:cs="Times New Roman"/>
          <w:sz w:val="24"/>
          <w:szCs w:val="24"/>
        </w:rPr>
        <w:t>“High P</w:t>
      </w:r>
      <w:r w:rsidRPr="00C355CC">
        <w:rPr>
          <w:rFonts w:ascii="Times New Roman" w:hAnsi="Times New Roman" w:cs="Times New Roman"/>
          <w:sz w:val="24"/>
          <w:szCs w:val="24"/>
        </w:rPr>
        <w:t>erformance</w:t>
      </w:r>
      <w:r w:rsidR="007709AE">
        <w:rPr>
          <w:rFonts w:ascii="Times New Roman" w:hAnsi="Times New Roman" w:cs="Times New Roman"/>
          <w:sz w:val="24"/>
          <w:szCs w:val="24"/>
        </w:rPr>
        <w:t xml:space="preserve"> T</w:t>
      </w:r>
      <w:r w:rsidRPr="00C355CC">
        <w:rPr>
          <w:rFonts w:ascii="Times New Roman" w:hAnsi="Times New Roman" w:cs="Times New Roman"/>
          <w:sz w:val="24"/>
          <w:szCs w:val="24"/>
        </w:rPr>
        <w:t>hreads</w:t>
      </w:r>
      <w:r w:rsidR="007709AE">
        <w:rPr>
          <w:rFonts w:ascii="Times New Roman" w:hAnsi="Times New Roman" w:cs="Times New Roman"/>
          <w:sz w:val="24"/>
          <w:szCs w:val="24"/>
        </w:rPr>
        <w:t>”</w:t>
      </w:r>
      <w:r w:rsidRPr="00C355CC">
        <w:rPr>
          <w:rFonts w:ascii="Times New Roman" w:hAnsi="Times New Roman" w:cs="Times New Roman"/>
          <w:sz w:val="24"/>
          <w:szCs w:val="24"/>
        </w:rPr>
        <w:t xml:space="preserve"> are scheduled to the big high performance</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cores</w:t>
      </w:r>
      <w:r w:rsidR="007709AE">
        <w:rPr>
          <w:rFonts w:ascii="Times New Roman" w:hAnsi="Times New Roman" w:cs="Times New Roman"/>
          <w:sz w:val="24"/>
          <w:szCs w:val="24"/>
        </w:rPr>
        <w:t>, and “Low Performance T</w:t>
      </w:r>
      <w:r w:rsidRPr="00C355CC">
        <w:rPr>
          <w:rFonts w:ascii="Times New Roman" w:hAnsi="Times New Roman" w:cs="Times New Roman"/>
          <w:sz w:val="24"/>
          <w:szCs w:val="24"/>
        </w:rPr>
        <w:t>hreads</w:t>
      </w:r>
      <w:r w:rsidR="007709AE">
        <w:rPr>
          <w:rFonts w:ascii="Times New Roman" w:hAnsi="Times New Roman" w:cs="Times New Roman"/>
          <w:sz w:val="24"/>
          <w:szCs w:val="24"/>
        </w:rPr>
        <w:t>”</w:t>
      </w:r>
      <w:r w:rsidRPr="00C355CC">
        <w:rPr>
          <w:rFonts w:ascii="Times New Roman" w:hAnsi="Times New Roman" w:cs="Times New Roman"/>
          <w:sz w:val="24"/>
          <w:szCs w:val="24"/>
        </w:rPr>
        <w:t xml:space="preserve"> a</w:t>
      </w:r>
      <w:r w:rsidR="00F46589" w:rsidRPr="00C355CC">
        <w:rPr>
          <w:rFonts w:ascii="Times New Roman" w:hAnsi="Times New Roman" w:cs="Times New Roman"/>
          <w:sz w:val="24"/>
          <w:szCs w:val="24"/>
        </w:rPr>
        <w:t>re scheduled to LITTLE energy effi</w:t>
      </w:r>
      <w:r w:rsidRPr="00C355CC">
        <w:rPr>
          <w:rFonts w:ascii="Times New Roman" w:hAnsi="Times New Roman" w:cs="Times New Roman"/>
          <w:sz w:val="24"/>
          <w:szCs w:val="24"/>
        </w:rPr>
        <w:t>cient cores based on the workload activity</w:t>
      </w:r>
      <w:r w:rsidR="007709AE">
        <w:rPr>
          <w:rFonts w:ascii="Times New Roman" w:hAnsi="Times New Roman" w:cs="Times New Roman"/>
          <w:sz w:val="24"/>
          <w:szCs w:val="24"/>
        </w:rPr>
        <w:t xml:space="preserve"> </w:t>
      </w:r>
      <w:r w:rsidRPr="00C355CC">
        <w:rPr>
          <w:rFonts w:ascii="Times New Roman" w:hAnsi="Times New Roman" w:cs="Times New Roman"/>
          <w:sz w:val="24"/>
          <w:szCs w:val="24"/>
        </w:rPr>
        <w:t xml:space="preserve">of the threads in order to save energy. </w:t>
      </w:r>
      <w:r w:rsidR="007709AE">
        <w:rPr>
          <w:rFonts w:ascii="Times New Roman" w:hAnsi="Times New Roman" w:cs="Times New Roman"/>
          <w:sz w:val="24"/>
          <w:szCs w:val="24"/>
        </w:rPr>
        <w:t xml:space="preserve"> </w:t>
      </w:r>
      <w:r w:rsidRPr="00C355CC">
        <w:rPr>
          <w:rFonts w:ascii="Times New Roman" w:hAnsi="Times New Roman" w:cs="Times New Roman"/>
          <w:sz w:val="24"/>
          <w:szCs w:val="24"/>
        </w:rPr>
        <w:t xml:space="preserve">Even though the activity level of a thread is an early attempt </w:t>
      </w:r>
      <w:r w:rsidR="007709AE">
        <w:rPr>
          <w:rFonts w:ascii="Times New Roman" w:hAnsi="Times New Roman" w:cs="Times New Roman"/>
          <w:sz w:val="24"/>
          <w:szCs w:val="24"/>
        </w:rPr>
        <w:t xml:space="preserve">to </w:t>
      </w:r>
      <w:r w:rsidRPr="00C355CC">
        <w:rPr>
          <w:rFonts w:ascii="Times New Roman" w:hAnsi="Times New Roman" w:cs="Times New Roman"/>
          <w:sz w:val="24"/>
          <w:szCs w:val="24"/>
        </w:rPr>
        <w:t>introduce</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 xml:space="preserve">energy awareness </w:t>
      </w:r>
      <w:r w:rsidR="007709AE">
        <w:rPr>
          <w:rFonts w:ascii="Times New Roman" w:hAnsi="Times New Roman" w:cs="Times New Roman"/>
          <w:sz w:val="24"/>
          <w:szCs w:val="24"/>
        </w:rPr>
        <w:t>to</w:t>
      </w:r>
      <w:r w:rsidRPr="00C355CC">
        <w:rPr>
          <w:rFonts w:ascii="Times New Roman" w:hAnsi="Times New Roman" w:cs="Times New Roman"/>
          <w:sz w:val="24"/>
          <w:szCs w:val="24"/>
        </w:rPr>
        <w:t xml:space="preserve"> the system, the practical results are poor. </w:t>
      </w:r>
      <w:r w:rsidR="007709AE">
        <w:rPr>
          <w:rFonts w:ascii="Times New Roman" w:hAnsi="Times New Roman" w:cs="Times New Roman"/>
          <w:sz w:val="24"/>
          <w:szCs w:val="24"/>
        </w:rPr>
        <w:t xml:space="preserve"> </w:t>
      </w:r>
      <w:r w:rsidRPr="00C355CC">
        <w:rPr>
          <w:rFonts w:ascii="Times New Roman" w:hAnsi="Times New Roman" w:cs="Times New Roman"/>
          <w:sz w:val="24"/>
          <w:szCs w:val="24"/>
        </w:rPr>
        <w:t>In other words, the scheduler most often schedule</w:t>
      </w:r>
      <w:r w:rsidR="007709AE">
        <w:rPr>
          <w:rFonts w:ascii="Times New Roman" w:hAnsi="Times New Roman" w:cs="Times New Roman"/>
          <w:sz w:val="24"/>
          <w:szCs w:val="24"/>
        </w:rPr>
        <w:t>s</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 xml:space="preserve">a thread on the </w:t>
      </w:r>
      <w:r w:rsidRPr="007709AE">
        <w:rPr>
          <w:rFonts w:ascii="Times New Roman" w:hAnsi="Times New Roman" w:cs="Times New Roman"/>
          <w:i/>
          <w:sz w:val="24"/>
          <w:szCs w:val="24"/>
        </w:rPr>
        <w:t>wrong core</w:t>
      </w:r>
      <w:r w:rsidRPr="00C355CC">
        <w:rPr>
          <w:rFonts w:ascii="Times New Roman" w:hAnsi="Times New Roman" w:cs="Times New Roman"/>
          <w:sz w:val="24"/>
          <w:szCs w:val="24"/>
        </w:rPr>
        <w:t>. This re</w:t>
      </w:r>
      <w:r w:rsidR="00F46589" w:rsidRPr="00C355CC">
        <w:rPr>
          <w:rFonts w:ascii="Times New Roman" w:hAnsi="Times New Roman" w:cs="Times New Roman"/>
          <w:sz w:val="24"/>
          <w:szCs w:val="24"/>
        </w:rPr>
        <w:t xml:space="preserve">sults not only in </w:t>
      </w:r>
      <w:del w:id="230" w:author="Paul Bikeyev-Winter" w:date="2017-08-10T17:31:00Z">
        <w:r w:rsidR="007709AE" w:rsidDel="007709AE">
          <w:rPr>
            <w:rFonts w:ascii="Times New Roman" w:hAnsi="Times New Roman" w:cs="Times New Roman"/>
            <w:sz w:val="24"/>
            <w:szCs w:val="24"/>
          </w:rPr>
          <w:delText>poor</w:delText>
        </w:r>
      </w:del>
      <w:r w:rsidR="00F46589" w:rsidRPr="00C355CC">
        <w:rPr>
          <w:rFonts w:ascii="Times New Roman" w:hAnsi="Times New Roman" w:cs="Times New Roman"/>
          <w:sz w:val="24"/>
          <w:szCs w:val="24"/>
        </w:rPr>
        <w:t xml:space="preserve"> energy </w:t>
      </w:r>
      <w:ins w:id="231" w:author="Paul Bikeyev-Winter" w:date="2017-08-10T17:32:00Z">
        <w:r w:rsidR="007709AE">
          <w:rPr>
            <w:rFonts w:ascii="Times New Roman" w:hAnsi="Times New Roman" w:cs="Times New Roman"/>
            <w:sz w:val="24"/>
            <w:szCs w:val="24"/>
          </w:rPr>
          <w:t>in</w:t>
        </w:r>
      </w:ins>
      <w:r w:rsidR="00F46589" w:rsidRPr="00C355CC">
        <w:rPr>
          <w:rFonts w:ascii="Times New Roman" w:hAnsi="Times New Roman" w:cs="Times New Roman"/>
          <w:sz w:val="24"/>
          <w:szCs w:val="24"/>
        </w:rPr>
        <w:t>effi</w:t>
      </w:r>
      <w:r w:rsidRPr="00C355CC">
        <w:rPr>
          <w:rFonts w:ascii="Times New Roman" w:hAnsi="Times New Roman" w:cs="Times New Roman"/>
          <w:sz w:val="24"/>
          <w:szCs w:val="24"/>
        </w:rPr>
        <w:t xml:space="preserve">ciency, but also in </w:t>
      </w:r>
      <w:ins w:id="232" w:author="Paul Bikeyev-Winter" w:date="2017-08-10T17:32:00Z">
        <w:r w:rsidR="007709AE">
          <w:rPr>
            <w:rFonts w:ascii="Times New Roman" w:hAnsi="Times New Roman" w:cs="Times New Roman"/>
            <w:sz w:val="24"/>
            <w:szCs w:val="24"/>
          </w:rPr>
          <w:t xml:space="preserve">the </w:t>
        </w:r>
      </w:ins>
      <w:r w:rsidRPr="00C355CC">
        <w:rPr>
          <w:rFonts w:ascii="Times New Roman" w:hAnsi="Times New Roman" w:cs="Times New Roman"/>
          <w:sz w:val="24"/>
          <w:szCs w:val="24"/>
        </w:rPr>
        <w:t>poor performance of the</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 xml:space="preserve">applications and </w:t>
      </w:r>
      <w:ins w:id="233" w:author="Paul Bikeyev-Winter" w:date="2017-08-10T17:33:00Z">
        <w:r w:rsidR="007709AE">
          <w:rPr>
            <w:rFonts w:ascii="Times New Roman" w:hAnsi="Times New Roman" w:cs="Times New Roman"/>
            <w:sz w:val="24"/>
            <w:szCs w:val="24"/>
          </w:rPr>
          <w:t>an unsatisfactory</w:t>
        </w:r>
      </w:ins>
      <w:del w:id="234" w:author="Paul Bikeyev-Winter" w:date="2017-08-10T17:33:00Z">
        <w:r w:rsidRPr="00C355CC" w:rsidDel="007709AE">
          <w:rPr>
            <w:rFonts w:ascii="Times New Roman" w:hAnsi="Times New Roman" w:cs="Times New Roman"/>
            <w:sz w:val="24"/>
            <w:szCs w:val="24"/>
          </w:rPr>
          <w:delText>poor</w:delText>
        </w:r>
      </w:del>
      <w:r w:rsidRPr="00C355CC">
        <w:rPr>
          <w:rFonts w:ascii="Times New Roman" w:hAnsi="Times New Roman" w:cs="Times New Roman"/>
          <w:sz w:val="24"/>
          <w:szCs w:val="24"/>
        </w:rPr>
        <w:t xml:space="preserve"> user experience. We </w:t>
      </w:r>
      <w:ins w:id="235" w:author="Paul Bikeyev-Winter" w:date="2017-08-10T17:34:00Z">
        <w:r w:rsidR="00A13759">
          <w:rPr>
            <w:rFonts w:ascii="Times New Roman" w:hAnsi="Times New Roman" w:cs="Times New Roman"/>
            <w:sz w:val="24"/>
            <w:szCs w:val="24"/>
          </w:rPr>
          <w:t xml:space="preserve">will </w:t>
        </w:r>
      </w:ins>
      <w:del w:id="236" w:author="Paul Bikeyev-Winter" w:date="2017-08-10T17:34:00Z">
        <w:r w:rsidRPr="00C355CC" w:rsidDel="00A13759">
          <w:rPr>
            <w:rFonts w:ascii="Times New Roman" w:hAnsi="Times New Roman" w:cs="Times New Roman"/>
            <w:sz w:val="24"/>
            <w:szCs w:val="24"/>
          </w:rPr>
          <w:delText xml:space="preserve">intend to </w:delText>
        </w:r>
      </w:del>
      <w:r w:rsidRPr="00C355CC">
        <w:rPr>
          <w:rFonts w:ascii="Times New Roman" w:hAnsi="Times New Roman" w:cs="Times New Roman"/>
          <w:sz w:val="24"/>
          <w:szCs w:val="24"/>
        </w:rPr>
        <w:t>use this platform as one of the reference models for our energy</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 xml:space="preserve">awareness framework because its </w:t>
      </w:r>
      <w:proofErr w:type="spellStart"/>
      <w:r w:rsidRPr="00C355CC">
        <w:rPr>
          <w:rFonts w:ascii="Times New Roman" w:hAnsi="Times New Roman" w:cs="Times New Roman"/>
          <w:sz w:val="24"/>
          <w:szCs w:val="24"/>
        </w:rPr>
        <w:t>SoC</w:t>
      </w:r>
      <w:proofErr w:type="spellEnd"/>
      <w:r w:rsidRPr="00C355CC">
        <w:rPr>
          <w:rFonts w:ascii="Times New Roman" w:hAnsi="Times New Roman" w:cs="Times New Roman"/>
          <w:sz w:val="24"/>
          <w:szCs w:val="24"/>
        </w:rPr>
        <w:t xml:space="preserve"> is very popular and </w:t>
      </w:r>
      <w:proofErr w:type="gramStart"/>
      <w:r w:rsidRPr="00C355CC">
        <w:rPr>
          <w:rFonts w:ascii="Times New Roman" w:hAnsi="Times New Roman" w:cs="Times New Roman"/>
          <w:sz w:val="24"/>
          <w:szCs w:val="24"/>
        </w:rPr>
        <w:t>is being used</w:t>
      </w:r>
      <w:proofErr w:type="gramEnd"/>
      <w:r w:rsidRPr="00C355CC">
        <w:rPr>
          <w:rFonts w:ascii="Times New Roman" w:hAnsi="Times New Roman" w:cs="Times New Roman"/>
          <w:sz w:val="24"/>
          <w:szCs w:val="24"/>
        </w:rPr>
        <w:t xml:space="preserve"> in millions of Android devices worldwide.</w:t>
      </w:r>
    </w:p>
    <w:p w14:paraId="03454C35" w14:textId="77777777" w:rsidR="00F46589" w:rsidRPr="00C355CC" w:rsidRDefault="00F46589" w:rsidP="00F46589">
      <w:pPr>
        <w:autoSpaceDE w:val="0"/>
        <w:autoSpaceDN w:val="0"/>
        <w:adjustRightInd w:val="0"/>
        <w:spacing w:after="0" w:line="360" w:lineRule="auto"/>
        <w:jc w:val="both"/>
        <w:rPr>
          <w:rFonts w:ascii="Times New Roman" w:hAnsi="Times New Roman" w:cs="Times New Roman"/>
          <w:sz w:val="24"/>
          <w:szCs w:val="24"/>
        </w:rPr>
      </w:pPr>
    </w:p>
    <w:p w14:paraId="148950B1" w14:textId="6D05B342" w:rsidR="009564C9" w:rsidRPr="00C355CC" w:rsidRDefault="00B11045" w:rsidP="00B11045">
      <w:pPr>
        <w:autoSpaceDE w:val="0"/>
        <w:autoSpaceDN w:val="0"/>
        <w:adjustRightInd w:val="0"/>
        <w:spacing w:after="0" w:line="360" w:lineRule="auto"/>
        <w:jc w:val="both"/>
        <w:rPr>
          <w:rFonts w:ascii="Times New Roman" w:hAnsi="Times New Roman" w:cs="Times New Roman"/>
          <w:sz w:val="24"/>
          <w:szCs w:val="24"/>
        </w:rPr>
      </w:pPr>
      <w:r w:rsidRPr="00C355CC">
        <w:rPr>
          <w:rFonts w:ascii="Times New Roman" w:hAnsi="Times New Roman" w:cs="Times New Roman"/>
          <w:sz w:val="24"/>
          <w:szCs w:val="24"/>
        </w:rPr>
        <w:t xml:space="preserve">Our research group is currently a partner in the </w:t>
      </w:r>
      <w:r w:rsidRPr="00A13759">
        <w:rPr>
          <w:rFonts w:ascii="Times New Roman" w:hAnsi="Times New Roman" w:cs="Times New Roman"/>
          <w:b/>
          <w:sz w:val="24"/>
          <w:szCs w:val="24"/>
        </w:rPr>
        <w:t>INTERSYS</w:t>
      </w:r>
      <w:r w:rsidRPr="00C355CC">
        <w:rPr>
          <w:rFonts w:ascii="Times New Roman" w:hAnsi="Times New Roman" w:cs="Times New Roman"/>
          <w:sz w:val="24"/>
          <w:szCs w:val="24"/>
        </w:rPr>
        <w:t xml:space="preserve"> project</w:t>
      </w:r>
      <w:r w:rsidR="00F46589" w:rsidRPr="00C355CC">
        <w:rPr>
          <w:rStyle w:val="FootnoteReference"/>
          <w:rFonts w:ascii="Times New Roman" w:hAnsi="Times New Roman" w:cs="Times New Roman"/>
          <w:sz w:val="24"/>
          <w:szCs w:val="24"/>
        </w:rPr>
        <w:footnoteReference w:id="8"/>
      </w:r>
      <w:r w:rsidRPr="00C355CC">
        <w:rPr>
          <w:rFonts w:ascii="Times New Roman" w:hAnsi="Times New Roman" w:cs="Times New Roman"/>
          <w:sz w:val="24"/>
          <w:szCs w:val="24"/>
        </w:rPr>
        <w:t xml:space="preserve"> dedicated to standardi</w:t>
      </w:r>
      <w:r w:rsidR="00A13759">
        <w:rPr>
          <w:rFonts w:ascii="Times New Roman" w:hAnsi="Times New Roman" w:cs="Times New Roman"/>
          <w:sz w:val="24"/>
          <w:szCs w:val="24"/>
        </w:rPr>
        <w:t>sing and optimising</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 xml:space="preserve">interconnected IoT devices handling streaming data. Since the number of IoT devices </w:t>
      </w:r>
      <w:proofErr w:type="gramStart"/>
      <w:r w:rsidRPr="00C355CC">
        <w:rPr>
          <w:rFonts w:ascii="Times New Roman" w:hAnsi="Times New Roman" w:cs="Times New Roman"/>
          <w:sz w:val="24"/>
          <w:szCs w:val="24"/>
        </w:rPr>
        <w:t>are expected</w:t>
      </w:r>
      <w:proofErr w:type="gramEnd"/>
      <w:r w:rsidRPr="00C355CC">
        <w:rPr>
          <w:rFonts w:ascii="Times New Roman" w:hAnsi="Times New Roman" w:cs="Times New Roman"/>
          <w:sz w:val="24"/>
          <w:szCs w:val="24"/>
        </w:rPr>
        <w:t xml:space="preserve"> to rapidly</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increase in the near future, the project is extending interoperability notions for handling the massive amount of</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data streams from small devices to gateways and servers. Still missing is the notion of energy awareness, which is</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 xml:space="preserve">a crucial point as most devices operate on battery-only power. We </w:t>
      </w:r>
      <w:r w:rsidR="00A13759">
        <w:rPr>
          <w:rFonts w:ascii="Times New Roman" w:hAnsi="Times New Roman" w:cs="Times New Roman"/>
          <w:sz w:val="24"/>
          <w:szCs w:val="24"/>
        </w:rPr>
        <w:t>will</w:t>
      </w:r>
      <w:r w:rsidRPr="00C355CC">
        <w:rPr>
          <w:rFonts w:ascii="Times New Roman" w:hAnsi="Times New Roman" w:cs="Times New Roman"/>
          <w:sz w:val="24"/>
          <w:szCs w:val="24"/>
        </w:rPr>
        <w:t xml:space="preserve"> work closely with this project and we</w:t>
      </w:r>
      <w:r w:rsidR="00F46589" w:rsidRPr="00C355CC">
        <w:rPr>
          <w:rFonts w:ascii="Times New Roman" w:hAnsi="Times New Roman" w:cs="Times New Roman"/>
          <w:sz w:val="24"/>
          <w:szCs w:val="24"/>
        </w:rPr>
        <w:t xml:space="preserve"> </w:t>
      </w:r>
      <w:r w:rsidR="00A13759">
        <w:rPr>
          <w:rFonts w:ascii="Times New Roman" w:hAnsi="Times New Roman" w:cs="Times New Roman"/>
          <w:sz w:val="24"/>
          <w:szCs w:val="24"/>
        </w:rPr>
        <w:t>will</w:t>
      </w:r>
      <w:r w:rsidRPr="00C355CC">
        <w:rPr>
          <w:rFonts w:ascii="Times New Roman" w:hAnsi="Times New Roman" w:cs="Times New Roman"/>
          <w:sz w:val="24"/>
          <w:szCs w:val="24"/>
        </w:rPr>
        <w:t xml:space="preserve"> introduce the </w:t>
      </w:r>
      <w:del w:id="237" w:author="Paul Bikeyev-Winter" w:date="2017-08-10T17:37:00Z">
        <w:r w:rsidR="00A13759" w:rsidDel="00A13759">
          <w:rPr>
            <w:rFonts w:ascii="Times New Roman" w:hAnsi="Times New Roman" w:cs="Times New Roman"/>
            <w:sz w:val="24"/>
            <w:szCs w:val="24"/>
          </w:rPr>
          <w:delText xml:space="preserve">notion </w:delText>
        </w:r>
      </w:del>
      <w:ins w:id="238" w:author="Paul Bikeyev-Winter" w:date="2017-08-10T17:37:00Z">
        <w:r w:rsidR="00A13759">
          <w:rPr>
            <w:rFonts w:ascii="Times New Roman" w:hAnsi="Times New Roman" w:cs="Times New Roman"/>
            <w:sz w:val="24"/>
            <w:szCs w:val="24"/>
          </w:rPr>
          <w:t xml:space="preserve">benefit </w:t>
        </w:r>
      </w:ins>
      <w:r w:rsidRPr="00C355CC">
        <w:rPr>
          <w:rFonts w:ascii="Times New Roman" w:hAnsi="Times New Roman" w:cs="Times New Roman"/>
          <w:sz w:val="24"/>
          <w:szCs w:val="24"/>
        </w:rPr>
        <w:t>of energy awareness in</w:t>
      </w:r>
      <w:ins w:id="239" w:author="Paul Bikeyev-Winter" w:date="2017-08-10T17:37:00Z">
        <w:r w:rsidR="00A13759">
          <w:rPr>
            <w:rFonts w:ascii="Times New Roman" w:hAnsi="Times New Roman" w:cs="Times New Roman"/>
            <w:sz w:val="24"/>
            <w:szCs w:val="24"/>
          </w:rPr>
          <w:t>to</w:t>
        </w:r>
      </w:ins>
      <w:r w:rsidRPr="00C355CC">
        <w:rPr>
          <w:rFonts w:ascii="Times New Roman" w:hAnsi="Times New Roman" w:cs="Times New Roman"/>
          <w:sz w:val="24"/>
          <w:szCs w:val="24"/>
        </w:rPr>
        <w:t xml:space="preserve"> </w:t>
      </w:r>
      <w:r w:rsidR="00A13759">
        <w:rPr>
          <w:rFonts w:ascii="Times New Roman" w:hAnsi="Times New Roman" w:cs="Times New Roman"/>
          <w:sz w:val="24"/>
          <w:szCs w:val="24"/>
        </w:rPr>
        <w:t xml:space="preserve">the </w:t>
      </w:r>
      <w:r w:rsidRPr="00C355CC">
        <w:rPr>
          <w:rFonts w:ascii="Times New Roman" w:hAnsi="Times New Roman" w:cs="Times New Roman"/>
          <w:sz w:val="24"/>
          <w:szCs w:val="24"/>
        </w:rPr>
        <w:t>IoT systems.</w:t>
      </w:r>
    </w:p>
    <w:p w14:paraId="72E95C0F" w14:textId="77777777" w:rsidR="00F46589" w:rsidRPr="00C355CC" w:rsidRDefault="00F46589" w:rsidP="00F46589">
      <w:pPr>
        <w:autoSpaceDE w:val="0"/>
        <w:autoSpaceDN w:val="0"/>
        <w:adjustRightInd w:val="0"/>
        <w:spacing w:after="0" w:line="360" w:lineRule="auto"/>
        <w:jc w:val="both"/>
        <w:rPr>
          <w:rFonts w:ascii="Times New Roman" w:hAnsi="Times New Roman" w:cs="Times New Roman"/>
          <w:sz w:val="24"/>
          <w:szCs w:val="24"/>
        </w:rPr>
      </w:pPr>
    </w:p>
    <w:p w14:paraId="577FCAD0" w14:textId="294B74C4" w:rsidR="00B11045" w:rsidRPr="00C355CC" w:rsidRDefault="00B11045" w:rsidP="00F46589">
      <w:pPr>
        <w:autoSpaceDE w:val="0"/>
        <w:autoSpaceDN w:val="0"/>
        <w:adjustRightInd w:val="0"/>
        <w:spacing w:after="0" w:line="360" w:lineRule="auto"/>
        <w:jc w:val="both"/>
        <w:rPr>
          <w:rFonts w:ascii="Times New Roman" w:hAnsi="Times New Roman" w:cs="Times New Roman"/>
          <w:sz w:val="24"/>
          <w:szCs w:val="24"/>
        </w:rPr>
      </w:pPr>
      <w:r w:rsidRPr="0087780F">
        <w:rPr>
          <w:rFonts w:ascii="Times New Roman" w:hAnsi="Times New Roman" w:cs="Times New Roman"/>
          <w:b/>
          <w:sz w:val="24"/>
          <w:szCs w:val="24"/>
        </w:rPr>
        <w:t>EMBECOSM</w:t>
      </w:r>
      <w:r w:rsidR="00F46589" w:rsidRPr="00C355CC">
        <w:rPr>
          <w:rStyle w:val="FootnoteReference"/>
          <w:rFonts w:ascii="Times New Roman" w:hAnsi="Times New Roman" w:cs="Times New Roman"/>
          <w:sz w:val="24"/>
          <w:szCs w:val="24"/>
        </w:rPr>
        <w:footnoteReference w:id="9"/>
      </w:r>
      <w:r w:rsidRPr="00C355CC">
        <w:rPr>
          <w:rFonts w:ascii="Times New Roman" w:hAnsi="Times New Roman" w:cs="Times New Roman"/>
          <w:sz w:val="24"/>
          <w:szCs w:val="24"/>
        </w:rPr>
        <w:t xml:space="preserve"> focus</w:t>
      </w:r>
      <w:r w:rsidR="0087780F">
        <w:rPr>
          <w:rFonts w:ascii="Times New Roman" w:hAnsi="Times New Roman" w:cs="Times New Roman"/>
          <w:sz w:val="24"/>
          <w:szCs w:val="24"/>
        </w:rPr>
        <w:t>es</w:t>
      </w:r>
      <w:r w:rsidRPr="00C355CC">
        <w:rPr>
          <w:rFonts w:ascii="Times New Roman" w:hAnsi="Times New Roman" w:cs="Times New Roman"/>
          <w:sz w:val="24"/>
          <w:szCs w:val="24"/>
        </w:rPr>
        <w:t xml:space="preserve"> on providing the GCC compi</w:t>
      </w:r>
      <w:r w:rsidR="00F46589" w:rsidRPr="00C355CC">
        <w:rPr>
          <w:rFonts w:ascii="Times New Roman" w:hAnsi="Times New Roman" w:cs="Times New Roman"/>
          <w:sz w:val="24"/>
          <w:szCs w:val="24"/>
        </w:rPr>
        <w:t>ler with the notion of energy effi</w:t>
      </w:r>
      <w:r w:rsidRPr="00C355CC">
        <w:rPr>
          <w:rFonts w:ascii="Times New Roman" w:hAnsi="Times New Roman" w:cs="Times New Roman"/>
          <w:sz w:val="24"/>
          <w:szCs w:val="24"/>
        </w:rPr>
        <w:t>ciency</w:t>
      </w:r>
      <w:r w:rsidR="0087780F">
        <w:rPr>
          <w:rFonts w:ascii="Times New Roman" w:hAnsi="Times New Roman" w:cs="Times New Roman"/>
          <w:sz w:val="24"/>
          <w:szCs w:val="24"/>
        </w:rPr>
        <w:t xml:space="preserve">. </w:t>
      </w:r>
      <w:r w:rsidRPr="00C355CC">
        <w:rPr>
          <w:rFonts w:ascii="Times New Roman" w:hAnsi="Times New Roman" w:cs="Times New Roman"/>
          <w:sz w:val="24"/>
          <w:szCs w:val="24"/>
        </w:rPr>
        <w:t xml:space="preserve"> </w:t>
      </w:r>
      <w:r w:rsidR="0087780F">
        <w:rPr>
          <w:rFonts w:ascii="Times New Roman" w:hAnsi="Times New Roman" w:cs="Times New Roman"/>
          <w:sz w:val="24"/>
          <w:szCs w:val="24"/>
        </w:rPr>
        <w:t xml:space="preserve">Practically, </w:t>
      </w:r>
      <w:r w:rsidRPr="00C355CC">
        <w:rPr>
          <w:rFonts w:ascii="Times New Roman" w:hAnsi="Times New Roman" w:cs="Times New Roman"/>
          <w:sz w:val="24"/>
          <w:szCs w:val="24"/>
        </w:rPr>
        <w:t>this means</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 xml:space="preserve">learning which compiler </w:t>
      </w:r>
      <w:r w:rsidR="00F46589" w:rsidRPr="00C355CC">
        <w:rPr>
          <w:rFonts w:ascii="Times New Roman" w:hAnsi="Times New Roman" w:cs="Times New Roman"/>
          <w:sz w:val="24"/>
          <w:szCs w:val="24"/>
        </w:rPr>
        <w:t>fl</w:t>
      </w:r>
      <w:r w:rsidRPr="00C355CC">
        <w:rPr>
          <w:rFonts w:ascii="Times New Roman" w:hAnsi="Times New Roman" w:cs="Times New Roman"/>
          <w:sz w:val="24"/>
          <w:szCs w:val="24"/>
        </w:rPr>
        <w:t xml:space="preserve">ags </w:t>
      </w:r>
      <w:commentRangeStart w:id="241"/>
      <w:del w:id="242" w:author="Paul Bikeyev-Winter" w:date="2017-08-10T17:49:00Z">
        <w:r w:rsidR="0087780F" w:rsidDel="0087780F">
          <w:rPr>
            <w:rFonts w:ascii="Times New Roman" w:hAnsi="Times New Roman" w:cs="Times New Roman"/>
            <w:sz w:val="24"/>
            <w:szCs w:val="24"/>
          </w:rPr>
          <w:delText>that</w:delText>
        </w:r>
      </w:del>
      <w:commentRangeEnd w:id="241"/>
      <w:r w:rsidR="0087780F">
        <w:rPr>
          <w:rStyle w:val="CommentReference"/>
        </w:rPr>
        <w:commentReference w:id="241"/>
      </w:r>
      <w:del w:id="243" w:author="Paul Bikeyev-Winter" w:date="2017-08-10T17:49:00Z">
        <w:r w:rsidR="0087780F" w:rsidDel="0087780F">
          <w:rPr>
            <w:rFonts w:ascii="Times New Roman" w:hAnsi="Times New Roman" w:cs="Times New Roman"/>
            <w:sz w:val="24"/>
            <w:szCs w:val="24"/>
          </w:rPr>
          <w:delText xml:space="preserve"> </w:delText>
        </w:r>
      </w:del>
      <w:r w:rsidRPr="00C355CC">
        <w:rPr>
          <w:rFonts w:ascii="Times New Roman" w:hAnsi="Times New Roman" w:cs="Times New Roman"/>
          <w:sz w:val="24"/>
          <w:szCs w:val="24"/>
        </w:rPr>
        <w:t>minimi</w:t>
      </w:r>
      <w:r w:rsidR="0087780F">
        <w:rPr>
          <w:rFonts w:ascii="Times New Roman" w:hAnsi="Times New Roman" w:cs="Times New Roman"/>
          <w:sz w:val="24"/>
          <w:szCs w:val="24"/>
        </w:rPr>
        <w:t>s</w:t>
      </w:r>
      <w:r w:rsidRPr="00C355CC">
        <w:rPr>
          <w:rFonts w:ascii="Times New Roman" w:hAnsi="Times New Roman" w:cs="Times New Roman"/>
          <w:sz w:val="24"/>
          <w:szCs w:val="24"/>
        </w:rPr>
        <w:t xml:space="preserve">es energy consumption for a selected architecture. The outcome of this </w:t>
      </w:r>
      <w:r w:rsidR="00F46589" w:rsidRPr="00C355CC">
        <w:rPr>
          <w:rFonts w:ascii="Times New Roman" w:hAnsi="Times New Roman" w:cs="Times New Roman"/>
          <w:sz w:val="24"/>
          <w:szCs w:val="24"/>
        </w:rPr>
        <w:t xml:space="preserve">project is similar to </w:t>
      </w:r>
      <w:r w:rsidR="0087780F">
        <w:rPr>
          <w:rFonts w:ascii="Times New Roman" w:hAnsi="Times New Roman" w:cs="Times New Roman"/>
          <w:sz w:val="24"/>
          <w:szCs w:val="24"/>
        </w:rPr>
        <w:t xml:space="preserve">that in </w:t>
      </w:r>
      <w:proofErr w:type="spellStart"/>
      <w:r w:rsidR="00F46589" w:rsidRPr="0087780F">
        <w:rPr>
          <w:rFonts w:ascii="Times New Roman" w:hAnsi="Times New Roman" w:cs="Times New Roman"/>
          <w:b/>
          <w:sz w:val="24"/>
          <w:szCs w:val="24"/>
        </w:rPr>
        <w:t>OpenTuner</w:t>
      </w:r>
      <w:proofErr w:type="spellEnd"/>
      <w:r w:rsidR="00F46589" w:rsidRPr="00C355CC">
        <w:rPr>
          <w:rStyle w:val="FootnoteReference"/>
          <w:rFonts w:ascii="Times New Roman" w:hAnsi="Times New Roman" w:cs="Times New Roman"/>
          <w:sz w:val="24"/>
          <w:szCs w:val="24"/>
        </w:rPr>
        <w:footnoteReference w:id="10"/>
      </w:r>
      <w:r w:rsidRPr="00C355CC">
        <w:rPr>
          <w:rFonts w:ascii="Times New Roman" w:hAnsi="Times New Roman" w:cs="Times New Roman"/>
          <w:sz w:val="24"/>
          <w:szCs w:val="24"/>
        </w:rPr>
        <w:t xml:space="preserve"> </w:t>
      </w:r>
      <w:r w:rsidR="0087780F">
        <w:rPr>
          <w:rFonts w:ascii="Times New Roman" w:hAnsi="Times New Roman" w:cs="Times New Roman"/>
          <w:sz w:val="24"/>
          <w:szCs w:val="24"/>
        </w:rPr>
        <w:t>by</w:t>
      </w:r>
      <w:r w:rsidR="00F46589" w:rsidRPr="00C355CC">
        <w:rPr>
          <w:rFonts w:ascii="Times New Roman" w:hAnsi="Times New Roman" w:cs="Times New Roman"/>
          <w:sz w:val="24"/>
          <w:szCs w:val="24"/>
        </w:rPr>
        <w:t xml:space="preserve"> MIT, which is capable of offl</w:t>
      </w:r>
      <w:r w:rsidR="0087780F">
        <w:rPr>
          <w:rFonts w:ascii="Times New Roman" w:hAnsi="Times New Roman" w:cs="Times New Roman"/>
          <w:sz w:val="24"/>
          <w:szCs w:val="24"/>
        </w:rPr>
        <w:t>ine optimis</w:t>
      </w:r>
      <w:r w:rsidRPr="00C355CC">
        <w:rPr>
          <w:rFonts w:ascii="Times New Roman" w:hAnsi="Times New Roman" w:cs="Times New Roman"/>
          <w:sz w:val="24"/>
          <w:szCs w:val="24"/>
        </w:rPr>
        <w:t>ation of multi-criteria problems.</w:t>
      </w:r>
      <w:r w:rsidR="00F46589" w:rsidRPr="00C355CC">
        <w:rPr>
          <w:rFonts w:ascii="Times New Roman" w:hAnsi="Times New Roman" w:cs="Times New Roman"/>
          <w:sz w:val="24"/>
          <w:szCs w:val="24"/>
        </w:rPr>
        <w:t xml:space="preserve"> </w:t>
      </w:r>
      <w:r w:rsidR="0087780F">
        <w:rPr>
          <w:rFonts w:ascii="Times New Roman" w:hAnsi="Times New Roman" w:cs="Times New Roman"/>
          <w:sz w:val="24"/>
          <w:szCs w:val="24"/>
        </w:rPr>
        <w:t xml:space="preserve"> </w:t>
      </w:r>
      <w:r w:rsidRPr="00C355CC">
        <w:rPr>
          <w:rFonts w:ascii="Times New Roman" w:hAnsi="Times New Roman" w:cs="Times New Roman"/>
          <w:sz w:val="24"/>
          <w:szCs w:val="24"/>
        </w:rPr>
        <w:t xml:space="preserve">Both </w:t>
      </w:r>
      <w:r w:rsidR="00F46589" w:rsidRPr="00C355CC">
        <w:rPr>
          <w:rFonts w:ascii="Times New Roman" w:hAnsi="Times New Roman" w:cs="Times New Roman"/>
          <w:sz w:val="24"/>
          <w:szCs w:val="24"/>
        </w:rPr>
        <w:t>projects provide a metric for offl</w:t>
      </w:r>
      <w:r w:rsidR="0087780F">
        <w:rPr>
          <w:rFonts w:ascii="Times New Roman" w:hAnsi="Times New Roman" w:cs="Times New Roman"/>
          <w:sz w:val="24"/>
          <w:szCs w:val="24"/>
        </w:rPr>
        <w:t>ine optimis</w:t>
      </w:r>
      <w:r w:rsidRPr="00C355CC">
        <w:rPr>
          <w:rFonts w:ascii="Times New Roman" w:hAnsi="Times New Roman" w:cs="Times New Roman"/>
          <w:sz w:val="24"/>
          <w:szCs w:val="24"/>
        </w:rPr>
        <w:t>ation</w:t>
      </w:r>
      <w:r w:rsidR="0087780F">
        <w:rPr>
          <w:rFonts w:ascii="Times New Roman" w:hAnsi="Times New Roman" w:cs="Times New Roman"/>
          <w:sz w:val="24"/>
          <w:szCs w:val="24"/>
        </w:rPr>
        <w:t xml:space="preserve">.  However, </w:t>
      </w:r>
      <w:r w:rsidRPr="00C355CC">
        <w:rPr>
          <w:rFonts w:ascii="Times New Roman" w:hAnsi="Times New Roman" w:cs="Times New Roman"/>
          <w:sz w:val="24"/>
          <w:szCs w:val="24"/>
        </w:rPr>
        <w:t>runtime support, suggest</w:t>
      </w:r>
      <w:r w:rsidR="0087780F">
        <w:rPr>
          <w:rFonts w:ascii="Times New Roman" w:hAnsi="Times New Roman" w:cs="Times New Roman"/>
          <w:sz w:val="24"/>
          <w:szCs w:val="24"/>
        </w:rPr>
        <w:t>ed in our project</w:t>
      </w:r>
      <w:r w:rsidRPr="00C355CC">
        <w:rPr>
          <w:rFonts w:ascii="Times New Roman" w:hAnsi="Times New Roman" w:cs="Times New Roman"/>
          <w:sz w:val="24"/>
          <w:szCs w:val="24"/>
        </w:rPr>
        <w:t xml:space="preserve">, is not </w:t>
      </w:r>
      <w:r w:rsidR="0087780F">
        <w:rPr>
          <w:rFonts w:ascii="Times New Roman" w:hAnsi="Times New Roman" w:cs="Times New Roman"/>
          <w:sz w:val="24"/>
          <w:szCs w:val="24"/>
        </w:rPr>
        <w:t>part of</w:t>
      </w:r>
      <w:r w:rsidRPr="00C355CC">
        <w:rPr>
          <w:rFonts w:ascii="Times New Roman" w:hAnsi="Times New Roman" w:cs="Times New Roman"/>
          <w:sz w:val="24"/>
          <w:szCs w:val="24"/>
        </w:rPr>
        <w:t xml:space="preserve"> their</w:t>
      </w:r>
      <w:r w:rsidR="0087780F">
        <w:rPr>
          <w:rFonts w:ascii="Times New Roman" w:hAnsi="Times New Roman" w:cs="Times New Roman"/>
          <w:sz w:val="24"/>
          <w:szCs w:val="24"/>
        </w:rPr>
        <w:t xml:space="preserve"> </w:t>
      </w:r>
      <w:r w:rsidRPr="00C355CC">
        <w:rPr>
          <w:rFonts w:ascii="Times New Roman" w:hAnsi="Times New Roman" w:cs="Times New Roman"/>
          <w:sz w:val="24"/>
          <w:szCs w:val="24"/>
        </w:rPr>
        <w:t xml:space="preserve">scope. </w:t>
      </w:r>
      <w:r w:rsidR="0087780F">
        <w:rPr>
          <w:rFonts w:ascii="Times New Roman" w:hAnsi="Times New Roman" w:cs="Times New Roman"/>
          <w:sz w:val="24"/>
          <w:szCs w:val="24"/>
        </w:rPr>
        <w:t xml:space="preserve"> Runtime optimis</w:t>
      </w:r>
      <w:r w:rsidRPr="00C355CC">
        <w:rPr>
          <w:rFonts w:ascii="Times New Roman" w:hAnsi="Times New Roman" w:cs="Times New Roman"/>
          <w:sz w:val="24"/>
          <w:szCs w:val="24"/>
        </w:rPr>
        <w:t>ation is critical in virtually any environment containing multi-node and heterogeneous</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multi-node platforms. This is because the data used in especially streaming applications</w:t>
      </w:r>
      <w:r w:rsidR="0087780F">
        <w:rPr>
          <w:rFonts w:ascii="Times New Roman" w:hAnsi="Times New Roman" w:cs="Times New Roman"/>
          <w:sz w:val="24"/>
          <w:szCs w:val="24"/>
        </w:rPr>
        <w:t>,</w:t>
      </w:r>
      <w:r w:rsidRPr="00C355CC">
        <w:rPr>
          <w:rFonts w:ascii="Times New Roman" w:hAnsi="Times New Roman" w:cs="Times New Roman"/>
          <w:sz w:val="24"/>
          <w:szCs w:val="24"/>
        </w:rPr>
        <w:t xml:space="preserve"> like multi-media software</w:t>
      </w:r>
      <w:r w:rsidR="0087780F">
        <w:rPr>
          <w:rFonts w:ascii="Times New Roman" w:hAnsi="Times New Roman" w:cs="Times New Roman"/>
          <w:sz w:val="24"/>
          <w:szCs w:val="24"/>
        </w:rPr>
        <w:t>,</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is arbitrar</w:t>
      </w:r>
      <w:r w:rsidR="00F46589" w:rsidRPr="00C355CC">
        <w:rPr>
          <w:rFonts w:ascii="Times New Roman" w:hAnsi="Times New Roman" w:cs="Times New Roman"/>
          <w:sz w:val="24"/>
          <w:szCs w:val="24"/>
        </w:rPr>
        <w:t>y or very diffi</w:t>
      </w:r>
      <w:r w:rsidRPr="00C355CC">
        <w:rPr>
          <w:rFonts w:ascii="Times New Roman" w:hAnsi="Times New Roman" w:cs="Times New Roman"/>
          <w:sz w:val="24"/>
          <w:szCs w:val="24"/>
        </w:rPr>
        <w:t xml:space="preserve">cult </w:t>
      </w:r>
      <w:r w:rsidR="0087780F">
        <w:rPr>
          <w:rFonts w:ascii="Times New Roman" w:hAnsi="Times New Roman" w:cs="Times New Roman"/>
          <w:sz w:val="24"/>
          <w:szCs w:val="24"/>
        </w:rPr>
        <w:t>to predict. Compile time optimis</w:t>
      </w:r>
      <w:r w:rsidRPr="00C355CC">
        <w:rPr>
          <w:rFonts w:ascii="Times New Roman" w:hAnsi="Times New Roman" w:cs="Times New Roman"/>
          <w:sz w:val="24"/>
          <w:szCs w:val="24"/>
        </w:rPr>
        <w:t>ations</w:t>
      </w:r>
      <w:r w:rsidR="0087780F">
        <w:rPr>
          <w:rFonts w:ascii="Times New Roman" w:hAnsi="Times New Roman" w:cs="Times New Roman"/>
          <w:sz w:val="24"/>
          <w:szCs w:val="24"/>
        </w:rPr>
        <w:t>, for example,</w:t>
      </w:r>
      <w:r w:rsidRPr="00C355CC">
        <w:rPr>
          <w:rFonts w:ascii="Times New Roman" w:hAnsi="Times New Roman" w:cs="Times New Roman"/>
          <w:sz w:val="24"/>
          <w:szCs w:val="24"/>
        </w:rPr>
        <w:t xml:space="preserve"> can</w:t>
      </w:r>
      <w:r w:rsidR="0087780F">
        <w:rPr>
          <w:rFonts w:ascii="Times New Roman" w:hAnsi="Times New Roman" w:cs="Times New Roman"/>
          <w:sz w:val="24"/>
          <w:szCs w:val="24"/>
        </w:rPr>
        <w:t>not</w:t>
      </w:r>
      <w:r w:rsidRPr="00C355CC">
        <w:rPr>
          <w:rFonts w:ascii="Times New Roman" w:hAnsi="Times New Roman" w:cs="Times New Roman"/>
          <w:sz w:val="24"/>
          <w:szCs w:val="24"/>
        </w:rPr>
        <w:t xml:space="preserve"> not predict what kind of video</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 xml:space="preserve">format </w:t>
      </w:r>
      <w:proofErr w:type="gramStart"/>
      <w:r w:rsidRPr="00C355CC">
        <w:rPr>
          <w:rFonts w:ascii="Times New Roman" w:hAnsi="Times New Roman" w:cs="Times New Roman"/>
          <w:sz w:val="24"/>
          <w:szCs w:val="24"/>
        </w:rPr>
        <w:t>is being used</w:t>
      </w:r>
      <w:proofErr w:type="gramEnd"/>
      <w:r w:rsidRPr="00C355CC">
        <w:rPr>
          <w:rFonts w:ascii="Times New Roman" w:hAnsi="Times New Roman" w:cs="Times New Roman"/>
          <w:sz w:val="24"/>
          <w:szCs w:val="24"/>
        </w:rPr>
        <w:t xml:space="preserve"> in a video decoder.</w:t>
      </w:r>
    </w:p>
    <w:p w14:paraId="5C947257" w14:textId="77777777" w:rsidR="00F46589" w:rsidRPr="00C355CC" w:rsidRDefault="00F46589" w:rsidP="00F46589">
      <w:pPr>
        <w:autoSpaceDE w:val="0"/>
        <w:autoSpaceDN w:val="0"/>
        <w:adjustRightInd w:val="0"/>
        <w:spacing w:after="0" w:line="360" w:lineRule="auto"/>
        <w:jc w:val="both"/>
        <w:rPr>
          <w:rFonts w:ascii="Times New Roman" w:hAnsi="Times New Roman" w:cs="Times New Roman"/>
          <w:sz w:val="24"/>
          <w:szCs w:val="24"/>
        </w:rPr>
      </w:pPr>
    </w:p>
    <w:p w14:paraId="45F35935" w14:textId="387B42B7" w:rsidR="00B11045" w:rsidRDefault="00B11045" w:rsidP="00F46589">
      <w:pPr>
        <w:autoSpaceDE w:val="0"/>
        <w:autoSpaceDN w:val="0"/>
        <w:adjustRightInd w:val="0"/>
        <w:spacing w:after="0" w:line="360" w:lineRule="auto"/>
        <w:jc w:val="both"/>
        <w:rPr>
          <w:rFonts w:ascii="Times New Roman" w:hAnsi="Times New Roman" w:cs="Times New Roman"/>
          <w:sz w:val="24"/>
          <w:szCs w:val="24"/>
        </w:rPr>
      </w:pPr>
      <w:r w:rsidRPr="00C355CC">
        <w:rPr>
          <w:rFonts w:ascii="Times New Roman" w:hAnsi="Times New Roman" w:cs="Times New Roman"/>
          <w:sz w:val="24"/>
          <w:szCs w:val="24"/>
        </w:rPr>
        <w:t xml:space="preserve">The </w:t>
      </w:r>
      <w:proofErr w:type="spellStart"/>
      <w:r w:rsidRPr="0087780F">
        <w:rPr>
          <w:rFonts w:ascii="Times New Roman" w:hAnsi="Times New Roman" w:cs="Times New Roman"/>
          <w:b/>
          <w:sz w:val="24"/>
          <w:szCs w:val="24"/>
        </w:rPr>
        <w:t>StarPU</w:t>
      </w:r>
      <w:proofErr w:type="spellEnd"/>
      <w:r w:rsidR="00F46589" w:rsidRPr="00C355CC">
        <w:rPr>
          <w:rStyle w:val="FootnoteReference"/>
          <w:rFonts w:ascii="Times New Roman" w:hAnsi="Times New Roman" w:cs="Times New Roman"/>
          <w:sz w:val="24"/>
          <w:szCs w:val="24"/>
        </w:rPr>
        <w:footnoteReference w:id="11"/>
      </w:r>
      <w:r w:rsidRPr="00C355CC">
        <w:rPr>
          <w:rFonts w:ascii="Times New Roman" w:hAnsi="Times New Roman" w:cs="Times New Roman"/>
          <w:sz w:val="24"/>
          <w:szCs w:val="24"/>
        </w:rPr>
        <w:t xml:space="preserve"> project at INRIA Bordeaux and the </w:t>
      </w:r>
      <w:r w:rsidRPr="0087780F">
        <w:rPr>
          <w:rFonts w:ascii="Times New Roman" w:hAnsi="Times New Roman" w:cs="Times New Roman"/>
          <w:b/>
          <w:sz w:val="24"/>
          <w:szCs w:val="24"/>
        </w:rPr>
        <w:t>PEPPHER</w:t>
      </w:r>
      <w:r w:rsidR="00F46589" w:rsidRPr="00C355CC">
        <w:rPr>
          <w:rStyle w:val="FootnoteReference"/>
          <w:rFonts w:ascii="Times New Roman" w:hAnsi="Times New Roman" w:cs="Times New Roman"/>
          <w:sz w:val="24"/>
          <w:szCs w:val="24"/>
        </w:rPr>
        <w:footnoteReference w:id="12"/>
      </w:r>
      <w:r w:rsidRPr="00C355CC">
        <w:rPr>
          <w:rFonts w:ascii="Times New Roman" w:hAnsi="Times New Roman" w:cs="Times New Roman"/>
          <w:sz w:val="24"/>
          <w:szCs w:val="24"/>
        </w:rPr>
        <w:t xml:space="preserve"> project </w:t>
      </w:r>
      <w:r w:rsidR="00CA683B">
        <w:rPr>
          <w:rFonts w:ascii="Times New Roman" w:hAnsi="Times New Roman" w:cs="Times New Roman"/>
          <w:sz w:val="24"/>
          <w:szCs w:val="24"/>
        </w:rPr>
        <w:t xml:space="preserve">both </w:t>
      </w:r>
      <w:r w:rsidRPr="00C355CC">
        <w:rPr>
          <w:rFonts w:ascii="Times New Roman" w:hAnsi="Times New Roman" w:cs="Times New Roman"/>
          <w:sz w:val="24"/>
          <w:szCs w:val="24"/>
        </w:rPr>
        <w:t xml:space="preserve">present a runtime system </w:t>
      </w:r>
      <w:r w:rsidR="00CA683B">
        <w:rPr>
          <w:rFonts w:ascii="Times New Roman" w:hAnsi="Times New Roman" w:cs="Times New Roman"/>
          <w:sz w:val="24"/>
          <w:szCs w:val="24"/>
        </w:rPr>
        <w:t xml:space="preserve">for </w:t>
      </w:r>
      <w:r w:rsidRPr="00C355CC">
        <w:rPr>
          <w:rFonts w:ascii="Times New Roman" w:hAnsi="Times New Roman" w:cs="Times New Roman"/>
          <w:sz w:val="24"/>
          <w:szCs w:val="24"/>
        </w:rPr>
        <w:t>minimi</w:t>
      </w:r>
      <w:r w:rsidR="00CA683B">
        <w:rPr>
          <w:rFonts w:ascii="Times New Roman" w:hAnsi="Times New Roman" w:cs="Times New Roman"/>
          <w:sz w:val="24"/>
          <w:szCs w:val="24"/>
        </w:rPr>
        <w:t>sing</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the performance for heterogeneous architectures. The system builds a performance model of the implemented</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 xml:space="preserve">CUDA or </w:t>
      </w:r>
      <w:proofErr w:type="spellStart"/>
      <w:r w:rsidRPr="00C355CC">
        <w:rPr>
          <w:rFonts w:ascii="Times New Roman" w:hAnsi="Times New Roman" w:cs="Times New Roman"/>
          <w:sz w:val="24"/>
          <w:szCs w:val="24"/>
        </w:rPr>
        <w:t>OpenCL</w:t>
      </w:r>
      <w:proofErr w:type="spellEnd"/>
      <w:r w:rsidRPr="00C355CC">
        <w:rPr>
          <w:rFonts w:ascii="Times New Roman" w:hAnsi="Times New Roman" w:cs="Times New Roman"/>
          <w:sz w:val="24"/>
          <w:szCs w:val="24"/>
        </w:rPr>
        <w:t xml:space="preserve"> kernels based on benchmarking on CPUs and GPUs, after which the system is able to schedule</w:t>
      </w:r>
      <w:r w:rsidR="00F46589" w:rsidRPr="00C355CC">
        <w:rPr>
          <w:rFonts w:ascii="Times New Roman" w:hAnsi="Times New Roman" w:cs="Times New Roman"/>
          <w:sz w:val="24"/>
          <w:szCs w:val="24"/>
        </w:rPr>
        <w:t xml:space="preserve"> </w:t>
      </w:r>
      <w:r w:rsidRPr="00C355CC">
        <w:rPr>
          <w:rFonts w:ascii="Times New Roman" w:hAnsi="Times New Roman" w:cs="Times New Roman"/>
          <w:sz w:val="24"/>
          <w:szCs w:val="24"/>
        </w:rPr>
        <w:t>the kern</w:t>
      </w:r>
      <w:r w:rsidR="00F46589" w:rsidRPr="00C355CC">
        <w:rPr>
          <w:rFonts w:ascii="Times New Roman" w:hAnsi="Times New Roman" w:cs="Times New Roman"/>
          <w:sz w:val="24"/>
          <w:szCs w:val="24"/>
        </w:rPr>
        <w:t>els onto the most performance effi</w:t>
      </w:r>
      <w:r w:rsidRPr="00C355CC">
        <w:rPr>
          <w:rFonts w:ascii="Times New Roman" w:hAnsi="Times New Roman" w:cs="Times New Roman"/>
          <w:sz w:val="24"/>
          <w:szCs w:val="24"/>
        </w:rPr>
        <w:t>cient device. However</w:t>
      </w:r>
      <w:r w:rsidR="00CA683B">
        <w:rPr>
          <w:rFonts w:ascii="Times New Roman" w:hAnsi="Times New Roman" w:cs="Times New Roman"/>
          <w:sz w:val="24"/>
          <w:szCs w:val="24"/>
        </w:rPr>
        <w:t>, they only consider optimis</w:t>
      </w:r>
      <w:r w:rsidRPr="00C355CC">
        <w:rPr>
          <w:rFonts w:ascii="Times New Roman" w:hAnsi="Times New Roman" w:cs="Times New Roman"/>
          <w:sz w:val="24"/>
          <w:szCs w:val="24"/>
        </w:rPr>
        <w:t xml:space="preserve">ations </w:t>
      </w:r>
      <w:r w:rsidR="00CA683B">
        <w:rPr>
          <w:rFonts w:ascii="Times New Roman" w:hAnsi="Times New Roman" w:cs="Times New Roman"/>
          <w:sz w:val="24"/>
          <w:szCs w:val="24"/>
        </w:rPr>
        <w:t xml:space="preserve">through </w:t>
      </w:r>
      <w:r w:rsidR="00F46589" w:rsidRPr="00C355CC">
        <w:rPr>
          <w:rFonts w:ascii="Times New Roman" w:hAnsi="Times New Roman" w:cs="Times New Roman"/>
          <w:sz w:val="24"/>
          <w:szCs w:val="24"/>
        </w:rPr>
        <w:t>performance, not energy effi</w:t>
      </w:r>
      <w:r w:rsidRPr="00C355CC">
        <w:rPr>
          <w:rFonts w:ascii="Times New Roman" w:hAnsi="Times New Roman" w:cs="Times New Roman"/>
          <w:sz w:val="24"/>
          <w:szCs w:val="24"/>
        </w:rPr>
        <w:t>ciency.</w:t>
      </w:r>
    </w:p>
    <w:p w14:paraId="6BBB26B1" w14:textId="05C847B2" w:rsidR="00CA683B" w:rsidRDefault="00CA683B" w:rsidP="00F46589">
      <w:pPr>
        <w:autoSpaceDE w:val="0"/>
        <w:autoSpaceDN w:val="0"/>
        <w:adjustRightInd w:val="0"/>
        <w:spacing w:after="0" w:line="360" w:lineRule="auto"/>
        <w:jc w:val="both"/>
        <w:rPr>
          <w:rFonts w:ascii="Times New Roman" w:hAnsi="Times New Roman" w:cs="Times New Roman"/>
          <w:sz w:val="24"/>
          <w:szCs w:val="24"/>
        </w:rPr>
      </w:pPr>
    </w:p>
    <w:p w14:paraId="6F7320A6" w14:textId="358BD4F3" w:rsidR="00CA683B" w:rsidRDefault="00CA683B" w:rsidP="00F46589">
      <w:pPr>
        <w:autoSpaceDE w:val="0"/>
        <w:autoSpaceDN w:val="0"/>
        <w:adjustRightInd w:val="0"/>
        <w:spacing w:after="0" w:line="360" w:lineRule="auto"/>
        <w:jc w:val="both"/>
        <w:rPr>
          <w:rFonts w:ascii="Times New Roman" w:hAnsi="Times New Roman" w:cs="Times New Roman"/>
          <w:sz w:val="24"/>
          <w:szCs w:val="24"/>
        </w:rPr>
      </w:pPr>
      <w:commentRangeStart w:id="246"/>
      <w:ins w:id="247" w:author="Paul Bikeyev-Winter" w:date="2017-08-10T17:57:00Z">
        <w:r>
          <w:rPr>
            <w:rFonts w:ascii="Times New Roman" w:hAnsi="Times New Roman" w:cs="Times New Roman"/>
            <w:sz w:val="24"/>
            <w:szCs w:val="24"/>
          </w:rPr>
          <w:t>Therefore, whilst there are a number of ongoing projects, researching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none</w:t>
        </w:r>
        <w:proofErr w:type="gramEnd"/>
        <w:r>
          <w:rPr>
            <w:rFonts w:ascii="Times New Roman" w:hAnsi="Times New Roman" w:cs="Times New Roman"/>
            <w:sz w:val="24"/>
            <w:szCs w:val="24"/>
          </w:rPr>
          <w:t xml:space="preserve"> of them so far has endeavoured to solve</w:t>
        </w:r>
      </w:ins>
      <w:ins w:id="248" w:author="Paul Bikeyev-Winter" w:date="2017-08-10T17:58:00Z">
        <w:r>
          <w:rPr>
            <w:rFonts w:ascii="Times New Roman" w:hAnsi="Times New Roman" w:cs="Times New Roman"/>
            <w:sz w:val="24"/>
            <w:szCs w:val="24"/>
          </w:rPr>
          <w:t>… (</w:t>
        </w:r>
        <w:proofErr w:type="gramStart"/>
        <w:r>
          <w:rPr>
            <w:rFonts w:ascii="Times New Roman" w:hAnsi="Times New Roman" w:cs="Times New Roman"/>
            <w:sz w:val="24"/>
            <w:szCs w:val="24"/>
          </w:rPr>
          <w:t>focus</w:t>
        </w:r>
        <w:proofErr w:type="gramEnd"/>
        <w:r>
          <w:rPr>
            <w:rFonts w:ascii="Times New Roman" w:hAnsi="Times New Roman" w:cs="Times New Roman"/>
            <w:sz w:val="24"/>
            <w:szCs w:val="24"/>
          </w:rPr>
          <w:t xml:space="preserve"> on energy efficiency and sustainability!)</w:t>
        </w:r>
        <w:commentRangeEnd w:id="246"/>
        <w:r>
          <w:rPr>
            <w:rStyle w:val="CommentReference"/>
          </w:rPr>
          <w:commentReference w:id="246"/>
        </w:r>
      </w:ins>
    </w:p>
    <w:p w14:paraId="54ED50CA" w14:textId="77777777" w:rsidR="00CA683B" w:rsidRDefault="00CA683B" w:rsidP="00F46589">
      <w:pPr>
        <w:autoSpaceDE w:val="0"/>
        <w:autoSpaceDN w:val="0"/>
        <w:adjustRightInd w:val="0"/>
        <w:spacing w:after="0" w:line="360" w:lineRule="auto"/>
        <w:jc w:val="both"/>
        <w:rPr>
          <w:rFonts w:ascii="Times New Roman" w:hAnsi="Times New Roman" w:cs="Times New Roman"/>
          <w:sz w:val="24"/>
          <w:szCs w:val="24"/>
        </w:rPr>
      </w:pPr>
    </w:p>
    <w:p w14:paraId="23B22BC9" w14:textId="41484464" w:rsidR="00B11045" w:rsidRPr="00CA683B" w:rsidRDefault="00F46589" w:rsidP="00B11045">
      <w:pPr>
        <w:autoSpaceDE w:val="0"/>
        <w:autoSpaceDN w:val="0"/>
        <w:adjustRightInd w:val="0"/>
        <w:spacing w:after="0" w:line="240" w:lineRule="auto"/>
        <w:rPr>
          <w:rFonts w:ascii="Times New Roman" w:hAnsi="Times New Roman" w:cs="Times New Roman"/>
          <w:b/>
          <w:sz w:val="28"/>
          <w:szCs w:val="28"/>
        </w:rPr>
      </w:pPr>
      <w:proofErr w:type="gramStart"/>
      <w:r w:rsidRPr="00CA683B">
        <w:rPr>
          <w:rFonts w:ascii="Times New Roman" w:hAnsi="Times New Roman" w:cs="Times New Roman"/>
          <w:b/>
          <w:sz w:val="28"/>
          <w:szCs w:val="28"/>
        </w:rPr>
        <w:t xml:space="preserve">3 </w:t>
      </w:r>
      <w:r w:rsidR="00CA683B">
        <w:rPr>
          <w:rFonts w:ascii="Times New Roman" w:hAnsi="Times New Roman" w:cs="Times New Roman"/>
          <w:b/>
          <w:sz w:val="28"/>
          <w:szCs w:val="28"/>
        </w:rPr>
        <w:t xml:space="preserve"> </w:t>
      </w:r>
      <w:r w:rsidRPr="00CA683B">
        <w:rPr>
          <w:rFonts w:ascii="Times New Roman" w:hAnsi="Times New Roman" w:cs="Times New Roman"/>
          <w:b/>
          <w:sz w:val="28"/>
          <w:szCs w:val="28"/>
        </w:rPr>
        <w:t>Objectives</w:t>
      </w:r>
      <w:proofErr w:type="gramEnd"/>
      <w:r w:rsidRPr="00CA683B">
        <w:rPr>
          <w:rFonts w:ascii="Times New Roman" w:hAnsi="Times New Roman" w:cs="Times New Roman"/>
          <w:b/>
          <w:sz w:val="28"/>
          <w:szCs w:val="28"/>
        </w:rPr>
        <w:t xml:space="preserve"> and Expected R</w:t>
      </w:r>
      <w:r w:rsidR="00B11045" w:rsidRPr="00CA683B">
        <w:rPr>
          <w:rFonts w:ascii="Times New Roman" w:hAnsi="Times New Roman" w:cs="Times New Roman"/>
          <w:b/>
          <w:sz w:val="28"/>
          <w:szCs w:val="28"/>
        </w:rPr>
        <w:t>esults</w:t>
      </w:r>
    </w:p>
    <w:p w14:paraId="46FF0AA5" w14:textId="77777777" w:rsidR="00CA683B" w:rsidRDefault="00CA683B" w:rsidP="00F46589">
      <w:pPr>
        <w:autoSpaceDE w:val="0"/>
        <w:autoSpaceDN w:val="0"/>
        <w:adjustRightInd w:val="0"/>
        <w:spacing w:after="0" w:line="240" w:lineRule="auto"/>
        <w:rPr>
          <w:rFonts w:ascii="Times New Roman" w:hAnsi="Times New Roman" w:cs="Times New Roman"/>
          <w:sz w:val="29"/>
          <w:szCs w:val="29"/>
        </w:rPr>
      </w:pPr>
    </w:p>
    <w:p w14:paraId="05467638" w14:textId="29F921FA" w:rsidR="009564C9" w:rsidRPr="00CA683B" w:rsidRDefault="004B7BC9" w:rsidP="00F4658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3A </w:t>
      </w:r>
      <w:commentRangeStart w:id="249"/>
      <w:r w:rsidR="00B11045" w:rsidRPr="00CA683B">
        <w:rPr>
          <w:rFonts w:ascii="Times New Roman" w:hAnsi="Times New Roman" w:cs="Times New Roman"/>
          <w:b/>
          <w:sz w:val="24"/>
          <w:szCs w:val="24"/>
        </w:rPr>
        <w:t>Objectives</w:t>
      </w:r>
      <w:r>
        <w:rPr>
          <w:rFonts w:ascii="Times New Roman" w:hAnsi="Times New Roman" w:cs="Times New Roman"/>
          <w:b/>
          <w:sz w:val="24"/>
          <w:szCs w:val="24"/>
        </w:rPr>
        <w:t xml:space="preserve"> of the Research</w:t>
      </w:r>
      <w:commentRangeEnd w:id="249"/>
      <w:r w:rsidR="00393803">
        <w:rPr>
          <w:rStyle w:val="CommentReference"/>
        </w:rPr>
        <w:commentReference w:id="249"/>
      </w:r>
    </w:p>
    <w:p w14:paraId="7B31FEA8" w14:textId="77777777" w:rsidR="00F46589" w:rsidRDefault="00F46589" w:rsidP="00B11045">
      <w:pPr>
        <w:autoSpaceDE w:val="0"/>
        <w:autoSpaceDN w:val="0"/>
        <w:adjustRightInd w:val="0"/>
        <w:spacing w:after="0" w:line="240" w:lineRule="auto"/>
        <w:rPr>
          <w:rFonts w:ascii="CMR10" w:hAnsi="CMR10" w:cs="CMR10"/>
          <w:sz w:val="20"/>
          <w:szCs w:val="20"/>
        </w:rPr>
      </w:pPr>
    </w:p>
    <w:p w14:paraId="48037BB3" w14:textId="18DA40D9" w:rsidR="00B11045" w:rsidRPr="00CA683B" w:rsidRDefault="00B11045" w:rsidP="00F46589">
      <w:pPr>
        <w:autoSpaceDE w:val="0"/>
        <w:autoSpaceDN w:val="0"/>
        <w:adjustRightInd w:val="0"/>
        <w:spacing w:after="0" w:line="360" w:lineRule="auto"/>
        <w:jc w:val="both"/>
        <w:rPr>
          <w:rFonts w:ascii="Times New Roman" w:hAnsi="Times New Roman" w:cs="Times New Roman"/>
          <w:sz w:val="24"/>
          <w:szCs w:val="24"/>
        </w:rPr>
      </w:pPr>
      <w:r w:rsidRPr="00CA683B">
        <w:rPr>
          <w:rFonts w:ascii="Times New Roman" w:hAnsi="Times New Roman" w:cs="Times New Roman"/>
          <w:sz w:val="24"/>
          <w:szCs w:val="24"/>
        </w:rPr>
        <w:t xml:space="preserve">Our objective is </w:t>
      </w:r>
      <w:commentRangeStart w:id="250"/>
      <w:r w:rsidRPr="00CA683B">
        <w:rPr>
          <w:rFonts w:ascii="Times New Roman" w:hAnsi="Times New Roman" w:cs="Times New Roman"/>
          <w:sz w:val="24"/>
          <w:szCs w:val="24"/>
        </w:rPr>
        <w:t>to address the energy consumption problem in computer systems</w:t>
      </w:r>
      <w:commentRangeEnd w:id="250"/>
      <w:r w:rsidR="00C76734">
        <w:rPr>
          <w:rStyle w:val="CommentReference"/>
        </w:rPr>
        <w:commentReference w:id="250"/>
      </w:r>
      <w:r w:rsidRPr="00CA683B">
        <w:rPr>
          <w:rFonts w:ascii="Times New Roman" w:hAnsi="Times New Roman" w:cs="Times New Roman"/>
          <w:sz w:val="24"/>
          <w:szCs w:val="24"/>
        </w:rPr>
        <w:t xml:space="preserve">. </w:t>
      </w:r>
      <w:r w:rsidR="006E1CE8">
        <w:rPr>
          <w:rFonts w:ascii="Times New Roman" w:hAnsi="Times New Roman" w:cs="Times New Roman"/>
          <w:sz w:val="24"/>
          <w:szCs w:val="24"/>
        </w:rPr>
        <w:t xml:space="preserve"> </w:t>
      </w:r>
      <w:r w:rsidRPr="00CA683B">
        <w:rPr>
          <w:rFonts w:ascii="Times New Roman" w:hAnsi="Times New Roman" w:cs="Times New Roman"/>
          <w:sz w:val="24"/>
          <w:szCs w:val="24"/>
        </w:rPr>
        <w:t>In most recent systems,</w:t>
      </w:r>
      <w:r w:rsidR="00F46589" w:rsidRPr="00CA683B">
        <w:rPr>
          <w:rFonts w:ascii="Times New Roman" w:hAnsi="Times New Roman" w:cs="Times New Roman"/>
          <w:sz w:val="24"/>
          <w:szCs w:val="24"/>
        </w:rPr>
        <w:t xml:space="preserve"> </w:t>
      </w:r>
      <w:r w:rsidRPr="00CA683B">
        <w:rPr>
          <w:rFonts w:ascii="Times New Roman" w:hAnsi="Times New Roman" w:cs="Times New Roman"/>
          <w:sz w:val="24"/>
          <w:szCs w:val="24"/>
        </w:rPr>
        <w:t xml:space="preserve">power managers </w:t>
      </w:r>
      <w:proofErr w:type="gramStart"/>
      <w:r w:rsidRPr="00CA683B">
        <w:rPr>
          <w:rFonts w:ascii="Times New Roman" w:hAnsi="Times New Roman" w:cs="Times New Roman"/>
          <w:sz w:val="24"/>
          <w:szCs w:val="24"/>
        </w:rPr>
        <w:t>have been implemented</w:t>
      </w:r>
      <w:proofErr w:type="gramEnd"/>
      <w:r w:rsidRPr="00CA683B">
        <w:rPr>
          <w:rFonts w:ascii="Times New Roman" w:hAnsi="Times New Roman" w:cs="Times New Roman"/>
          <w:sz w:val="24"/>
          <w:szCs w:val="24"/>
        </w:rPr>
        <w:t xml:space="preserve"> to scale the performance of the system according to the current resource</w:t>
      </w:r>
      <w:r w:rsidR="00F46589" w:rsidRPr="00CA683B">
        <w:rPr>
          <w:rFonts w:ascii="Times New Roman" w:hAnsi="Times New Roman" w:cs="Times New Roman"/>
          <w:sz w:val="24"/>
          <w:szCs w:val="24"/>
        </w:rPr>
        <w:t xml:space="preserve"> </w:t>
      </w:r>
      <w:r w:rsidRPr="00CA683B">
        <w:rPr>
          <w:rFonts w:ascii="Times New Roman" w:hAnsi="Times New Roman" w:cs="Times New Roman"/>
          <w:sz w:val="24"/>
          <w:szCs w:val="24"/>
        </w:rPr>
        <w:t>demand. Various implem</w:t>
      </w:r>
      <w:r w:rsidR="00D33B73">
        <w:rPr>
          <w:rFonts w:ascii="Times New Roman" w:hAnsi="Times New Roman" w:cs="Times New Roman"/>
          <w:sz w:val="24"/>
          <w:szCs w:val="24"/>
        </w:rPr>
        <w:t>entations exist depending on</w:t>
      </w:r>
      <w:r w:rsidRPr="00CA683B">
        <w:rPr>
          <w:rFonts w:ascii="Times New Roman" w:hAnsi="Times New Roman" w:cs="Times New Roman"/>
          <w:sz w:val="24"/>
          <w:szCs w:val="24"/>
        </w:rPr>
        <w:t xml:space="preserve"> whether the system is a large cloud farm or</w:t>
      </w:r>
      <w:r w:rsidR="00F46589" w:rsidRPr="00CA683B">
        <w:rPr>
          <w:rFonts w:ascii="Times New Roman" w:hAnsi="Times New Roman" w:cs="Times New Roman"/>
          <w:sz w:val="24"/>
          <w:szCs w:val="24"/>
        </w:rPr>
        <w:t xml:space="preserve"> </w:t>
      </w:r>
      <w:r w:rsidRPr="00CA683B">
        <w:rPr>
          <w:rFonts w:ascii="Times New Roman" w:hAnsi="Times New Roman" w:cs="Times New Roman"/>
          <w:sz w:val="24"/>
          <w:szCs w:val="24"/>
        </w:rPr>
        <w:t xml:space="preserve">a small IoT system, but </w:t>
      </w:r>
      <w:r w:rsidR="00D33B73">
        <w:rPr>
          <w:rFonts w:ascii="Times New Roman" w:hAnsi="Times New Roman" w:cs="Times New Roman"/>
          <w:sz w:val="24"/>
          <w:szCs w:val="24"/>
        </w:rPr>
        <w:t xml:space="preserve">the </w:t>
      </w:r>
      <w:r w:rsidRPr="00CA683B">
        <w:rPr>
          <w:rFonts w:ascii="Times New Roman" w:hAnsi="Times New Roman" w:cs="Times New Roman"/>
          <w:sz w:val="24"/>
          <w:szCs w:val="24"/>
        </w:rPr>
        <w:t xml:space="preserve">main </w:t>
      </w:r>
      <w:commentRangeStart w:id="251"/>
      <w:ins w:id="252" w:author="Paul Bikeyev-Winter" w:date="2017-08-10T18:13:00Z">
        <w:r w:rsidR="00D33B73">
          <w:rPr>
            <w:rFonts w:ascii="Times New Roman" w:hAnsi="Times New Roman" w:cs="Times New Roman"/>
            <w:sz w:val="24"/>
            <w:szCs w:val="24"/>
          </w:rPr>
          <w:t xml:space="preserve">constraint </w:t>
        </w:r>
        <w:commentRangeEnd w:id="251"/>
        <w:r w:rsidR="00D33B73">
          <w:rPr>
            <w:rStyle w:val="CommentReference"/>
          </w:rPr>
          <w:commentReference w:id="251"/>
        </w:r>
      </w:ins>
      <w:del w:id="253" w:author="Paul Bikeyev-Winter" w:date="2017-08-10T18:13:00Z">
        <w:r w:rsidRPr="00CA683B" w:rsidDel="00D33B73">
          <w:rPr>
            <w:rFonts w:ascii="Times New Roman" w:hAnsi="Times New Roman" w:cs="Times New Roman"/>
            <w:sz w:val="24"/>
            <w:szCs w:val="24"/>
          </w:rPr>
          <w:delText xml:space="preserve">problem </w:delText>
        </w:r>
      </w:del>
      <w:r w:rsidRPr="00CA683B">
        <w:rPr>
          <w:rFonts w:ascii="Times New Roman" w:hAnsi="Times New Roman" w:cs="Times New Roman"/>
          <w:sz w:val="24"/>
          <w:szCs w:val="24"/>
        </w:rPr>
        <w:t xml:space="preserve">in </w:t>
      </w:r>
      <w:r w:rsidR="00D33B73">
        <w:rPr>
          <w:rFonts w:ascii="Times New Roman" w:hAnsi="Times New Roman" w:cs="Times New Roman"/>
          <w:sz w:val="24"/>
          <w:szCs w:val="24"/>
        </w:rPr>
        <w:t xml:space="preserve">the </w:t>
      </w:r>
      <w:r w:rsidRPr="00CA683B">
        <w:rPr>
          <w:rFonts w:ascii="Times New Roman" w:hAnsi="Times New Roman" w:cs="Times New Roman"/>
          <w:sz w:val="24"/>
          <w:szCs w:val="24"/>
        </w:rPr>
        <w:t xml:space="preserve">current solutions is the inability </w:t>
      </w:r>
      <w:proofErr w:type="gramStart"/>
      <w:r w:rsidRPr="00CA683B">
        <w:rPr>
          <w:rFonts w:ascii="Times New Roman" w:hAnsi="Times New Roman" w:cs="Times New Roman"/>
          <w:sz w:val="24"/>
          <w:szCs w:val="24"/>
        </w:rPr>
        <w:t>to accurately express</w:t>
      </w:r>
      <w:proofErr w:type="gramEnd"/>
      <w:r w:rsidRPr="00CA683B">
        <w:rPr>
          <w:rFonts w:ascii="Times New Roman" w:hAnsi="Times New Roman" w:cs="Times New Roman"/>
          <w:sz w:val="24"/>
          <w:szCs w:val="24"/>
        </w:rPr>
        <w:t xml:space="preserve"> resource demands.</w:t>
      </w:r>
      <w:r w:rsidR="00F46589" w:rsidRPr="00CA683B">
        <w:rPr>
          <w:rFonts w:ascii="Times New Roman" w:hAnsi="Times New Roman" w:cs="Times New Roman"/>
          <w:sz w:val="24"/>
          <w:szCs w:val="24"/>
        </w:rPr>
        <w:t xml:space="preserve"> </w:t>
      </w:r>
      <w:r w:rsidRPr="00CA683B">
        <w:rPr>
          <w:rFonts w:ascii="Times New Roman" w:hAnsi="Times New Roman" w:cs="Times New Roman"/>
          <w:sz w:val="24"/>
          <w:szCs w:val="24"/>
        </w:rPr>
        <w:t xml:space="preserve">In mainstream Linux systems, the resource </w:t>
      </w:r>
      <w:r w:rsidR="00D33B73">
        <w:rPr>
          <w:rFonts w:ascii="Times New Roman" w:hAnsi="Times New Roman" w:cs="Times New Roman"/>
          <w:sz w:val="24"/>
          <w:szCs w:val="24"/>
        </w:rPr>
        <w:t xml:space="preserve">demand </w:t>
      </w:r>
      <w:proofErr w:type="gramStart"/>
      <w:r w:rsidR="00D33B73">
        <w:rPr>
          <w:rFonts w:ascii="Times New Roman" w:hAnsi="Times New Roman" w:cs="Times New Roman"/>
          <w:sz w:val="24"/>
          <w:szCs w:val="24"/>
        </w:rPr>
        <w:t>is measured</w:t>
      </w:r>
      <w:proofErr w:type="gramEnd"/>
      <w:r w:rsidR="00D33B73">
        <w:rPr>
          <w:rFonts w:ascii="Times New Roman" w:hAnsi="Times New Roman" w:cs="Times New Roman"/>
          <w:sz w:val="24"/>
          <w:szCs w:val="24"/>
        </w:rPr>
        <w:t xml:space="preserve"> as the utilis</w:t>
      </w:r>
      <w:r w:rsidRPr="00CA683B">
        <w:rPr>
          <w:rFonts w:ascii="Times New Roman" w:hAnsi="Times New Roman" w:cs="Times New Roman"/>
          <w:sz w:val="24"/>
          <w:szCs w:val="24"/>
        </w:rPr>
        <w:t>ation caused by the workload</w:t>
      </w:r>
      <w:r w:rsidR="00F46589" w:rsidRPr="00CA683B">
        <w:rPr>
          <w:rFonts w:ascii="Times New Roman" w:hAnsi="Times New Roman" w:cs="Times New Roman"/>
          <w:sz w:val="24"/>
          <w:szCs w:val="24"/>
        </w:rPr>
        <w:t xml:space="preserve"> </w:t>
      </w:r>
      <w:r w:rsidRPr="00CA683B">
        <w:rPr>
          <w:rFonts w:ascii="Times New Roman" w:hAnsi="Times New Roman" w:cs="Times New Roman"/>
          <w:sz w:val="24"/>
          <w:szCs w:val="24"/>
        </w:rPr>
        <w:t xml:space="preserve">of the CPU. Workload in operating systems </w:t>
      </w:r>
      <w:proofErr w:type="gramStart"/>
      <w:r w:rsidRPr="00CA683B">
        <w:rPr>
          <w:rFonts w:ascii="Times New Roman" w:hAnsi="Times New Roman" w:cs="Times New Roman"/>
          <w:sz w:val="24"/>
          <w:szCs w:val="24"/>
        </w:rPr>
        <w:t>is measured</w:t>
      </w:r>
      <w:proofErr w:type="gramEnd"/>
      <w:r w:rsidRPr="00CA683B">
        <w:rPr>
          <w:rFonts w:ascii="Times New Roman" w:hAnsi="Times New Roman" w:cs="Times New Roman"/>
          <w:sz w:val="24"/>
          <w:szCs w:val="24"/>
        </w:rPr>
        <w:t xml:space="preserve"> as a sliding window average over an active and</w:t>
      </w:r>
      <w:r w:rsidR="00F46589" w:rsidRPr="00CA683B">
        <w:rPr>
          <w:rFonts w:ascii="Times New Roman" w:hAnsi="Times New Roman" w:cs="Times New Roman"/>
          <w:sz w:val="24"/>
          <w:szCs w:val="24"/>
        </w:rPr>
        <w:t xml:space="preserve"> </w:t>
      </w:r>
      <w:r w:rsidRPr="00CA683B">
        <w:rPr>
          <w:rFonts w:ascii="Times New Roman" w:hAnsi="Times New Roman" w:cs="Times New Roman"/>
          <w:sz w:val="24"/>
          <w:szCs w:val="24"/>
        </w:rPr>
        <w:t>idle CPU</w:t>
      </w:r>
      <w:r w:rsidR="00D33B73">
        <w:rPr>
          <w:rFonts w:ascii="Times New Roman" w:hAnsi="Times New Roman" w:cs="Times New Roman"/>
          <w:sz w:val="24"/>
          <w:szCs w:val="24"/>
        </w:rPr>
        <w:t>,</w:t>
      </w:r>
      <w:r w:rsidRPr="00CA683B">
        <w:rPr>
          <w:rFonts w:ascii="Times New Roman" w:hAnsi="Times New Roman" w:cs="Times New Roman"/>
          <w:sz w:val="24"/>
          <w:szCs w:val="24"/>
        </w:rPr>
        <w:t xml:space="preserve"> as illustrated in Figure 2. A high workload indicates that the system needs more resources, and the</w:t>
      </w:r>
      <w:r w:rsidR="00F46589" w:rsidRPr="00CA683B">
        <w:rPr>
          <w:rFonts w:ascii="Times New Roman" w:hAnsi="Times New Roman" w:cs="Times New Roman"/>
          <w:sz w:val="24"/>
          <w:szCs w:val="24"/>
        </w:rPr>
        <w:t xml:space="preserve"> </w:t>
      </w:r>
      <w:r w:rsidRPr="00CA683B">
        <w:rPr>
          <w:rFonts w:ascii="Times New Roman" w:hAnsi="Times New Roman" w:cs="Times New Roman"/>
          <w:sz w:val="24"/>
          <w:szCs w:val="24"/>
        </w:rPr>
        <w:t xml:space="preserve">clock frequency </w:t>
      </w:r>
      <w:proofErr w:type="gramStart"/>
      <w:r w:rsidRPr="00CA683B">
        <w:rPr>
          <w:rFonts w:ascii="Times New Roman" w:hAnsi="Times New Roman" w:cs="Times New Roman"/>
          <w:sz w:val="24"/>
          <w:szCs w:val="24"/>
        </w:rPr>
        <w:t>is scaled up</w:t>
      </w:r>
      <w:proofErr w:type="gramEnd"/>
      <w:r w:rsidRPr="00CA683B">
        <w:rPr>
          <w:rFonts w:ascii="Times New Roman" w:hAnsi="Times New Roman" w:cs="Times New Roman"/>
          <w:sz w:val="24"/>
          <w:szCs w:val="24"/>
        </w:rPr>
        <w:t xml:space="preserve"> to decrease the workload of the CPU. </w:t>
      </w:r>
      <w:r w:rsidR="00D33B73">
        <w:rPr>
          <w:rFonts w:ascii="Times New Roman" w:hAnsi="Times New Roman" w:cs="Times New Roman"/>
          <w:sz w:val="24"/>
          <w:szCs w:val="24"/>
        </w:rPr>
        <w:t xml:space="preserve"> </w:t>
      </w:r>
      <w:r w:rsidR="00C07C0F">
        <w:rPr>
          <w:rFonts w:ascii="Times New Roman" w:hAnsi="Times New Roman" w:cs="Times New Roman"/>
          <w:sz w:val="24"/>
          <w:szCs w:val="24"/>
        </w:rPr>
        <w:t>Frequency s</w:t>
      </w:r>
      <w:r w:rsidRPr="00CA683B">
        <w:rPr>
          <w:rFonts w:ascii="Times New Roman" w:hAnsi="Times New Roman" w:cs="Times New Roman"/>
          <w:sz w:val="24"/>
          <w:szCs w:val="24"/>
        </w:rPr>
        <w:t>etting can be based on different</w:t>
      </w:r>
      <w:r w:rsidR="00F46589" w:rsidRPr="00CA683B">
        <w:rPr>
          <w:rFonts w:ascii="Times New Roman" w:hAnsi="Times New Roman" w:cs="Times New Roman"/>
          <w:sz w:val="24"/>
          <w:szCs w:val="24"/>
        </w:rPr>
        <w:t xml:space="preserve"> </w:t>
      </w:r>
      <w:r w:rsidRPr="00CA683B">
        <w:rPr>
          <w:rFonts w:ascii="Times New Roman" w:hAnsi="Times New Roman" w:cs="Times New Roman"/>
          <w:sz w:val="24"/>
          <w:szCs w:val="24"/>
        </w:rPr>
        <w:t xml:space="preserve">policies implemented in </w:t>
      </w:r>
      <w:r w:rsidRPr="00D33B73">
        <w:rPr>
          <w:rFonts w:ascii="Times New Roman" w:hAnsi="Times New Roman" w:cs="Times New Roman"/>
          <w:i/>
          <w:sz w:val="24"/>
          <w:szCs w:val="24"/>
          <w:rPrChange w:id="254" w:author="Paul Bikeyev-Winter" w:date="2017-08-10T18:12:00Z">
            <w:rPr>
              <w:rFonts w:ascii="Times New Roman" w:hAnsi="Times New Roman" w:cs="Times New Roman"/>
              <w:sz w:val="24"/>
              <w:szCs w:val="24"/>
            </w:rPr>
          </w:rPrChange>
        </w:rPr>
        <w:t>frequency governors</w:t>
      </w:r>
      <w:r w:rsidRPr="00CA683B">
        <w:rPr>
          <w:rFonts w:ascii="Times New Roman" w:hAnsi="Times New Roman" w:cs="Times New Roman"/>
          <w:sz w:val="24"/>
          <w:szCs w:val="24"/>
        </w:rPr>
        <w:t>, and th</w:t>
      </w:r>
      <w:r w:rsidR="00C07C0F">
        <w:rPr>
          <w:rFonts w:ascii="Times New Roman" w:hAnsi="Times New Roman" w:cs="Times New Roman"/>
          <w:sz w:val="24"/>
          <w:szCs w:val="24"/>
        </w:rPr>
        <w:t>e most common policy is called “</w:t>
      </w:r>
      <w:r w:rsidRPr="00CA683B">
        <w:rPr>
          <w:rFonts w:ascii="Times New Roman" w:hAnsi="Times New Roman" w:cs="Times New Roman"/>
          <w:sz w:val="24"/>
          <w:szCs w:val="24"/>
        </w:rPr>
        <w:t>ondemand</w:t>
      </w:r>
      <w:proofErr w:type="gramStart"/>
      <w:r w:rsidR="00C07C0F">
        <w:rPr>
          <w:rFonts w:ascii="Times New Roman" w:hAnsi="Times New Roman" w:cs="Times New Roman"/>
          <w:sz w:val="24"/>
          <w:szCs w:val="24"/>
        </w:rPr>
        <w:t>”</w:t>
      </w:r>
      <w:r w:rsidRPr="00CA683B">
        <w:rPr>
          <w:rFonts w:ascii="Times New Roman" w:hAnsi="Times New Roman" w:cs="Times New Roman"/>
          <w:sz w:val="24"/>
          <w:szCs w:val="24"/>
        </w:rPr>
        <w:t>[</w:t>
      </w:r>
      <w:proofErr w:type="gramEnd"/>
      <w:r w:rsidRPr="00CA683B">
        <w:rPr>
          <w:rFonts w:ascii="Times New Roman" w:hAnsi="Times New Roman" w:cs="Times New Roman"/>
          <w:sz w:val="24"/>
          <w:szCs w:val="24"/>
        </w:rPr>
        <w:t>Sta06].</w:t>
      </w:r>
      <w:r w:rsidR="00F46589" w:rsidRPr="00CA683B">
        <w:rPr>
          <w:rFonts w:ascii="Times New Roman" w:hAnsi="Times New Roman" w:cs="Times New Roman"/>
          <w:sz w:val="24"/>
          <w:szCs w:val="24"/>
        </w:rPr>
        <w:t xml:space="preserve">  </w:t>
      </w:r>
      <w:r w:rsidRPr="00CA683B">
        <w:rPr>
          <w:rFonts w:ascii="Times New Roman" w:hAnsi="Times New Roman" w:cs="Times New Roman"/>
          <w:sz w:val="24"/>
          <w:szCs w:val="24"/>
        </w:rPr>
        <w:t xml:space="preserve">This frequency governor scales the clock frequency to the maximum value as soon as </w:t>
      </w:r>
      <w:r w:rsidR="00C07C0F">
        <w:rPr>
          <w:rFonts w:ascii="Times New Roman" w:hAnsi="Times New Roman" w:cs="Times New Roman"/>
          <w:sz w:val="24"/>
          <w:szCs w:val="24"/>
        </w:rPr>
        <w:t>the</w:t>
      </w:r>
      <w:r w:rsidRPr="00CA683B">
        <w:rPr>
          <w:rFonts w:ascii="Times New Roman" w:hAnsi="Times New Roman" w:cs="Times New Roman"/>
          <w:sz w:val="24"/>
          <w:szCs w:val="24"/>
        </w:rPr>
        <w:t xml:space="preserve"> workload threshold </w:t>
      </w:r>
      <w:proofErr w:type="gramStart"/>
      <w:r w:rsidRPr="00CA683B">
        <w:rPr>
          <w:rFonts w:ascii="Times New Roman" w:hAnsi="Times New Roman" w:cs="Times New Roman"/>
          <w:sz w:val="24"/>
          <w:szCs w:val="24"/>
        </w:rPr>
        <w:t>is</w:t>
      </w:r>
      <w:r w:rsidR="00F46589" w:rsidRPr="00CA683B">
        <w:rPr>
          <w:rFonts w:ascii="Times New Roman" w:hAnsi="Times New Roman" w:cs="Times New Roman"/>
          <w:sz w:val="24"/>
          <w:szCs w:val="24"/>
        </w:rPr>
        <w:t xml:space="preserve"> </w:t>
      </w:r>
      <w:r w:rsidRPr="00CA683B">
        <w:rPr>
          <w:rFonts w:ascii="Times New Roman" w:hAnsi="Times New Roman" w:cs="Times New Roman"/>
          <w:sz w:val="24"/>
          <w:szCs w:val="24"/>
        </w:rPr>
        <w:t>reached</w:t>
      </w:r>
      <w:proofErr w:type="gramEnd"/>
      <w:r w:rsidRPr="00CA683B">
        <w:rPr>
          <w:rFonts w:ascii="Times New Roman" w:hAnsi="Times New Roman" w:cs="Times New Roman"/>
          <w:sz w:val="24"/>
          <w:szCs w:val="24"/>
        </w:rPr>
        <w:t xml:space="preserve">. </w:t>
      </w:r>
      <w:r w:rsidR="00C07C0F">
        <w:rPr>
          <w:rFonts w:ascii="Times New Roman" w:hAnsi="Times New Roman" w:cs="Times New Roman"/>
          <w:sz w:val="24"/>
          <w:szCs w:val="24"/>
        </w:rPr>
        <w:t xml:space="preserve"> Next, </w:t>
      </w:r>
      <w:r w:rsidRPr="00CA683B">
        <w:rPr>
          <w:rFonts w:ascii="Times New Roman" w:hAnsi="Times New Roman" w:cs="Times New Roman"/>
          <w:sz w:val="24"/>
          <w:szCs w:val="24"/>
        </w:rPr>
        <w:t xml:space="preserve">it </w:t>
      </w:r>
      <w:proofErr w:type="gramStart"/>
      <w:r w:rsidRPr="00CA683B">
        <w:rPr>
          <w:rFonts w:ascii="Times New Roman" w:hAnsi="Times New Roman" w:cs="Times New Roman"/>
          <w:sz w:val="24"/>
          <w:szCs w:val="24"/>
        </w:rPr>
        <w:t>step-wise</w:t>
      </w:r>
      <w:proofErr w:type="gramEnd"/>
      <w:r w:rsidRPr="00CA683B">
        <w:rPr>
          <w:rFonts w:ascii="Times New Roman" w:hAnsi="Times New Roman" w:cs="Times New Roman"/>
          <w:sz w:val="24"/>
          <w:szCs w:val="24"/>
        </w:rPr>
        <w:t xml:space="preserve"> decreases the clock frequency to the lowest frequency not exceeding the threshold.</w:t>
      </w:r>
      <w:r w:rsidR="00F46589" w:rsidRPr="00CA683B">
        <w:rPr>
          <w:rFonts w:ascii="Times New Roman" w:hAnsi="Times New Roman" w:cs="Times New Roman"/>
          <w:sz w:val="24"/>
          <w:szCs w:val="24"/>
        </w:rPr>
        <w:t xml:space="preserve">  </w:t>
      </w:r>
    </w:p>
    <w:p w14:paraId="48AD67DB" w14:textId="77777777" w:rsidR="00F46589" w:rsidRPr="00CA683B" w:rsidRDefault="00F46589" w:rsidP="00F46589">
      <w:pPr>
        <w:autoSpaceDE w:val="0"/>
        <w:autoSpaceDN w:val="0"/>
        <w:adjustRightInd w:val="0"/>
        <w:spacing w:after="0" w:line="360" w:lineRule="auto"/>
        <w:jc w:val="both"/>
        <w:rPr>
          <w:rFonts w:ascii="Times New Roman" w:hAnsi="Times New Roman" w:cs="Times New Roman"/>
          <w:sz w:val="24"/>
          <w:szCs w:val="24"/>
        </w:rPr>
      </w:pPr>
    </w:p>
    <w:p w14:paraId="61019761" w14:textId="05A56566" w:rsidR="009564C9" w:rsidRPr="00CA683B" w:rsidRDefault="00B11045" w:rsidP="00F46589">
      <w:pPr>
        <w:autoSpaceDE w:val="0"/>
        <w:autoSpaceDN w:val="0"/>
        <w:adjustRightInd w:val="0"/>
        <w:spacing w:after="0" w:line="360" w:lineRule="auto"/>
        <w:jc w:val="both"/>
        <w:rPr>
          <w:rFonts w:ascii="Times New Roman" w:hAnsi="Times New Roman" w:cs="Times New Roman"/>
          <w:sz w:val="24"/>
          <w:szCs w:val="24"/>
        </w:rPr>
      </w:pPr>
      <w:r w:rsidRPr="00CA683B">
        <w:rPr>
          <w:rFonts w:ascii="Times New Roman" w:hAnsi="Times New Roman" w:cs="Times New Roman"/>
          <w:sz w:val="24"/>
          <w:szCs w:val="24"/>
        </w:rPr>
        <w:t>The problem with this approach is that the workload does</w:t>
      </w:r>
      <w:r w:rsidR="00F46589" w:rsidRPr="00CA683B">
        <w:rPr>
          <w:rFonts w:ascii="Times New Roman" w:hAnsi="Times New Roman" w:cs="Times New Roman"/>
          <w:sz w:val="24"/>
          <w:szCs w:val="24"/>
        </w:rPr>
        <w:t xml:space="preserve"> </w:t>
      </w:r>
      <w:r w:rsidRPr="00CA683B">
        <w:rPr>
          <w:rFonts w:ascii="Times New Roman" w:hAnsi="Times New Roman" w:cs="Times New Roman"/>
          <w:sz w:val="24"/>
          <w:szCs w:val="24"/>
        </w:rPr>
        <w:t>not describe the performance of the applications accurately</w:t>
      </w:r>
      <w:r w:rsidR="00C07C0F">
        <w:rPr>
          <w:rFonts w:ascii="Times New Roman" w:hAnsi="Times New Roman" w:cs="Times New Roman"/>
          <w:sz w:val="24"/>
          <w:szCs w:val="24"/>
        </w:rPr>
        <w:t xml:space="preserve"> </w:t>
      </w:r>
      <w:r w:rsidRPr="00CA683B">
        <w:rPr>
          <w:rFonts w:ascii="Times New Roman" w:hAnsi="Times New Roman" w:cs="Times New Roman"/>
          <w:sz w:val="24"/>
          <w:szCs w:val="24"/>
        </w:rPr>
        <w:t xml:space="preserve">enough. </w:t>
      </w:r>
      <w:r w:rsidR="00C07C0F">
        <w:rPr>
          <w:rFonts w:ascii="Times New Roman" w:hAnsi="Times New Roman" w:cs="Times New Roman"/>
          <w:sz w:val="24"/>
          <w:szCs w:val="24"/>
        </w:rPr>
        <w:t xml:space="preserve"> A high workload does not necessarily</w:t>
      </w:r>
      <w:r w:rsidRPr="00CA683B">
        <w:rPr>
          <w:rFonts w:ascii="Times New Roman" w:hAnsi="Times New Roman" w:cs="Times New Roman"/>
          <w:sz w:val="24"/>
          <w:szCs w:val="24"/>
        </w:rPr>
        <w:t xml:space="preserve"> mean that an</w:t>
      </w:r>
      <w:r w:rsidR="00F46589" w:rsidRPr="00CA683B">
        <w:rPr>
          <w:rFonts w:ascii="Times New Roman" w:hAnsi="Times New Roman" w:cs="Times New Roman"/>
          <w:sz w:val="24"/>
          <w:szCs w:val="24"/>
        </w:rPr>
        <w:t xml:space="preserve"> </w:t>
      </w:r>
      <w:r w:rsidRPr="00CA683B">
        <w:rPr>
          <w:rFonts w:ascii="Times New Roman" w:hAnsi="Times New Roman" w:cs="Times New Roman"/>
          <w:sz w:val="24"/>
          <w:szCs w:val="24"/>
        </w:rPr>
        <w:t>application requires more performance</w:t>
      </w:r>
      <w:r w:rsidR="00C07C0F">
        <w:rPr>
          <w:rFonts w:ascii="Times New Roman" w:hAnsi="Times New Roman" w:cs="Times New Roman"/>
          <w:sz w:val="24"/>
          <w:szCs w:val="24"/>
        </w:rPr>
        <w:t>;</w:t>
      </w:r>
      <w:r w:rsidRPr="00CA683B">
        <w:rPr>
          <w:rFonts w:ascii="Times New Roman" w:hAnsi="Times New Roman" w:cs="Times New Roman"/>
          <w:sz w:val="24"/>
          <w:szCs w:val="24"/>
        </w:rPr>
        <w:t xml:space="preserve"> it simply describes</w:t>
      </w:r>
      <w:r w:rsidR="00C07C0F">
        <w:rPr>
          <w:rFonts w:ascii="Times New Roman" w:hAnsi="Times New Roman" w:cs="Times New Roman"/>
          <w:sz w:val="24"/>
          <w:szCs w:val="24"/>
        </w:rPr>
        <w:t xml:space="preserve"> </w:t>
      </w:r>
      <w:r w:rsidRPr="00CA683B">
        <w:rPr>
          <w:rFonts w:ascii="Times New Roman" w:hAnsi="Times New Roman" w:cs="Times New Roman"/>
          <w:sz w:val="24"/>
          <w:szCs w:val="24"/>
        </w:rPr>
        <w:t xml:space="preserve">how much </w:t>
      </w:r>
      <w:r w:rsidR="00C07C0F">
        <w:rPr>
          <w:rFonts w:ascii="Times New Roman" w:hAnsi="Times New Roman" w:cs="Times New Roman"/>
          <w:sz w:val="24"/>
          <w:szCs w:val="24"/>
        </w:rPr>
        <w:t>of the CPU t</w:t>
      </w:r>
      <w:r w:rsidRPr="00CA683B">
        <w:rPr>
          <w:rFonts w:ascii="Times New Roman" w:hAnsi="Times New Roman" w:cs="Times New Roman"/>
          <w:sz w:val="24"/>
          <w:szCs w:val="24"/>
        </w:rPr>
        <w:t>he application is</w:t>
      </w:r>
      <w:r w:rsidR="00C07C0F">
        <w:rPr>
          <w:rFonts w:ascii="Times New Roman" w:hAnsi="Times New Roman" w:cs="Times New Roman"/>
          <w:sz w:val="24"/>
          <w:szCs w:val="24"/>
        </w:rPr>
        <w:t xml:space="preserve"> currently</w:t>
      </w:r>
      <w:r w:rsidRPr="00CA683B">
        <w:rPr>
          <w:rFonts w:ascii="Times New Roman" w:hAnsi="Times New Roman" w:cs="Times New Roman"/>
          <w:sz w:val="24"/>
          <w:szCs w:val="24"/>
        </w:rPr>
        <w:t xml:space="preserve"> using. It is merely an</w:t>
      </w:r>
      <w:r w:rsidR="00F46589" w:rsidRPr="00CA683B">
        <w:rPr>
          <w:rFonts w:ascii="Times New Roman" w:hAnsi="Times New Roman" w:cs="Times New Roman"/>
          <w:sz w:val="24"/>
          <w:szCs w:val="24"/>
        </w:rPr>
        <w:t xml:space="preserve"> indirect eff</w:t>
      </w:r>
      <w:r w:rsidRPr="00CA683B">
        <w:rPr>
          <w:rFonts w:ascii="Times New Roman" w:hAnsi="Times New Roman" w:cs="Times New Roman"/>
          <w:sz w:val="24"/>
          <w:szCs w:val="24"/>
        </w:rPr>
        <w:t>ect of executing an application</w:t>
      </w:r>
      <w:r w:rsidR="00C07C0F">
        <w:rPr>
          <w:rFonts w:ascii="Times New Roman" w:hAnsi="Times New Roman" w:cs="Times New Roman"/>
          <w:sz w:val="24"/>
          <w:szCs w:val="24"/>
        </w:rPr>
        <w:t>,</w:t>
      </w:r>
      <w:r w:rsidRPr="00CA683B">
        <w:rPr>
          <w:rFonts w:ascii="Times New Roman" w:hAnsi="Times New Roman" w:cs="Times New Roman"/>
          <w:sz w:val="24"/>
          <w:szCs w:val="24"/>
        </w:rPr>
        <w:t xml:space="preserve"> as illustrated in</w:t>
      </w:r>
      <w:r w:rsidR="00F46589" w:rsidRPr="00CA683B">
        <w:rPr>
          <w:rFonts w:ascii="Times New Roman" w:hAnsi="Times New Roman" w:cs="Times New Roman"/>
          <w:sz w:val="24"/>
          <w:szCs w:val="24"/>
        </w:rPr>
        <w:t xml:space="preserve"> </w:t>
      </w:r>
      <w:r w:rsidRPr="00CA683B">
        <w:rPr>
          <w:rFonts w:ascii="Times New Roman" w:hAnsi="Times New Roman" w:cs="Times New Roman"/>
          <w:sz w:val="24"/>
          <w:szCs w:val="24"/>
        </w:rPr>
        <w:t xml:space="preserve">Figure 2. </w:t>
      </w:r>
      <w:r w:rsidR="00F46589" w:rsidRPr="00CA683B">
        <w:rPr>
          <w:rFonts w:ascii="Times New Roman" w:hAnsi="Times New Roman" w:cs="Times New Roman"/>
          <w:sz w:val="24"/>
          <w:szCs w:val="24"/>
        </w:rPr>
        <w:t xml:space="preserve"> </w:t>
      </w:r>
      <w:r w:rsidR="00C07C0F">
        <w:rPr>
          <w:rFonts w:ascii="Times New Roman" w:hAnsi="Times New Roman" w:cs="Times New Roman"/>
          <w:sz w:val="24"/>
          <w:szCs w:val="24"/>
        </w:rPr>
        <w:t>An i</w:t>
      </w:r>
      <w:r w:rsidRPr="00CA683B">
        <w:rPr>
          <w:rFonts w:ascii="Times New Roman" w:hAnsi="Times New Roman" w:cs="Times New Roman"/>
          <w:sz w:val="24"/>
          <w:szCs w:val="24"/>
        </w:rPr>
        <w:t xml:space="preserve">ncorrect </w:t>
      </w:r>
      <w:r w:rsidR="00C07C0F">
        <w:rPr>
          <w:rFonts w:ascii="Times New Roman" w:hAnsi="Times New Roman" w:cs="Times New Roman"/>
          <w:sz w:val="24"/>
          <w:szCs w:val="24"/>
        </w:rPr>
        <w:t xml:space="preserve">allocation of </w:t>
      </w:r>
      <w:r w:rsidRPr="00CA683B">
        <w:rPr>
          <w:rFonts w:ascii="Times New Roman" w:hAnsi="Times New Roman" w:cs="Times New Roman"/>
          <w:sz w:val="24"/>
          <w:szCs w:val="24"/>
        </w:rPr>
        <w:t>resource result</w:t>
      </w:r>
      <w:r w:rsidR="00C07C0F">
        <w:rPr>
          <w:rFonts w:ascii="Times New Roman" w:hAnsi="Times New Roman" w:cs="Times New Roman"/>
          <w:sz w:val="24"/>
          <w:szCs w:val="24"/>
        </w:rPr>
        <w:t>s</w:t>
      </w:r>
      <w:r w:rsidRPr="00CA683B">
        <w:rPr>
          <w:rFonts w:ascii="Times New Roman" w:hAnsi="Times New Roman" w:cs="Times New Roman"/>
          <w:sz w:val="24"/>
          <w:szCs w:val="24"/>
        </w:rPr>
        <w:t xml:space="preserve"> in either </w:t>
      </w:r>
      <w:ins w:id="255" w:author="Paul Bikeyev-Winter" w:date="2017-08-10T18:18:00Z">
        <w:r w:rsidR="00C07C0F">
          <w:rPr>
            <w:rFonts w:ascii="Times New Roman" w:hAnsi="Times New Roman" w:cs="Times New Roman"/>
            <w:sz w:val="24"/>
            <w:szCs w:val="24"/>
          </w:rPr>
          <w:t xml:space="preserve">inefficient </w:t>
        </w:r>
      </w:ins>
      <w:del w:id="256" w:author="Paul Bikeyev-Winter" w:date="2017-08-10T18:19:00Z">
        <w:r w:rsidRPr="00CA683B" w:rsidDel="00C07C0F">
          <w:rPr>
            <w:rFonts w:ascii="Times New Roman" w:hAnsi="Times New Roman" w:cs="Times New Roman"/>
            <w:sz w:val="24"/>
            <w:szCs w:val="24"/>
          </w:rPr>
          <w:delText>poor</w:delText>
        </w:r>
        <w:r w:rsidR="00F46589" w:rsidRPr="00CA683B" w:rsidDel="00C07C0F">
          <w:rPr>
            <w:rFonts w:ascii="Times New Roman" w:hAnsi="Times New Roman" w:cs="Times New Roman"/>
            <w:sz w:val="24"/>
            <w:szCs w:val="24"/>
          </w:rPr>
          <w:delText xml:space="preserve"> </w:delText>
        </w:r>
      </w:del>
      <w:r w:rsidRPr="00CA683B">
        <w:rPr>
          <w:rFonts w:ascii="Times New Roman" w:hAnsi="Times New Roman" w:cs="Times New Roman"/>
          <w:sz w:val="24"/>
          <w:szCs w:val="24"/>
        </w:rPr>
        <w:t xml:space="preserve">performance or </w:t>
      </w:r>
      <w:del w:id="257" w:author="Paul Bikeyev-Winter" w:date="2017-08-10T18:19:00Z">
        <w:r w:rsidRPr="00CA683B" w:rsidDel="00C07C0F">
          <w:rPr>
            <w:rFonts w:ascii="Times New Roman" w:hAnsi="Times New Roman" w:cs="Times New Roman"/>
            <w:sz w:val="24"/>
            <w:szCs w:val="24"/>
          </w:rPr>
          <w:delText>in</w:delText>
        </w:r>
      </w:del>
      <w:r w:rsidRPr="00CA683B">
        <w:rPr>
          <w:rFonts w:ascii="Times New Roman" w:hAnsi="Times New Roman" w:cs="Times New Roman"/>
          <w:sz w:val="24"/>
          <w:szCs w:val="24"/>
        </w:rPr>
        <w:t xml:space="preserve"> energy waste</w:t>
      </w:r>
      <w:ins w:id="258" w:author="Paul Bikeyev-Winter" w:date="2017-08-10T18:19:00Z">
        <w:r w:rsidR="00C07C0F">
          <w:rPr>
            <w:rFonts w:ascii="Times New Roman" w:hAnsi="Times New Roman" w:cs="Times New Roman"/>
            <w:sz w:val="24"/>
            <w:szCs w:val="24"/>
          </w:rPr>
          <w:t>, or both</w:t>
        </w:r>
      </w:ins>
      <w:r w:rsidRPr="00CA683B">
        <w:rPr>
          <w:rFonts w:ascii="Times New Roman" w:hAnsi="Times New Roman" w:cs="Times New Roman"/>
          <w:sz w:val="24"/>
          <w:szCs w:val="24"/>
        </w:rPr>
        <w:t xml:space="preserve">. </w:t>
      </w:r>
      <w:commentRangeStart w:id="259"/>
      <w:r w:rsidRPr="00CA683B">
        <w:rPr>
          <w:rFonts w:ascii="Times New Roman" w:hAnsi="Times New Roman" w:cs="Times New Roman"/>
          <w:sz w:val="24"/>
          <w:szCs w:val="24"/>
        </w:rPr>
        <w:t xml:space="preserve">As </w:t>
      </w:r>
      <w:ins w:id="260" w:author="Paul Bikeyev-Winter" w:date="2017-08-10T18:19:00Z">
        <w:r w:rsidR="00C07C0F">
          <w:rPr>
            <w:rFonts w:ascii="Times New Roman" w:hAnsi="Times New Roman" w:cs="Times New Roman"/>
            <w:sz w:val="24"/>
            <w:szCs w:val="24"/>
          </w:rPr>
          <w:t xml:space="preserve">shown in the </w:t>
        </w:r>
      </w:ins>
      <w:del w:id="261" w:author="Paul Bikeyev-Winter" w:date="2017-08-10T18:19:00Z">
        <w:r w:rsidRPr="00CA683B" w:rsidDel="00C07C0F">
          <w:rPr>
            <w:rFonts w:ascii="Times New Roman" w:hAnsi="Times New Roman" w:cs="Times New Roman"/>
            <w:sz w:val="24"/>
            <w:szCs w:val="24"/>
          </w:rPr>
          <w:delText xml:space="preserve">previous </w:delText>
        </w:r>
      </w:del>
      <w:r w:rsidRPr="00CA683B">
        <w:rPr>
          <w:rFonts w:ascii="Times New Roman" w:hAnsi="Times New Roman" w:cs="Times New Roman"/>
          <w:sz w:val="24"/>
          <w:szCs w:val="24"/>
        </w:rPr>
        <w:t xml:space="preserve">results </w:t>
      </w:r>
      <w:ins w:id="262" w:author="Paul Bikeyev-Winter" w:date="2017-08-10T18:19:00Z">
        <w:r w:rsidR="00C07C0F">
          <w:rPr>
            <w:rFonts w:ascii="Times New Roman" w:hAnsi="Times New Roman" w:cs="Times New Roman"/>
            <w:sz w:val="24"/>
            <w:szCs w:val="24"/>
          </w:rPr>
          <w:t xml:space="preserve">of </w:t>
        </w:r>
      </w:ins>
      <w:del w:id="263" w:author="Paul Bikeyev-Winter" w:date="2017-08-10T18:19:00Z">
        <w:r w:rsidRPr="00CA683B" w:rsidDel="00C07C0F">
          <w:rPr>
            <w:rFonts w:ascii="Times New Roman" w:hAnsi="Times New Roman" w:cs="Times New Roman"/>
            <w:sz w:val="24"/>
            <w:szCs w:val="24"/>
          </w:rPr>
          <w:delText>from</w:delText>
        </w:r>
        <w:r w:rsidR="00F46589" w:rsidRPr="00CA683B" w:rsidDel="00C07C0F">
          <w:rPr>
            <w:rFonts w:ascii="Times New Roman" w:hAnsi="Times New Roman" w:cs="Times New Roman"/>
            <w:sz w:val="24"/>
            <w:szCs w:val="24"/>
          </w:rPr>
          <w:delText xml:space="preserve"> </w:delText>
        </w:r>
      </w:del>
      <w:r w:rsidRPr="00CA683B">
        <w:rPr>
          <w:rFonts w:ascii="Times New Roman" w:hAnsi="Times New Roman" w:cs="Times New Roman"/>
          <w:sz w:val="24"/>
          <w:szCs w:val="24"/>
        </w:rPr>
        <w:t xml:space="preserve">our </w:t>
      </w:r>
      <w:ins w:id="264" w:author="Paul Bikeyev-Winter" w:date="2017-08-10T18:19:00Z">
        <w:r w:rsidR="00C07C0F">
          <w:rPr>
            <w:rFonts w:ascii="Times New Roman" w:hAnsi="Times New Roman" w:cs="Times New Roman"/>
            <w:sz w:val="24"/>
            <w:szCs w:val="24"/>
          </w:rPr>
          <w:t xml:space="preserve">previous </w:t>
        </w:r>
      </w:ins>
      <w:r w:rsidRPr="00CA683B">
        <w:rPr>
          <w:rFonts w:ascii="Times New Roman" w:hAnsi="Times New Roman" w:cs="Times New Roman"/>
          <w:sz w:val="24"/>
          <w:szCs w:val="24"/>
        </w:rPr>
        <w:t>work in [HLL15, HNP+14]</w:t>
      </w:r>
      <w:del w:id="265" w:author="Paul Bikeyev-Winter" w:date="2017-08-10T18:19:00Z">
        <w:r w:rsidRPr="00CA683B" w:rsidDel="00C07C0F">
          <w:rPr>
            <w:rFonts w:ascii="Times New Roman" w:hAnsi="Times New Roman" w:cs="Times New Roman"/>
            <w:sz w:val="24"/>
            <w:szCs w:val="24"/>
          </w:rPr>
          <w:delText xml:space="preserve"> show</w:delText>
        </w:r>
      </w:del>
      <w:r w:rsidRPr="00CA683B">
        <w:rPr>
          <w:rFonts w:ascii="Times New Roman" w:hAnsi="Times New Roman" w:cs="Times New Roman"/>
          <w:sz w:val="24"/>
          <w:szCs w:val="24"/>
        </w:rPr>
        <w:t xml:space="preserve">, </w:t>
      </w:r>
      <w:r w:rsidRPr="00C07C0F">
        <w:rPr>
          <w:rFonts w:ascii="Times New Roman" w:hAnsi="Times New Roman" w:cs="Times New Roman"/>
          <w:sz w:val="24"/>
          <w:szCs w:val="24"/>
          <w:u w:val="single"/>
          <w:rPrChange w:id="266" w:author="Paul Bikeyev-Winter" w:date="2017-08-10T18:21:00Z">
            <w:rPr>
              <w:rFonts w:ascii="Times New Roman" w:hAnsi="Times New Roman" w:cs="Times New Roman"/>
              <w:sz w:val="24"/>
              <w:szCs w:val="24"/>
            </w:rPr>
          </w:rPrChange>
        </w:rPr>
        <w:lastRenderedPageBreak/>
        <w:t xml:space="preserve">executing </w:t>
      </w:r>
      <w:r w:rsidR="00C07C0F" w:rsidRPr="00C07C0F">
        <w:rPr>
          <w:rFonts w:ascii="Times New Roman" w:hAnsi="Times New Roman" w:cs="Times New Roman"/>
          <w:sz w:val="24"/>
          <w:szCs w:val="24"/>
          <w:u w:val="single"/>
          <w:rPrChange w:id="267" w:author="Paul Bikeyev-Winter" w:date="2017-08-10T18:21:00Z">
            <w:rPr>
              <w:rFonts w:ascii="Times New Roman" w:hAnsi="Times New Roman" w:cs="Times New Roman"/>
              <w:sz w:val="24"/>
              <w:szCs w:val="24"/>
            </w:rPr>
          </w:rPrChange>
        </w:rPr>
        <w:t>an</w:t>
      </w:r>
      <w:r w:rsidRPr="00C07C0F">
        <w:rPr>
          <w:rFonts w:ascii="Times New Roman" w:hAnsi="Times New Roman" w:cs="Times New Roman"/>
          <w:sz w:val="24"/>
          <w:szCs w:val="24"/>
          <w:u w:val="single"/>
          <w:rPrChange w:id="268" w:author="Paul Bikeyev-Winter" w:date="2017-08-10T18:21:00Z">
            <w:rPr>
              <w:rFonts w:ascii="Times New Roman" w:hAnsi="Times New Roman" w:cs="Times New Roman"/>
              <w:sz w:val="24"/>
              <w:szCs w:val="24"/>
            </w:rPr>
          </w:rPrChange>
        </w:rPr>
        <w:t xml:space="preserve"> application</w:t>
      </w:r>
      <w:r w:rsidR="00F46589" w:rsidRPr="00C07C0F">
        <w:rPr>
          <w:rFonts w:ascii="Times New Roman" w:hAnsi="Times New Roman" w:cs="Times New Roman"/>
          <w:sz w:val="24"/>
          <w:szCs w:val="24"/>
          <w:u w:val="single"/>
          <w:rPrChange w:id="269" w:author="Paul Bikeyev-Winter" w:date="2017-08-10T18:21:00Z">
            <w:rPr>
              <w:rFonts w:ascii="Times New Roman" w:hAnsi="Times New Roman" w:cs="Times New Roman"/>
              <w:sz w:val="24"/>
              <w:szCs w:val="24"/>
            </w:rPr>
          </w:rPrChange>
        </w:rPr>
        <w:t xml:space="preserve"> unnecessarily fast wastes signifi</w:t>
      </w:r>
      <w:r w:rsidRPr="00C07C0F">
        <w:rPr>
          <w:rFonts w:ascii="Times New Roman" w:hAnsi="Times New Roman" w:cs="Times New Roman"/>
          <w:sz w:val="24"/>
          <w:szCs w:val="24"/>
          <w:u w:val="single"/>
          <w:rPrChange w:id="270" w:author="Paul Bikeyev-Winter" w:date="2017-08-10T18:21:00Z">
            <w:rPr>
              <w:rFonts w:ascii="Times New Roman" w:hAnsi="Times New Roman" w:cs="Times New Roman"/>
              <w:sz w:val="24"/>
              <w:szCs w:val="24"/>
            </w:rPr>
          </w:rPrChange>
        </w:rPr>
        <w:t>cantly more energy than</w:t>
      </w:r>
      <w:r w:rsidR="00F46589" w:rsidRPr="00C07C0F">
        <w:rPr>
          <w:rFonts w:ascii="Times New Roman" w:hAnsi="Times New Roman" w:cs="Times New Roman"/>
          <w:sz w:val="24"/>
          <w:szCs w:val="24"/>
          <w:u w:val="single"/>
          <w:rPrChange w:id="271" w:author="Paul Bikeyev-Winter" w:date="2017-08-10T18:21:00Z">
            <w:rPr>
              <w:rFonts w:ascii="Times New Roman" w:hAnsi="Times New Roman" w:cs="Times New Roman"/>
              <w:sz w:val="24"/>
              <w:szCs w:val="24"/>
            </w:rPr>
          </w:rPrChange>
        </w:rPr>
        <w:t xml:space="preserve"> </w:t>
      </w:r>
      <w:r w:rsidRPr="00C07C0F">
        <w:rPr>
          <w:rFonts w:ascii="Times New Roman" w:hAnsi="Times New Roman" w:cs="Times New Roman"/>
          <w:sz w:val="24"/>
          <w:szCs w:val="24"/>
          <w:u w:val="single"/>
          <w:rPrChange w:id="272" w:author="Paul Bikeyev-Winter" w:date="2017-08-10T18:21:00Z">
            <w:rPr>
              <w:rFonts w:ascii="Times New Roman" w:hAnsi="Times New Roman" w:cs="Times New Roman"/>
              <w:sz w:val="24"/>
              <w:szCs w:val="24"/>
            </w:rPr>
          </w:rPrChange>
        </w:rPr>
        <w:t xml:space="preserve">executing </w:t>
      </w:r>
      <w:r w:rsidR="00C07C0F" w:rsidRPr="00C07C0F">
        <w:rPr>
          <w:rFonts w:ascii="Times New Roman" w:hAnsi="Times New Roman" w:cs="Times New Roman"/>
          <w:sz w:val="24"/>
          <w:szCs w:val="24"/>
          <w:u w:val="single"/>
          <w:rPrChange w:id="273" w:author="Paul Bikeyev-Winter" w:date="2017-08-10T18:21:00Z">
            <w:rPr>
              <w:rFonts w:ascii="Times New Roman" w:hAnsi="Times New Roman" w:cs="Times New Roman"/>
              <w:sz w:val="24"/>
              <w:szCs w:val="24"/>
            </w:rPr>
          </w:rPrChange>
        </w:rPr>
        <w:t>an</w:t>
      </w:r>
      <w:r w:rsidRPr="00C07C0F">
        <w:rPr>
          <w:rFonts w:ascii="Times New Roman" w:hAnsi="Times New Roman" w:cs="Times New Roman"/>
          <w:sz w:val="24"/>
          <w:szCs w:val="24"/>
          <w:u w:val="single"/>
          <w:rPrChange w:id="274" w:author="Paul Bikeyev-Winter" w:date="2017-08-10T18:21:00Z">
            <w:rPr>
              <w:rFonts w:ascii="Times New Roman" w:hAnsi="Times New Roman" w:cs="Times New Roman"/>
              <w:sz w:val="24"/>
              <w:szCs w:val="24"/>
            </w:rPr>
          </w:rPrChange>
        </w:rPr>
        <w:t xml:space="preserve"> application </w:t>
      </w:r>
      <w:r w:rsidR="00C07C0F" w:rsidRPr="00C07C0F">
        <w:rPr>
          <w:rFonts w:ascii="Times New Roman" w:hAnsi="Times New Roman" w:cs="Times New Roman"/>
          <w:sz w:val="24"/>
          <w:szCs w:val="24"/>
          <w:u w:val="single"/>
          <w:rPrChange w:id="275" w:author="Paul Bikeyev-Winter" w:date="2017-08-10T18:21:00Z">
            <w:rPr>
              <w:rFonts w:ascii="Times New Roman" w:hAnsi="Times New Roman" w:cs="Times New Roman"/>
              <w:sz w:val="24"/>
              <w:szCs w:val="24"/>
            </w:rPr>
          </w:rPrChange>
        </w:rPr>
        <w:t>at</w:t>
      </w:r>
      <w:r w:rsidRPr="00C07C0F">
        <w:rPr>
          <w:rFonts w:ascii="Times New Roman" w:hAnsi="Times New Roman" w:cs="Times New Roman"/>
          <w:sz w:val="24"/>
          <w:szCs w:val="24"/>
          <w:u w:val="single"/>
          <w:rPrChange w:id="276" w:author="Paul Bikeyev-Winter" w:date="2017-08-10T18:21:00Z">
            <w:rPr>
              <w:rFonts w:ascii="Times New Roman" w:hAnsi="Times New Roman" w:cs="Times New Roman"/>
              <w:sz w:val="24"/>
              <w:szCs w:val="24"/>
            </w:rPr>
          </w:rPrChange>
        </w:rPr>
        <w:t xml:space="preserve"> a moderate, but still su</w:t>
      </w:r>
      <w:r w:rsidR="00F46589" w:rsidRPr="00C07C0F">
        <w:rPr>
          <w:rFonts w:ascii="Times New Roman" w:hAnsi="Times New Roman" w:cs="Times New Roman"/>
          <w:sz w:val="24"/>
          <w:szCs w:val="24"/>
          <w:u w:val="single"/>
          <w:rPrChange w:id="277" w:author="Paul Bikeyev-Winter" w:date="2017-08-10T18:21:00Z">
            <w:rPr>
              <w:rFonts w:ascii="Times New Roman" w:hAnsi="Times New Roman" w:cs="Times New Roman"/>
              <w:sz w:val="24"/>
              <w:szCs w:val="24"/>
            </w:rPr>
          </w:rPrChange>
        </w:rPr>
        <w:t>ff</w:t>
      </w:r>
      <w:r w:rsidRPr="00C07C0F">
        <w:rPr>
          <w:rFonts w:ascii="Times New Roman" w:hAnsi="Times New Roman" w:cs="Times New Roman"/>
          <w:sz w:val="24"/>
          <w:szCs w:val="24"/>
          <w:u w:val="single"/>
          <w:rPrChange w:id="278" w:author="Paul Bikeyev-Winter" w:date="2017-08-10T18:21:00Z">
            <w:rPr>
              <w:rFonts w:ascii="Times New Roman" w:hAnsi="Times New Roman" w:cs="Times New Roman"/>
              <w:sz w:val="24"/>
              <w:szCs w:val="24"/>
            </w:rPr>
          </w:rPrChange>
        </w:rPr>
        <w:t>i</w:t>
      </w:r>
      <w:r w:rsidR="00F46589" w:rsidRPr="00C07C0F">
        <w:rPr>
          <w:rFonts w:ascii="Times New Roman" w:hAnsi="Times New Roman" w:cs="Times New Roman"/>
          <w:sz w:val="24"/>
          <w:szCs w:val="24"/>
          <w:u w:val="single"/>
          <w:rPrChange w:id="279" w:author="Paul Bikeyev-Winter" w:date="2017-08-10T18:21:00Z">
            <w:rPr>
              <w:rFonts w:ascii="Times New Roman" w:hAnsi="Times New Roman" w:cs="Times New Roman"/>
              <w:sz w:val="24"/>
              <w:szCs w:val="24"/>
            </w:rPr>
          </w:rPrChange>
        </w:rPr>
        <w:t>ci</w:t>
      </w:r>
      <w:r w:rsidRPr="00C07C0F">
        <w:rPr>
          <w:rFonts w:ascii="Times New Roman" w:hAnsi="Times New Roman" w:cs="Times New Roman"/>
          <w:sz w:val="24"/>
          <w:szCs w:val="24"/>
          <w:u w:val="single"/>
          <w:rPrChange w:id="280" w:author="Paul Bikeyev-Winter" w:date="2017-08-10T18:21:00Z">
            <w:rPr>
              <w:rFonts w:ascii="Times New Roman" w:hAnsi="Times New Roman" w:cs="Times New Roman"/>
              <w:sz w:val="24"/>
              <w:szCs w:val="24"/>
            </w:rPr>
          </w:rPrChange>
        </w:rPr>
        <w:t>ently fast, performance level</w:t>
      </w:r>
      <w:r w:rsidRPr="00CA683B">
        <w:rPr>
          <w:rFonts w:ascii="Times New Roman" w:hAnsi="Times New Roman" w:cs="Times New Roman"/>
          <w:sz w:val="24"/>
          <w:szCs w:val="24"/>
        </w:rPr>
        <w:t>.</w:t>
      </w:r>
    </w:p>
    <w:p w14:paraId="15193BFB" w14:textId="77777777" w:rsidR="00F46589" w:rsidRPr="00CA683B" w:rsidRDefault="00F46589" w:rsidP="00F46589">
      <w:pPr>
        <w:autoSpaceDE w:val="0"/>
        <w:autoSpaceDN w:val="0"/>
        <w:adjustRightInd w:val="0"/>
        <w:spacing w:after="0" w:line="360" w:lineRule="auto"/>
        <w:jc w:val="both"/>
        <w:rPr>
          <w:rFonts w:ascii="Times New Roman" w:hAnsi="Times New Roman" w:cs="Times New Roman"/>
          <w:sz w:val="24"/>
          <w:szCs w:val="24"/>
        </w:rPr>
      </w:pPr>
    </w:p>
    <w:p w14:paraId="041EDA90" w14:textId="1067A9A1" w:rsidR="00B11045" w:rsidRPr="00CA683B" w:rsidRDefault="00F46589" w:rsidP="00F46589">
      <w:pPr>
        <w:autoSpaceDE w:val="0"/>
        <w:autoSpaceDN w:val="0"/>
        <w:adjustRightInd w:val="0"/>
        <w:spacing w:after="0" w:line="360" w:lineRule="auto"/>
        <w:jc w:val="both"/>
        <w:rPr>
          <w:rFonts w:ascii="Times New Roman" w:hAnsi="Times New Roman" w:cs="Times New Roman"/>
          <w:sz w:val="24"/>
          <w:szCs w:val="24"/>
        </w:rPr>
      </w:pPr>
      <w:r w:rsidRPr="00CA683B">
        <w:rPr>
          <w:rFonts w:ascii="Times New Roman" w:hAnsi="Times New Roman" w:cs="Times New Roman"/>
          <w:sz w:val="24"/>
          <w:szCs w:val="24"/>
        </w:rPr>
        <w:t>Other work on attempting to refi</w:t>
      </w:r>
      <w:r w:rsidR="00B11045" w:rsidRPr="00CA683B">
        <w:rPr>
          <w:rFonts w:ascii="Times New Roman" w:hAnsi="Times New Roman" w:cs="Times New Roman"/>
          <w:sz w:val="24"/>
          <w:szCs w:val="24"/>
        </w:rPr>
        <w:t>ne the functionality of the</w:t>
      </w:r>
      <w:r w:rsidRPr="00CA683B">
        <w:rPr>
          <w:rFonts w:ascii="Times New Roman" w:hAnsi="Times New Roman" w:cs="Times New Roman"/>
          <w:sz w:val="24"/>
          <w:szCs w:val="24"/>
        </w:rPr>
        <w:t xml:space="preserve"> </w:t>
      </w:r>
      <w:r w:rsidR="00B11045" w:rsidRPr="00CA683B">
        <w:rPr>
          <w:rFonts w:ascii="Times New Roman" w:hAnsi="Times New Roman" w:cs="Times New Roman"/>
          <w:sz w:val="24"/>
          <w:szCs w:val="24"/>
        </w:rPr>
        <w:t xml:space="preserve">frequency governors </w:t>
      </w:r>
      <w:proofErr w:type="gramStart"/>
      <w:r w:rsidR="00B11045" w:rsidRPr="00CA683B">
        <w:rPr>
          <w:rFonts w:ascii="Times New Roman" w:hAnsi="Times New Roman" w:cs="Times New Roman"/>
          <w:sz w:val="24"/>
          <w:szCs w:val="24"/>
        </w:rPr>
        <w:t>was presented</w:t>
      </w:r>
      <w:proofErr w:type="gramEnd"/>
      <w:r w:rsidR="00B11045" w:rsidRPr="00CA683B">
        <w:rPr>
          <w:rFonts w:ascii="Times New Roman" w:hAnsi="Times New Roman" w:cs="Times New Roman"/>
          <w:sz w:val="24"/>
          <w:szCs w:val="24"/>
        </w:rPr>
        <w:t xml:space="preserve"> in [SKK11]. Their frequency</w:t>
      </w:r>
      <w:r w:rsidRPr="00CA683B">
        <w:rPr>
          <w:rFonts w:ascii="Times New Roman" w:hAnsi="Times New Roman" w:cs="Times New Roman"/>
          <w:sz w:val="24"/>
          <w:szCs w:val="24"/>
        </w:rPr>
        <w:t xml:space="preserve"> </w:t>
      </w:r>
      <w:r w:rsidR="00B11045" w:rsidRPr="00CA683B">
        <w:rPr>
          <w:rFonts w:ascii="Times New Roman" w:hAnsi="Times New Roman" w:cs="Times New Roman"/>
          <w:sz w:val="24"/>
          <w:szCs w:val="24"/>
        </w:rPr>
        <w:t>governor</w:t>
      </w:r>
      <w:r w:rsidR="00C07C0F">
        <w:rPr>
          <w:rFonts w:ascii="Times New Roman" w:hAnsi="Times New Roman" w:cs="Times New Roman"/>
          <w:sz w:val="24"/>
          <w:szCs w:val="24"/>
        </w:rPr>
        <w:t>,</w:t>
      </w:r>
      <w:r w:rsidR="00B11045" w:rsidRPr="00CA683B">
        <w:rPr>
          <w:rFonts w:ascii="Times New Roman" w:hAnsi="Times New Roman" w:cs="Times New Roman"/>
          <w:sz w:val="24"/>
          <w:szCs w:val="24"/>
        </w:rPr>
        <w:t xml:space="preserve"> the </w:t>
      </w:r>
      <w:r w:rsidR="00C07C0F">
        <w:rPr>
          <w:rFonts w:ascii="Times New Roman" w:hAnsi="Times New Roman" w:cs="Times New Roman"/>
          <w:sz w:val="24"/>
          <w:szCs w:val="24"/>
        </w:rPr>
        <w:t>“Green Governor”,</w:t>
      </w:r>
      <w:r w:rsidR="00B11045" w:rsidRPr="00CA683B">
        <w:rPr>
          <w:rFonts w:ascii="Times New Roman" w:hAnsi="Times New Roman" w:cs="Times New Roman"/>
          <w:sz w:val="24"/>
          <w:szCs w:val="24"/>
        </w:rPr>
        <w:t xml:space="preserve"> scales the clock frequency</w:t>
      </w:r>
      <w:r w:rsidRPr="00CA683B">
        <w:rPr>
          <w:rFonts w:ascii="Times New Roman" w:hAnsi="Times New Roman" w:cs="Times New Roman"/>
          <w:sz w:val="24"/>
          <w:szCs w:val="24"/>
        </w:rPr>
        <w:t xml:space="preserve"> </w:t>
      </w:r>
      <w:r w:rsidR="00B11045" w:rsidRPr="00CA683B">
        <w:rPr>
          <w:rFonts w:ascii="Times New Roman" w:hAnsi="Times New Roman" w:cs="Times New Roman"/>
          <w:sz w:val="24"/>
          <w:szCs w:val="24"/>
        </w:rPr>
        <w:t>not only based on the workload, but also in the memory</w:t>
      </w:r>
      <w:r w:rsidRPr="00CA683B">
        <w:rPr>
          <w:rFonts w:ascii="Times New Roman" w:hAnsi="Times New Roman" w:cs="Times New Roman"/>
          <w:sz w:val="24"/>
          <w:szCs w:val="24"/>
        </w:rPr>
        <w:t xml:space="preserve"> </w:t>
      </w:r>
      <w:r w:rsidR="00B11045" w:rsidRPr="00CA683B">
        <w:rPr>
          <w:rFonts w:ascii="Times New Roman" w:hAnsi="Times New Roman" w:cs="Times New Roman"/>
          <w:sz w:val="24"/>
          <w:szCs w:val="24"/>
        </w:rPr>
        <w:t xml:space="preserve">intensity. The assumption made was that </w:t>
      </w:r>
      <w:r w:rsidR="00C07C0F">
        <w:rPr>
          <w:rFonts w:ascii="Times New Roman" w:hAnsi="Times New Roman" w:cs="Times New Roman"/>
          <w:sz w:val="24"/>
          <w:szCs w:val="24"/>
        </w:rPr>
        <w:t xml:space="preserve">a </w:t>
      </w:r>
      <w:r w:rsidR="00B11045" w:rsidRPr="00CA683B">
        <w:rPr>
          <w:rFonts w:ascii="Times New Roman" w:hAnsi="Times New Roman" w:cs="Times New Roman"/>
          <w:sz w:val="24"/>
          <w:szCs w:val="24"/>
        </w:rPr>
        <w:t>higher memory</w:t>
      </w:r>
      <w:r w:rsidRPr="00CA683B">
        <w:rPr>
          <w:rFonts w:ascii="Times New Roman" w:hAnsi="Times New Roman" w:cs="Times New Roman"/>
          <w:sz w:val="24"/>
          <w:szCs w:val="24"/>
        </w:rPr>
        <w:t xml:space="preserve"> </w:t>
      </w:r>
      <w:r w:rsidR="00B11045" w:rsidRPr="00CA683B">
        <w:rPr>
          <w:rFonts w:ascii="Times New Roman" w:hAnsi="Times New Roman" w:cs="Times New Roman"/>
          <w:sz w:val="24"/>
          <w:szCs w:val="24"/>
        </w:rPr>
        <w:t>intensity st</w:t>
      </w:r>
      <w:r w:rsidRPr="00CA683B">
        <w:rPr>
          <w:rFonts w:ascii="Times New Roman" w:hAnsi="Times New Roman" w:cs="Times New Roman"/>
          <w:sz w:val="24"/>
          <w:szCs w:val="24"/>
        </w:rPr>
        <w:t>alls the CPU enough to not benefi</w:t>
      </w:r>
      <w:r w:rsidR="00B11045" w:rsidRPr="00CA683B">
        <w:rPr>
          <w:rFonts w:ascii="Times New Roman" w:hAnsi="Times New Roman" w:cs="Times New Roman"/>
          <w:sz w:val="24"/>
          <w:szCs w:val="24"/>
        </w:rPr>
        <w:t>t from high</w:t>
      </w:r>
      <w:r w:rsidRPr="00CA683B">
        <w:rPr>
          <w:rFonts w:ascii="Times New Roman" w:hAnsi="Times New Roman" w:cs="Times New Roman"/>
          <w:sz w:val="24"/>
          <w:szCs w:val="24"/>
        </w:rPr>
        <w:t xml:space="preserve"> </w:t>
      </w:r>
      <w:r w:rsidR="00B11045" w:rsidRPr="00CA683B">
        <w:rPr>
          <w:rFonts w:ascii="Times New Roman" w:hAnsi="Times New Roman" w:cs="Times New Roman"/>
          <w:sz w:val="24"/>
          <w:szCs w:val="24"/>
        </w:rPr>
        <w:t xml:space="preserve">clock frequency. </w:t>
      </w:r>
      <w:r w:rsidR="00C07C0F">
        <w:rPr>
          <w:rFonts w:ascii="Times New Roman" w:hAnsi="Times New Roman" w:cs="Times New Roman"/>
          <w:sz w:val="24"/>
          <w:szCs w:val="24"/>
        </w:rPr>
        <w:t xml:space="preserve"> </w:t>
      </w:r>
      <w:r w:rsidR="00B11045" w:rsidRPr="00CA683B">
        <w:rPr>
          <w:rFonts w:ascii="Times New Roman" w:hAnsi="Times New Roman" w:cs="Times New Roman"/>
          <w:sz w:val="24"/>
          <w:szCs w:val="24"/>
        </w:rPr>
        <w:t>The fundamental problem</w:t>
      </w:r>
      <w:r w:rsidR="00A354D2">
        <w:rPr>
          <w:rFonts w:ascii="Times New Roman" w:hAnsi="Times New Roman" w:cs="Times New Roman"/>
          <w:sz w:val="24"/>
          <w:szCs w:val="24"/>
        </w:rPr>
        <w:t xml:space="preserve">, </w:t>
      </w:r>
      <w:ins w:id="281" w:author="Paul Bikeyev-Winter" w:date="2017-08-10T18:28:00Z">
        <w:r w:rsidR="00A354D2">
          <w:rPr>
            <w:rFonts w:ascii="Times New Roman" w:hAnsi="Times New Roman" w:cs="Times New Roman"/>
            <w:sz w:val="24"/>
            <w:szCs w:val="24"/>
          </w:rPr>
          <w:t>however</w:t>
        </w:r>
        <w:proofErr w:type="gramStart"/>
        <w:r w:rsidR="00A354D2">
          <w:rPr>
            <w:rFonts w:ascii="Times New Roman" w:hAnsi="Times New Roman" w:cs="Times New Roman"/>
            <w:sz w:val="24"/>
            <w:szCs w:val="24"/>
          </w:rPr>
          <w:t>, still</w:t>
        </w:r>
        <w:proofErr w:type="gramEnd"/>
        <w:r w:rsidR="00A354D2">
          <w:rPr>
            <w:rFonts w:ascii="Times New Roman" w:hAnsi="Times New Roman" w:cs="Times New Roman"/>
            <w:sz w:val="24"/>
            <w:szCs w:val="24"/>
          </w:rPr>
          <w:t xml:space="preserve"> remains </w:t>
        </w:r>
      </w:ins>
      <w:del w:id="282" w:author="Paul Bikeyev-Winter" w:date="2017-08-10T18:28:00Z">
        <w:r w:rsidR="00B11045" w:rsidRPr="00CA683B" w:rsidDel="00A354D2">
          <w:rPr>
            <w:rFonts w:ascii="Times New Roman" w:hAnsi="Times New Roman" w:cs="Times New Roman"/>
            <w:sz w:val="24"/>
            <w:szCs w:val="24"/>
          </w:rPr>
          <w:delText xml:space="preserve"> was still </w:delText>
        </w:r>
      </w:del>
      <w:r w:rsidR="00B11045" w:rsidRPr="00CA683B">
        <w:rPr>
          <w:rFonts w:ascii="Times New Roman" w:hAnsi="Times New Roman" w:cs="Times New Roman"/>
          <w:sz w:val="24"/>
          <w:szCs w:val="24"/>
        </w:rPr>
        <w:t>unsolved</w:t>
      </w:r>
      <w:r w:rsidRPr="00CA683B">
        <w:rPr>
          <w:rFonts w:ascii="Times New Roman" w:hAnsi="Times New Roman" w:cs="Times New Roman"/>
          <w:sz w:val="24"/>
          <w:szCs w:val="24"/>
        </w:rPr>
        <w:t xml:space="preserve"> </w:t>
      </w:r>
      <w:r w:rsidR="00B11045" w:rsidRPr="00CA683B">
        <w:rPr>
          <w:rFonts w:ascii="Times New Roman" w:hAnsi="Times New Roman" w:cs="Times New Roman"/>
          <w:sz w:val="24"/>
          <w:szCs w:val="24"/>
        </w:rPr>
        <w:t>because the governor models the performance requirement of</w:t>
      </w:r>
      <w:r w:rsidRPr="00CA683B">
        <w:rPr>
          <w:rFonts w:ascii="Times New Roman" w:hAnsi="Times New Roman" w:cs="Times New Roman"/>
          <w:sz w:val="24"/>
          <w:szCs w:val="24"/>
        </w:rPr>
        <w:t xml:space="preserve"> </w:t>
      </w:r>
      <w:r w:rsidR="00B11045" w:rsidRPr="00CA683B">
        <w:rPr>
          <w:rFonts w:ascii="Times New Roman" w:hAnsi="Times New Roman" w:cs="Times New Roman"/>
          <w:sz w:val="24"/>
          <w:szCs w:val="24"/>
        </w:rPr>
        <w:t>the application indirectly</w:t>
      </w:r>
      <w:r w:rsidR="00A354D2">
        <w:rPr>
          <w:rFonts w:ascii="Times New Roman" w:hAnsi="Times New Roman" w:cs="Times New Roman"/>
          <w:sz w:val="24"/>
          <w:szCs w:val="24"/>
        </w:rPr>
        <w:t xml:space="preserve">.  </w:t>
      </w:r>
      <w:ins w:id="283" w:author="Paul Bikeyev-Winter" w:date="2017-08-10T18:29:00Z">
        <w:r w:rsidR="00A354D2">
          <w:rPr>
            <w:rFonts w:ascii="Times New Roman" w:hAnsi="Times New Roman" w:cs="Times New Roman"/>
            <w:sz w:val="24"/>
            <w:szCs w:val="24"/>
          </w:rPr>
          <w:t>There</w:t>
        </w:r>
      </w:ins>
      <w:ins w:id="284" w:author="Paul Bikeyev-Winter" w:date="2017-08-10T18:30:00Z">
        <w:r w:rsidR="00A354D2">
          <w:rPr>
            <w:rFonts w:ascii="Times New Roman" w:hAnsi="Times New Roman" w:cs="Times New Roman"/>
            <w:sz w:val="24"/>
            <w:szCs w:val="24"/>
          </w:rPr>
          <w:t>fore</w:t>
        </w:r>
      </w:ins>
      <w:r w:rsidR="00B11045" w:rsidRPr="00CA683B">
        <w:rPr>
          <w:rFonts w:ascii="Times New Roman" w:hAnsi="Times New Roman" w:cs="Times New Roman"/>
          <w:sz w:val="24"/>
          <w:szCs w:val="24"/>
        </w:rPr>
        <w:t xml:space="preserve">, </w:t>
      </w:r>
      <w:ins w:id="285" w:author="Paul Bikeyev-Winter" w:date="2017-08-10T18:30:00Z">
        <w:r w:rsidR="00A354D2">
          <w:rPr>
            <w:rFonts w:ascii="Times New Roman" w:hAnsi="Times New Roman" w:cs="Times New Roman"/>
            <w:sz w:val="24"/>
            <w:szCs w:val="24"/>
          </w:rPr>
          <w:t xml:space="preserve">if </w:t>
        </w:r>
      </w:ins>
      <w:del w:id="286" w:author="Paul Bikeyev-Winter" w:date="2017-08-10T18:30:00Z">
        <w:r w:rsidRPr="00CA683B" w:rsidDel="00A354D2">
          <w:rPr>
            <w:rFonts w:ascii="Times New Roman" w:hAnsi="Times New Roman" w:cs="Times New Roman"/>
            <w:sz w:val="24"/>
            <w:szCs w:val="24"/>
          </w:rPr>
          <w:delText xml:space="preserve">and in case </w:delText>
        </w:r>
      </w:del>
      <w:r w:rsidRPr="00CA683B">
        <w:rPr>
          <w:rFonts w:ascii="Times New Roman" w:hAnsi="Times New Roman" w:cs="Times New Roman"/>
          <w:sz w:val="24"/>
          <w:szCs w:val="24"/>
        </w:rPr>
        <w:t>the model does not fi</w:t>
      </w:r>
      <w:r w:rsidR="00B11045" w:rsidRPr="00CA683B">
        <w:rPr>
          <w:rFonts w:ascii="Times New Roman" w:hAnsi="Times New Roman" w:cs="Times New Roman"/>
          <w:sz w:val="24"/>
          <w:szCs w:val="24"/>
        </w:rPr>
        <w:t>t</w:t>
      </w:r>
      <w:r w:rsidRPr="00CA683B">
        <w:rPr>
          <w:rFonts w:ascii="Times New Roman" w:hAnsi="Times New Roman" w:cs="Times New Roman"/>
          <w:sz w:val="24"/>
          <w:szCs w:val="24"/>
        </w:rPr>
        <w:t xml:space="preserve"> </w:t>
      </w:r>
      <w:r w:rsidR="00B11045" w:rsidRPr="00CA683B">
        <w:rPr>
          <w:rFonts w:ascii="Times New Roman" w:hAnsi="Times New Roman" w:cs="Times New Roman"/>
          <w:sz w:val="24"/>
          <w:szCs w:val="24"/>
        </w:rPr>
        <w:t>the applic</w:t>
      </w:r>
      <w:r w:rsidRPr="00CA683B">
        <w:rPr>
          <w:rFonts w:ascii="Times New Roman" w:hAnsi="Times New Roman" w:cs="Times New Roman"/>
          <w:sz w:val="24"/>
          <w:szCs w:val="24"/>
        </w:rPr>
        <w:t xml:space="preserve">ation, </w:t>
      </w:r>
      <w:ins w:id="287" w:author="Paul Bikeyev-Winter" w:date="2017-08-10T18:30:00Z">
        <w:r w:rsidR="00A354D2">
          <w:rPr>
            <w:rFonts w:ascii="Times New Roman" w:hAnsi="Times New Roman" w:cs="Times New Roman"/>
            <w:sz w:val="24"/>
            <w:szCs w:val="24"/>
          </w:rPr>
          <w:t xml:space="preserve">the latter </w:t>
        </w:r>
        <w:proofErr w:type="gramStart"/>
        <w:r w:rsidR="00A354D2">
          <w:rPr>
            <w:rFonts w:ascii="Times New Roman" w:hAnsi="Times New Roman" w:cs="Times New Roman"/>
            <w:sz w:val="24"/>
            <w:szCs w:val="24"/>
          </w:rPr>
          <w:t>is allocated</w:t>
        </w:r>
        <w:proofErr w:type="gramEnd"/>
        <w:r w:rsidR="00A354D2">
          <w:rPr>
            <w:rFonts w:ascii="Times New Roman" w:hAnsi="Times New Roman" w:cs="Times New Roman"/>
            <w:sz w:val="24"/>
            <w:szCs w:val="24"/>
          </w:rPr>
          <w:t xml:space="preserve"> </w:t>
        </w:r>
      </w:ins>
      <w:r w:rsidRPr="00CA683B">
        <w:rPr>
          <w:rFonts w:ascii="Times New Roman" w:hAnsi="Times New Roman" w:cs="Times New Roman"/>
          <w:sz w:val="24"/>
          <w:szCs w:val="24"/>
        </w:rPr>
        <w:t>either excessive or insuffi</w:t>
      </w:r>
      <w:r w:rsidR="00B11045" w:rsidRPr="00CA683B">
        <w:rPr>
          <w:rFonts w:ascii="Times New Roman" w:hAnsi="Times New Roman" w:cs="Times New Roman"/>
          <w:sz w:val="24"/>
          <w:szCs w:val="24"/>
        </w:rPr>
        <w:t>cient resource</w:t>
      </w:r>
      <w:ins w:id="288" w:author="Paul Bikeyev-Winter" w:date="2017-08-10T18:30:00Z">
        <w:r w:rsidR="00A354D2">
          <w:rPr>
            <w:rFonts w:ascii="Times New Roman" w:hAnsi="Times New Roman" w:cs="Times New Roman"/>
            <w:sz w:val="24"/>
            <w:szCs w:val="24"/>
          </w:rPr>
          <w:t xml:space="preserve">. </w:t>
        </w:r>
      </w:ins>
      <w:del w:id="289" w:author="Paul Bikeyev-Winter" w:date="2017-08-10T18:30:00Z">
        <w:r w:rsidR="00B11045" w:rsidRPr="00CA683B" w:rsidDel="00A354D2">
          <w:rPr>
            <w:rFonts w:ascii="Times New Roman" w:hAnsi="Times New Roman" w:cs="Times New Roman"/>
            <w:sz w:val="24"/>
            <w:szCs w:val="24"/>
          </w:rPr>
          <w:delText>s are all</w:delText>
        </w:r>
      </w:del>
      <w:del w:id="290" w:author="Paul Bikeyev-Winter" w:date="2017-08-10T18:31:00Z">
        <w:r w:rsidR="00B11045" w:rsidRPr="00CA683B" w:rsidDel="00A354D2">
          <w:rPr>
            <w:rFonts w:ascii="Times New Roman" w:hAnsi="Times New Roman" w:cs="Times New Roman"/>
            <w:sz w:val="24"/>
            <w:szCs w:val="24"/>
          </w:rPr>
          <w:delText>ocated to the application.</w:delText>
        </w:r>
      </w:del>
      <w:commentRangeEnd w:id="259"/>
      <w:r w:rsidR="00A354D2">
        <w:rPr>
          <w:rStyle w:val="CommentReference"/>
        </w:rPr>
        <w:commentReference w:id="259"/>
      </w:r>
    </w:p>
    <w:p w14:paraId="2EB379A4" w14:textId="77777777" w:rsidR="00B11045" w:rsidRPr="00CA683B" w:rsidRDefault="00B11045" w:rsidP="00B11045">
      <w:pPr>
        <w:rPr>
          <w:rFonts w:ascii="CMR10" w:hAnsi="CMR10" w:cs="CMR10"/>
          <w:sz w:val="24"/>
          <w:szCs w:val="24"/>
        </w:rPr>
      </w:pPr>
    </w:p>
    <w:p w14:paraId="051B7DEF" w14:textId="4AC990FC" w:rsidR="004B7BC9" w:rsidRDefault="00B11045" w:rsidP="00261608">
      <w:pPr>
        <w:autoSpaceDE w:val="0"/>
        <w:autoSpaceDN w:val="0"/>
        <w:adjustRightInd w:val="0"/>
        <w:spacing w:after="0" w:line="360" w:lineRule="auto"/>
        <w:jc w:val="both"/>
        <w:rPr>
          <w:rFonts w:ascii="Times New Roman" w:hAnsi="Times New Roman" w:cs="Times New Roman"/>
          <w:sz w:val="24"/>
          <w:szCs w:val="24"/>
        </w:rPr>
      </w:pPr>
      <w:commentRangeStart w:id="291"/>
      <w:r w:rsidRPr="00CA683B">
        <w:rPr>
          <w:rFonts w:ascii="Times New Roman" w:hAnsi="Times New Roman" w:cs="Times New Roman"/>
          <w:sz w:val="24"/>
          <w:szCs w:val="24"/>
        </w:rPr>
        <w:t>What we propose is to make the application software itself energy aware and the objective of this research</w:t>
      </w:r>
      <w:r w:rsidR="00261608" w:rsidRPr="00CA683B">
        <w:rPr>
          <w:rFonts w:ascii="Times New Roman" w:hAnsi="Times New Roman" w:cs="Times New Roman"/>
          <w:sz w:val="24"/>
          <w:szCs w:val="24"/>
        </w:rPr>
        <w:t xml:space="preserve"> </w:t>
      </w:r>
      <w:r w:rsidRPr="00CA683B">
        <w:rPr>
          <w:rFonts w:ascii="Times New Roman" w:hAnsi="Times New Roman" w:cs="Times New Roman"/>
          <w:sz w:val="24"/>
          <w:szCs w:val="24"/>
        </w:rPr>
        <w:t>is to develop a complete framework for programming energy aware software. Using this software, applications</w:t>
      </w:r>
      <w:r w:rsidR="00261608" w:rsidRPr="00CA683B">
        <w:rPr>
          <w:rFonts w:ascii="Times New Roman" w:hAnsi="Times New Roman" w:cs="Times New Roman"/>
          <w:sz w:val="24"/>
          <w:szCs w:val="24"/>
        </w:rPr>
        <w:t xml:space="preserve"> </w:t>
      </w:r>
      <w:r w:rsidRPr="00CA683B">
        <w:rPr>
          <w:rFonts w:ascii="Times New Roman" w:hAnsi="Times New Roman" w:cs="Times New Roman"/>
          <w:sz w:val="24"/>
          <w:szCs w:val="24"/>
        </w:rPr>
        <w:t>become involved in the resource allocation</w:t>
      </w:r>
      <w:r w:rsidR="001F55F8">
        <w:rPr>
          <w:rFonts w:ascii="Times New Roman" w:hAnsi="Times New Roman" w:cs="Times New Roman"/>
          <w:sz w:val="24"/>
          <w:szCs w:val="24"/>
        </w:rPr>
        <w:t>,</w:t>
      </w:r>
      <w:r w:rsidRPr="00CA683B">
        <w:rPr>
          <w:rFonts w:ascii="Times New Roman" w:hAnsi="Times New Roman" w:cs="Times New Roman"/>
          <w:sz w:val="24"/>
          <w:szCs w:val="24"/>
        </w:rPr>
        <w:t xml:space="preserve"> which is a necessary step for reac</w:t>
      </w:r>
      <w:r w:rsidR="00261608" w:rsidRPr="00CA683B">
        <w:rPr>
          <w:rFonts w:ascii="Times New Roman" w:hAnsi="Times New Roman" w:cs="Times New Roman"/>
          <w:sz w:val="24"/>
          <w:szCs w:val="24"/>
        </w:rPr>
        <w:t>hing the next level of energy effi</w:t>
      </w:r>
      <w:r w:rsidRPr="00CA683B">
        <w:rPr>
          <w:rFonts w:ascii="Times New Roman" w:hAnsi="Times New Roman" w:cs="Times New Roman"/>
          <w:sz w:val="24"/>
          <w:szCs w:val="24"/>
        </w:rPr>
        <w:t>ciency</w:t>
      </w:r>
      <w:r w:rsidR="00261608" w:rsidRPr="00CA683B">
        <w:rPr>
          <w:rFonts w:ascii="Times New Roman" w:hAnsi="Times New Roman" w:cs="Times New Roman"/>
          <w:sz w:val="24"/>
          <w:szCs w:val="24"/>
        </w:rPr>
        <w:t xml:space="preserve"> </w:t>
      </w:r>
      <w:r w:rsidRPr="00CA683B">
        <w:rPr>
          <w:rFonts w:ascii="Times New Roman" w:hAnsi="Times New Roman" w:cs="Times New Roman"/>
          <w:sz w:val="24"/>
          <w:szCs w:val="24"/>
        </w:rPr>
        <w:t xml:space="preserve">in computer systems. </w:t>
      </w:r>
      <w:r w:rsidR="001F55F8">
        <w:rPr>
          <w:rFonts w:ascii="Times New Roman" w:hAnsi="Times New Roman" w:cs="Times New Roman"/>
          <w:sz w:val="24"/>
          <w:szCs w:val="24"/>
        </w:rPr>
        <w:t>Therefore, a</w:t>
      </w:r>
      <w:r w:rsidRPr="00CA683B">
        <w:rPr>
          <w:rFonts w:ascii="Times New Roman" w:hAnsi="Times New Roman" w:cs="Times New Roman"/>
          <w:sz w:val="24"/>
          <w:szCs w:val="24"/>
        </w:rPr>
        <w:t xml:space="preserve"> power management system compatible with energy aware software requires an</w:t>
      </w:r>
      <w:r w:rsidR="00261608" w:rsidRPr="00CA683B">
        <w:rPr>
          <w:rFonts w:ascii="Times New Roman" w:hAnsi="Times New Roman" w:cs="Times New Roman"/>
          <w:sz w:val="24"/>
          <w:szCs w:val="24"/>
        </w:rPr>
        <w:t xml:space="preserve"> </w:t>
      </w:r>
      <w:r w:rsidRPr="00CA683B">
        <w:rPr>
          <w:rFonts w:ascii="Times New Roman" w:hAnsi="Times New Roman" w:cs="Times New Roman"/>
          <w:sz w:val="24"/>
          <w:szCs w:val="24"/>
        </w:rPr>
        <w:t xml:space="preserve">interface between </w:t>
      </w:r>
      <w:r w:rsidR="001F55F8">
        <w:rPr>
          <w:rFonts w:ascii="Times New Roman" w:hAnsi="Times New Roman" w:cs="Times New Roman"/>
          <w:sz w:val="24"/>
          <w:szCs w:val="24"/>
        </w:rPr>
        <w:t xml:space="preserve">the </w:t>
      </w:r>
      <w:r w:rsidRPr="00CA683B">
        <w:rPr>
          <w:rFonts w:ascii="Times New Roman" w:hAnsi="Times New Roman" w:cs="Times New Roman"/>
          <w:sz w:val="24"/>
          <w:szCs w:val="24"/>
        </w:rPr>
        <w:t xml:space="preserve">application and </w:t>
      </w:r>
      <w:r w:rsidR="001F55F8">
        <w:rPr>
          <w:rFonts w:ascii="Times New Roman" w:hAnsi="Times New Roman" w:cs="Times New Roman"/>
          <w:sz w:val="24"/>
          <w:szCs w:val="24"/>
        </w:rPr>
        <w:t xml:space="preserve">the </w:t>
      </w:r>
      <w:r w:rsidRPr="00CA683B">
        <w:rPr>
          <w:rFonts w:ascii="Times New Roman" w:hAnsi="Times New Roman" w:cs="Times New Roman"/>
          <w:sz w:val="24"/>
          <w:szCs w:val="24"/>
        </w:rPr>
        <w:t>runtime system, which is current</w:t>
      </w:r>
      <w:r w:rsidR="001F55F8">
        <w:rPr>
          <w:rFonts w:ascii="Times New Roman" w:hAnsi="Times New Roman" w:cs="Times New Roman"/>
          <w:sz w:val="24"/>
          <w:szCs w:val="24"/>
        </w:rPr>
        <w:t>ly</w:t>
      </w:r>
      <w:r w:rsidRPr="00CA683B">
        <w:rPr>
          <w:rFonts w:ascii="Times New Roman" w:hAnsi="Times New Roman" w:cs="Times New Roman"/>
          <w:sz w:val="24"/>
          <w:szCs w:val="24"/>
        </w:rPr>
        <w:t xml:space="preserve"> non-existing. This research </w:t>
      </w:r>
      <w:r w:rsidR="001F55F8">
        <w:rPr>
          <w:rFonts w:ascii="Times New Roman" w:hAnsi="Times New Roman" w:cs="Times New Roman"/>
          <w:sz w:val="24"/>
          <w:szCs w:val="24"/>
        </w:rPr>
        <w:t>aims at</w:t>
      </w:r>
      <w:r w:rsidRPr="00CA683B">
        <w:rPr>
          <w:rFonts w:ascii="Times New Roman" w:hAnsi="Times New Roman" w:cs="Times New Roman"/>
          <w:sz w:val="24"/>
          <w:szCs w:val="24"/>
        </w:rPr>
        <w:t xml:space="preserve"> provid</w:t>
      </w:r>
      <w:r w:rsidR="001F55F8">
        <w:rPr>
          <w:rFonts w:ascii="Times New Roman" w:hAnsi="Times New Roman" w:cs="Times New Roman"/>
          <w:sz w:val="24"/>
          <w:szCs w:val="24"/>
        </w:rPr>
        <w:t>ing</w:t>
      </w:r>
      <w:r w:rsidR="00261608" w:rsidRPr="00CA683B">
        <w:rPr>
          <w:rFonts w:ascii="Times New Roman" w:hAnsi="Times New Roman" w:cs="Times New Roman"/>
          <w:sz w:val="24"/>
          <w:szCs w:val="24"/>
        </w:rPr>
        <w:t xml:space="preserve"> </w:t>
      </w:r>
      <w:r w:rsidRPr="00CA683B">
        <w:rPr>
          <w:rFonts w:ascii="Times New Roman" w:hAnsi="Times New Roman" w:cs="Times New Roman"/>
          <w:sz w:val="24"/>
          <w:szCs w:val="24"/>
        </w:rPr>
        <w:t xml:space="preserve">such an interface, </w:t>
      </w:r>
      <w:r w:rsidR="001F55F8">
        <w:rPr>
          <w:rFonts w:ascii="Times New Roman" w:hAnsi="Times New Roman" w:cs="Times New Roman"/>
          <w:sz w:val="24"/>
          <w:szCs w:val="24"/>
        </w:rPr>
        <w:t xml:space="preserve">as well </w:t>
      </w:r>
      <w:commentRangeStart w:id="292"/>
      <w:r w:rsidR="001F55F8">
        <w:rPr>
          <w:rFonts w:ascii="Times New Roman" w:hAnsi="Times New Roman" w:cs="Times New Roman"/>
          <w:sz w:val="24"/>
          <w:szCs w:val="24"/>
        </w:rPr>
        <w:t xml:space="preserve">as </w:t>
      </w:r>
      <w:r w:rsidRPr="00CA683B">
        <w:rPr>
          <w:rFonts w:ascii="Times New Roman" w:hAnsi="Times New Roman" w:cs="Times New Roman"/>
          <w:sz w:val="24"/>
          <w:szCs w:val="24"/>
        </w:rPr>
        <w:t>the necessary tools needed to use it</w:t>
      </w:r>
      <w:commentRangeEnd w:id="292"/>
      <w:r w:rsidR="001F55F8">
        <w:rPr>
          <w:rStyle w:val="CommentReference"/>
        </w:rPr>
        <w:commentReference w:id="292"/>
      </w:r>
      <w:r w:rsidRPr="00CA683B">
        <w:rPr>
          <w:rFonts w:ascii="Times New Roman" w:hAnsi="Times New Roman" w:cs="Times New Roman"/>
          <w:sz w:val="24"/>
          <w:szCs w:val="24"/>
        </w:rPr>
        <w:t xml:space="preserve">. </w:t>
      </w:r>
      <w:commentRangeStart w:id="293"/>
      <w:r w:rsidRPr="00CA683B">
        <w:rPr>
          <w:rFonts w:ascii="Times New Roman" w:hAnsi="Times New Roman" w:cs="Times New Roman"/>
          <w:sz w:val="24"/>
          <w:szCs w:val="24"/>
        </w:rPr>
        <w:t>Our current design recommendations for energy aware</w:t>
      </w:r>
      <w:r w:rsidR="00261608" w:rsidRPr="00CA683B">
        <w:rPr>
          <w:rFonts w:ascii="Times New Roman" w:hAnsi="Times New Roman" w:cs="Times New Roman"/>
          <w:sz w:val="24"/>
          <w:szCs w:val="24"/>
        </w:rPr>
        <w:t xml:space="preserve"> </w:t>
      </w:r>
      <w:r w:rsidRPr="00CA683B">
        <w:rPr>
          <w:rFonts w:ascii="Times New Roman" w:hAnsi="Times New Roman" w:cs="Times New Roman"/>
          <w:sz w:val="24"/>
          <w:szCs w:val="24"/>
        </w:rPr>
        <w:t>programming extends the application to signal resource requirements to the runtime system</w:t>
      </w:r>
      <w:commentRangeEnd w:id="293"/>
      <w:r w:rsidR="001F55F8">
        <w:rPr>
          <w:rStyle w:val="CommentReference"/>
        </w:rPr>
        <w:commentReference w:id="293"/>
      </w:r>
      <w:r w:rsidRPr="00CA683B">
        <w:rPr>
          <w:rFonts w:ascii="Times New Roman" w:hAnsi="Times New Roman" w:cs="Times New Roman"/>
          <w:sz w:val="24"/>
          <w:szCs w:val="24"/>
        </w:rPr>
        <w:t>, which allocates the</w:t>
      </w:r>
      <w:r w:rsidR="00261608" w:rsidRPr="00CA683B">
        <w:rPr>
          <w:rFonts w:ascii="Times New Roman" w:hAnsi="Times New Roman" w:cs="Times New Roman"/>
          <w:sz w:val="24"/>
          <w:szCs w:val="24"/>
        </w:rPr>
        <w:t xml:space="preserve"> </w:t>
      </w:r>
      <w:r w:rsidRPr="00CA683B">
        <w:rPr>
          <w:rFonts w:ascii="Times New Roman" w:hAnsi="Times New Roman" w:cs="Times New Roman"/>
          <w:sz w:val="24"/>
          <w:szCs w:val="24"/>
        </w:rPr>
        <w:t xml:space="preserve">hardware resources based directly on the requirements rather than </w:t>
      </w:r>
      <w:r w:rsidR="001F55F8">
        <w:rPr>
          <w:rFonts w:ascii="Times New Roman" w:hAnsi="Times New Roman" w:cs="Times New Roman"/>
          <w:sz w:val="24"/>
          <w:szCs w:val="24"/>
        </w:rPr>
        <w:t xml:space="preserve">the </w:t>
      </w:r>
      <w:r w:rsidRPr="00CA683B">
        <w:rPr>
          <w:rFonts w:ascii="Times New Roman" w:hAnsi="Times New Roman" w:cs="Times New Roman"/>
          <w:sz w:val="24"/>
          <w:szCs w:val="24"/>
        </w:rPr>
        <w:t>indirect metrics like the workload. With this</w:t>
      </w:r>
      <w:r w:rsidR="00261608" w:rsidRPr="00CA683B">
        <w:rPr>
          <w:rFonts w:ascii="Times New Roman" w:hAnsi="Times New Roman" w:cs="Times New Roman"/>
          <w:sz w:val="24"/>
          <w:szCs w:val="24"/>
        </w:rPr>
        <w:t xml:space="preserve"> </w:t>
      </w:r>
      <w:r w:rsidRPr="00CA683B">
        <w:rPr>
          <w:rFonts w:ascii="Times New Roman" w:hAnsi="Times New Roman" w:cs="Times New Roman"/>
          <w:sz w:val="24"/>
          <w:szCs w:val="24"/>
        </w:rPr>
        <w:t>framework, re</w:t>
      </w:r>
      <w:r w:rsidR="00261608" w:rsidRPr="00CA683B">
        <w:rPr>
          <w:rFonts w:ascii="Times New Roman" w:hAnsi="Times New Roman" w:cs="Times New Roman"/>
          <w:sz w:val="24"/>
          <w:szCs w:val="24"/>
        </w:rPr>
        <w:t xml:space="preserve">sources </w:t>
      </w:r>
      <w:del w:id="294" w:author="Paul Bikeyev-Winter" w:date="2017-08-10T18:42:00Z">
        <w:r w:rsidR="00261608" w:rsidRPr="00CA683B" w:rsidDel="001F55F8">
          <w:rPr>
            <w:rFonts w:ascii="Times New Roman" w:hAnsi="Times New Roman" w:cs="Times New Roman"/>
            <w:sz w:val="24"/>
            <w:szCs w:val="24"/>
          </w:rPr>
          <w:delText xml:space="preserve">can </w:delText>
        </w:r>
      </w:del>
      <w:proofErr w:type="gramStart"/>
      <w:ins w:id="295" w:author="Paul Bikeyev-Winter" w:date="2017-08-10T18:42:00Z">
        <w:r w:rsidR="001F55F8">
          <w:rPr>
            <w:rFonts w:ascii="Times New Roman" w:hAnsi="Times New Roman" w:cs="Times New Roman"/>
            <w:sz w:val="24"/>
            <w:szCs w:val="24"/>
          </w:rPr>
          <w:t>will</w:t>
        </w:r>
        <w:r w:rsidR="001F55F8" w:rsidRPr="00CA683B">
          <w:rPr>
            <w:rFonts w:ascii="Times New Roman" w:hAnsi="Times New Roman" w:cs="Times New Roman"/>
            <w:sz w:val="24"/>
            <w:szCs w:val="24"/>
          </w:rPr>
          <w:t xml:space="preserve"> </w:t>
        </w:r>
      </w:ins>
      <w:r w:rsidR="00261608" w:rsidRPr="00CA683B">
        <w:rPr>
          <w:rFonts w:ascii="Times New Roman" w:hAnsi="Times New Roman" w:cs="Times New Roman"/>
          <w:sz w:val="24"/>
          <w:szCs w:val="24"/>
        </w:rPr>
        <w:t>be allocated</w:t>
      </w:r>
      <w:proofErr w:type="gramEnd"/>
      <w:r w:rsidR="00261608" w:rsidRPr="00CA683B">
        <w:rPr>
          <w:rFonts w:ascii="Times New Roman" w:hAnsi="Times New Roman" w:cs="Times New Roman"/>
          <w:sz w:val="24"/>
          <w:szCs w:val="24"/>
        </w:rPr>
        <w:t xml:space="preserve"> more effi</w:t>
      </w:r>
      <w:r w:rsidRPr="00CA683B">
        <w:rPr>
          <w:rFonts w:ascii="Times New Roman" w:hAnsi="Times New Roman" w:cs="Times New Roman"/>
          <w:sz w:val="24"/>
          <w:szCs w:val="24"/>
        </w:rPr>
        <w:t xml:space="preserve">ciently leading to a </w:t>
      </w:r>
      <w:commentRangeStart w:id="296"/>
      <w:r w:rsidRPr="00CA683B">
        <w:rPr>
          <w:rFonts w:ascii="Times New Roman" w:hAnsi="Times New Roman" w:cs="Times New Roman"/>
          <w:sz w:val="24"/>
          <w:szCs w:val="24"/>
        </w:rPr>
        <w:t>lower energy consumption.</w:t>
      </w:r>
      <w:commentRangeEnd w:id="291"/>
      <w:r w:rsidR="001F55F8">
        <w:rPr>
          <w:rStyle w:val="CommentReference"/>
        </w:rPr>
        <w:commentReference w:id="291"/>
      </w:r>
      <w:commentRangeEnd w:id="296"/>
    </w:p>
    <w:p w14:paraId="31CBE299" w14:textId="77777777" w:rsidR="004B7BC9" w:rsidRDefault="004B7BC9" w:rsidP="00261608">
      <w:pPr>
        <w:autoSpaceDE w:val="0"/>
        <w:autoSpaceDN w:val="0"/>
        <w:adjustRightInd w:val="0"/>
        <w:spacing w:after="0" w:line="360" w:lineRule="auto"/>
        <w:jc w:val="both"/>
        <w:rPr>
          <w:rFonts w:ascii="Times New Roman" w:hAnsi="Times New Roman" w:cs="Times New Roman"/>
          <w:sz w:val="24"/>
          <w:szCs w:val="24"/>
        </w:rPr>
      </w:pPr>
    </w:p>
    <w:p w14:paraId="364E4C50" w14:textId="7B2B64DE" w:rsidR="00B11045" w:rsidRPr="00CA683B" w:rsidRDefault="004B7BC9" w:rsidP="00261608">
      <w:pPr>
        <w:autoSpaceDE w:val="0"/>
        <w:autoSpaceDN w:val="0"/>
        <w:adjustRightInd w:val="0"/>
        <w:spacing w:after="0" w:line="360" w:lineRule="auto"/>
        <w:jc w:val="both"/>
        <w:rPr>
          <w:rFonts w:ascii="Times New Roman" w:hAnsi="Times New Roman" w:cs="Times New Roman"/>
          <w:sz w:val="24"/>
          <w:szCs w:val="24"/>
        </w:rPr>
      </w:pPr>
      <w:r w:rsidRPr="004B7BC9">
        <w:rPr>
          <w:rFonts w:ascii="Times New Roman" w:hAnsi="Times New Roman" w:cs="Times New Roman"/>
          <w:sz w:val="24"/>
          <w:szCs w:val="24"/>
          <w:highlight w:val="yellow"/>
        </w:rPr>
        <w:t xml:space="preserve">Also, define (or at least try to) clear results/ benefits </w:t>
      </w:r>
      <w:proofErr w:type="gramStart"/>
      <w:r w:rsidRPr="004B7BC9">
        <w:rPr>
          <w:rFonts w:ascii="Times New Roman" w:hAnsi="Times New Roman" w:cs="Times New Roman"/>
          <w:sz w:val="24"/>
          <w:szCs w:val="24"/>
          <w:highlight w:val="yellow"/>
        </w:rPr>
        <w:t>as a result</w:t>
      </w:r>
      <w:proofErr w:type="gramEnd"/>
      <w:r w:rsidRPr="004B7BC9">
        <w:rPr>
          <w:rFonts w:ascii="Times New Roman" w:hAnsi="Times New Roman" w:cs="Times New Roman"/>
          <w:sz w:val="24"/>
          <w:szCs w:val="24"/>
          <w:highlight w:val="yellow"/>
        </w:rPr>
        <w:t xml:space="preserve"> of this research project – possibly in bullet points!</w:t>
      </w:r>
      <w:r w:rsidR="001F55F8" w:rsidRPr="004B7BC9">
        <w:rPr>
          <w:rStyle w:val="CommentReference"/>
          <w:highlight w:val="yellow"/>
        </w:rPr>
        <w:commentReference w:id="296"/>
      </w:r>
    </w:p>
    <w:p w14:paraId="7D6901BF" w14:textId="77777777" w:rsidR="001F55F8" w:rsidRDefault="001F55F8" w:rsidP="00B11045">
      <w:pPr>
        <w:autoSpaceDE w:val="0"/>
        <w:autoSpaceDN w:val="0"/>
        <w:adjustRightInd w:val="0"/>
        <w:spacing w:after="0" w:line="240" w:lineRule="auto"/>
        <w:rPr>
          <w:rFonts w:ascii="Times New Roman" w:hAnsi="Times New Roman" w:cs="Times New Roman"/>
          <w:sz w:val="29"/>
          <w:szCs w:val="29"/>
        </w:rPr>
      </w:pPr>
    </w:p>
    <w:p w14:paraId="74D27AB1" w14:textId="38938835" w:rsidR="00B11045" w:rsidRPr="001F55F8" w:rsidRDefault="001F55F8" w:rsidP="00B11045">
      <w:pPr>
        <w:autoSpaceDE w:val="0"/>
        <w:autoSpaceDN w:val="0"/>
        <w:adjustRightInd w:val="0"/>
        <w:spacing w:after="0" w:line="240" w:lineRule="auto"/>
        <w:rPr>
          <w:rFonts w:ascii="Times New Roman" w:hAnsi="Times New Roman" w:cs="Times New Roman"/>
          <w:b/>
          <w:sz w:val="24"/>
          <w:szCs w:val="24"/>
        </w:rPr>
      </w:pPr>
      <w:commentRangeStart w:id="297"/>
      <w:r>
        <w:rPr>
          <w:rFonts w:ascii="Times New Roman" w:hAnsi="Times New Roman" w:cs="Times New Roman"/>
          <w:b/>
          <w:sz w:val="24"/>
          <w:szCs w:val="24"/>
        </w:rPr>
        <w:t>Hypothese</w:t>
      </w:r>
      <w:r w:rsidR="00B11045" w:rsidRPr="001F55F8">
        <w:rPr>
          <w:rFonts w:ascii="Times New Roman" w:hAnsi="Times New Roman" w:cs="Times New Roman"/>
          <w:b/>
          <w:sz w:val="24"/>
          <w:szCs w:val="24"/>
        </w:rPr>
        <w:t>s</w:t>
      </w:r>
      <w:commentRangeEnd w:id="297"/>
      <w:r w:rsidR="002B6870">
        <w:rPr>
          <w:rStyle w:val="CommentReference"/>
        </w:rPr>
        <w:commentReference w:id="297"/>
      </w:r>
    </w:p>
    <w:p w14:paraId="49B9CC24" w14:textId="77777777" w:rsidR="00261608" w:rsidRDefault="00261608" w:rsidP="00B11045">
      <w:pPr>
        <w:autoSpaceDE w:val="0"/>
        <w:autoSpaceDN w:val="0"/>
        <w:adjustRightInd w:val="0"/>
        <w:spacing w:after="0" w:line="240" w:lineRule="auto"/>
        <w:rPr>
          <w:rFonts w:ascii="CMR10" w:hAnsi="CMR10" w:cs="CMR10"/>
          <w:sz w:val="20"/>
          <w:szCs w:val="20"/>
        </w:rPr>
      </w:pPr>
    </w:p>
    <w:p w14:paraId="77D95405" w14:textId="1767FB06" w:rsidR="00B11045" w:rsidRPr="001F55F8" w:rsidRDefault="00B11045" w:rsidP="00261608">
      <w:pPr>
        <w:autoSpaceDE w:val="0"/>
        <w:autoSpaceDN w:val="0"/>
        <w:adjustRightInd w:val="0"/>
        <w:spacing w:after="0" w:line="360" w:lineRule="auto"/>
        <w:jc w:val="both"/>
        <w:rPr>
          <w:rFonts w:ascii="Times New Roman" w:hAnsi="Times New Roman" w:cs="Times New Roman"/>
          <w:sz w:val="24"/>
          <w:szCs w:val="24"/>
        </w:rPr>
      </w:pPr>
      <w:r w:rsidRPr="001F55F8">
        <w:rPr>
          <w:rFonts w:ascii="Times New Roman" w:hAnsi="Times New Roman" w:cs="Times New Roman"/>
          <w:sz w:val="24"/>
          <w:szCs w:val="24"/>
        </w:rPr>
        <w:t>Th</w:t>
      </w:r>
      <w:r w:rsidR="001F55F8" w:rsidRPr="001F55F8">
        <w:rPr>
          <w:rFonts w:ascii="Times New Roman" w:hAnsi="Times New Roman" w:cs="Times New Roman"/>
          <w:sz w:val="24"/>
          <w:szCs w:val="24"/>
        </w:rPr>
        <w:t>e project states the following h</w:t>
      </w:r>
      <w:r w:rsidRPr="001F55F8">
        <w:rPr>
          <w:rFonts w:ascii="Times New Roman" w:hAnsi="Times New Roman" w:cs="Times New Roman"/>
          <w:sz w:val="24"/>
          <w:szCs w:val="24"/>
        </w:rPr>
        <w:t>ypotheses:</w:t>
      </w:r>
    </w:p>
    <w:p w14:paraId="6094061C" w14:textId="2D260C81" w:rsidR="001F55F8" w:rsidRPr="001F55F8" w:rsidRDefault="00B11045" w:rsidP="001F55F8">
      <w:pPr>
        <w:pStyle w:val="ListParagraph"/>
        <w:numPr>
          <w:ilvl w:val="0"/>
          <w:numId w:val="1"/>
        </w:numPr>
        <w:autoSpaceDE w:val="0"/>
        <w:autoSpaceDN w:val="0"/>
        <w:adjustRightInd w:val="0"/>
        <w:spacing w:after="80" w:line="360" w:lineRule="auto"/>
        <w:ind w:left="714" w:hanging="357"/>
        <w:contextualSpacing w:val="0"/>
        <w:jc w:val="both"/>
        <w:rPr>
          <w:rFonts w:ascii="Times New Roman" w:hAnsi="Times New Roman" w:cs="Times New Roman"/>
          <w:sz w:val="24"/>
          <w:szCs w:val="24"/>
        </w:rPr>
      </w:pPr>
      <w:commentRangeStart w:id="298"/>
      <w:r w:rsidRPr="001F55F8">
        <w:rPr>
          <w:rFonts w:ascii="Times New Roman" w:hAnsi="Times New Roman" w:cs="Times New Roman"/>
          <w:sz w:val="24"/>
          <w:szCs w:val="24"/>
        </w:rPr>
        <w:t xml:space="preserve">Performance requirements in computer systems </w:t>
      </w:r>
      <w:r w:rsidR="00261608" w:rsidRPr="001F55F8">
        <w:rPr>
          <w:rFonts w:ascii="Times New Roman" w:hAnsi="Times New Roman" w:cs="Times New Roman"/>
          <w:sz w:val="24"/>
          <w:szCs w:val="24"/>
        </w:rPr>
        <w:t>will continue to increase signifi</w:t>
      </w:r>
      <w:r w:rsidRPr="001F55F8">
        <w:rPr>
          <w:rFonts w:ascii="Times New Roman" w:hAnsi="Times New Roman" w:cs="Times New Roman"/>
          <w:sz w:val="24"/>
          <w:szCs w:val="24"/>
        </w:rPr>
        <w:t>cantly faster than transistor</w:t>
      </w:r>
      <w:r w:rsidR="00261608" w:rsidRPr="001F55F8">
        <w:rPr>
          <w:rFonts w:ascii="Times New Roman" w:hAnsi="Times New Roman" w:cs="Times New Roman"/>
          <w:sz w:val="24"/>
          <w:szCs w:val="24"/>
        </w:rPr>
        <w:t xml:space="preserve"> </w:t>
      </w:r>
      <w:r w:rsidRPr="001F55F8">
        <w:rPr>
          <w:rFonts w:ascii="Times New Roman" w:hAnsi="Times New Roman" w:cs="Times New Roman"/>
          <w:sz w:val="24"/>
          <w:szCs w:val="24"/>
        </w:rPr>
        <w:t>technology and battery technology development, software must th</w:t>
      </w:r>
      <w:r w:rsidR="001F55F8">
        <w:rPr>
          <w:rFonts w:ascii="Times New Roman" w:hAnsi="Times New Roman" w:cs="Times New Roman"/>
          <w:sz w:val="24"/>
          <w:szCs w:val="24"/>
        </w:rPr>
        <w:t>us utilis</w:t>
      </w:r>
      <w:r w:rsidR="00261608" w:rsidRPr="001F55F8">
        <w:rPr>
          <w:rFonts w:ascii="Times New Roman" w:hAnsi="Times New Roman" w:cs="Times New Roman"/>
          <w:sz w:val="24"/>
          <w:szCs w:val="24"/>
        </w:rPr>
        <w:t>e the resources more effi</w:t>
      </w:r>
      <w:r w:rsidRPr="001F55F8">
        <w:rPr>
          <w:rFonts w:ascii="Times New Roman" w:hAnsi="Times New Roman" w:cs="Times New Roman"/>
          <w:sz w:val="24"/>
          <w:szCs w:val="24"/>
        </w:rPr>
        <w:t>ciently.</w:t>
      </w:r>
      <w:r w:rsidR="00261608" w:rsidRPr="001F55F8">
        <w:rPr>
          <w:rFonts w:ascii="Times New Roman" w:hAnsi="Times New Roman" w:cs="Times New Roman"/>
          <w:sz w:val="24"/>
          <w:szCs w:val="24"/>
        </w:rPr>
        <w:t xml:space="preserve"> </w:t>
      </w:r>
      <w:commentRangeEnd w:id="298"/>
      <w:r w:rsidR="001F55F8">
        <w:rPr>
          <w:rStyle w:val="CommentReference"/>
        </w:rPr>
        <w:commentReference w:id="298"/>
      </w:r>
    </w:p>
    <w:p w14:paraId="3BB14793" w14:textId="12649809" w:rsidR="001F55F8" w:rsidRPr="001F55F8" w:rsidRDefault="001F55F8" w:rsidP="001F55F8">
      <w:pPr>
        <w:pStyle w:val="ListParagraph"/>
        <w:numPr>
          <w:ilvl w:val="0"/>
          <w:numId w:val="1"/>
        </w:numPr>
        <w:autoSpaceDE w:val="0"/>
        <w:autoSpaceDN w:val="0"/>
        <w:adjustRightInd w:val="0"/>
        <w:spacing w:after="80" w:line="360" w:lineRule="auto"/>
        <w:ind w:left="714" w:hanging="357"/>
        <w:contextualSpacing w:val="0"/>
        <w:jc w:val="both"/>
        <w:rPr>
          <w:rFonts w:ascii="Times New Roman" w:hAnsi="Times New Roman" w:cs="Times New Roman"/>
          <w:sz w:val="24"/>
          <w:szCs w:val="24"/>
        </w:rPr>
      </w:pPr>
      <w:commentRangeStart w:id="299"/>
      <w:r>
        <w:rPr>
          <w:rFonts w:ascii="Times New Roman" w:hAnsi="Times New Roman" w:cs="Times New Roman"/>
          <w:sz w:val="24"/>
          <w:szCs w:val="24"/>
        </w:rPr>
        <w:t>Energy aware software can utilis</w:t>
      </w:r>
      <w:r w:rsidR="002B6870">
        <w:rPr>
          <w:rFonts w:ascii="Times New Roman" w:hAnsi="Times New Roman" w:cs="Times New Roman"/>
          <w:sz w:val="24"/>
          <w:szCs w:val="24"/>
        </w:rPr>
        <w:t>e</w:t>
      </w:r>
      <w:r w:rsidR="00261608" w:rsidRPr="001F55F8">
        <w:rPr>
          <w:rFonts w:ascii="Times New Roman" w:hAnsi="Times New Roman" w:cs="Times New Roman"/>
          <w:sz w:val="24"/>
          <w:szCs w:val="24"/>
        </w:rPr>
        <w:t xml:space="preserve"> hardware resources more effi</w:t>
      </w:r>
      <w:r w:rsidR="00B11045" w:rsidRPr="001F55F8">
        <w:rPr>
          <w:rFonts w:ascii="Times New Roman" w:hAnsi="Times New Roman" w:cs="Times New Roman"/>
          <w:sz w:val="24"/>
          <w:szCs w:val="24"/>
        </w:rPr>
        <w:t xml:space="preserve">ciently because hardware resources </w:t>
      </w:r>
      <w:proofErr w:type="gramStart"/>
      <w:r w:rsidR="00B11045" w:rsidRPr="001F55F8">
        <w:rPr>
          <w:rFonts w:ascii="Times New Roman" w:hAnsi="Times New Roman" w:cs="Times New Roman"/>
          <w:sz w:val="24"/>
          <w:szCs w:val="24"/>
        </w:rPr>
        <w:t>are</w:t>
      </w:r>
      <w:r w:rsidR="00261608" w:rsidRPr="001F55F8">
        <w:rPr>
          <w:rFonts w:ascii="Times New Roman" w:hAnsi="Times New Roman" w:cs="Times New Roman"/>
          <w:sz w:val="24"/>
          <w:szCs w:val="24"/>
        </w:rPr>
        <w:t xml:space="preserve"> </w:t>
      </w:r>
      <w:r w:rsidR="00B11045" w:rsidRPr="001F55F8">
        <w:rPr>
          <w:rFonts w:ascii="Times New Roman" w:hAnsi="Times New Roman" w:cs="Times New Roman"/>
          <w:sz w:val="24"/>
          <w:szCs w:val="24"/>
        </w:rPr>
        <w:t>allocated</w:t>
      </w:r>
      <w:proofErr w:type="gramEnd"/>
      <w:r w:rsidR="00B11045" w:rsidRPr="001F55F8">
        <w:rPr>
          <w:rFonts w:ascii="Times New Roman" w:hAnsi="Times New Roman" w:cs="Times New Roman"/>
          <w:sz w:val="24"/>
          <w:szCs w:val="24"/>
        </w:rPr>
        <w:t xml:space="preserve"> based on actual performance requirements.</w:t>
      </w:r>
      <w:r w:rsidR="00261608" w:rsidRPr="001F55F8">
        <w:rPr>
          <w:rFonts w:ascii="Times New Roman" w:hAnsi="Times New Roman" w:cs="Times New Roman"/>
          <w:sz w:val="24"/>
          <w:szCs w:val="24"/>
        </w:rPr>
        <w:t xml:space="preserve"> </w:t>
      </w:r>
    </w:p>
    <w:p w14:paraId="4086AEF4" w14:textId="77777777" w:rsidR="001F55F8" w:rsidRPr="001F55F8" w:rsidRDefault="00B11045" w:rsidP="001F55F8">
      <w:pPr>
        <w:pStyle w:val="ListParagraph"/>
        <w:numPr>
          <w:ilvl w:val="0"/>
          <w:numId w:val="1"/>
        </w:numPr>
        <w:autoSpaceDE w:val="0"/>
        <w:autoSpaceDN w:val="0"/>
        <w:adjustRightInd w:val="0"/>
        <w:spacing w:after="80" w:line="360" w:lineRule="auto"/>
        <w:ind w:left="714" w:hanging="357"/>
        <w:contextualSpacing w:val="0"/>
        <w:jc w:val="both"/>
        <w:rPr>
          <w:rFonts w:ascii="Times New Roman" w:hAnsi="Times New Roman" w:cs="Times New Roman"/>
          <w:sz w:val="24"/>
          <w:szCs w:val="24"/>
        </w:rPr>
      </w:pPr>
      <w:r w:rsidRPr="001F55F8">
        <w:rPr>
          <w:rFonts w:ascii="Times New Roman" w:hAnsi="Times New Roman" w:cs="Times New Roman"/>
          <w:sz w:val="24"/>
          <w:szCs w:val="24"/>
        </w:rPr>
        <w:lastRenderedPageBreak/>
        <w:t xml:space="preserve">Software </w:t>
      </w:r>
      <w:proofErr w:type="gramStart"/>
      <w:r w:rsidRPr="001F55F8">
        <w:rPr>
          <w:rFonts w:ascii="Times New Roman" w:hAnsi="Times New Roman" w:cs="Times New Roman"/>
          <w:sz w:val="24"/>
          <w:szCs w:val="24"/>
        </w:rPr>
        <w:t>can be made</w:t>
      </w:r>
      <w:proofErr w:type="gramEnd"/>
      <w:r w:rsidRPr="001F55F8">
        <w:rPr>
          <w:rFonts w:ascii="Times New Roman" w:hAnsi="Times New Roman" w:cs="Times New Roman"/>
          <w:sz w:val="24"/>
          <w:szCs w:val="24"/>
        </w:rPr>
        <w:t xml:space="preserve"> energy aware with minimal performance overhead and minimal programmer e</w:t>
      </w:r>
      <w:r w:rsidR="00261608" w:rsidRPr="001F55F8">
        <w:rPr>
          <w:rFonts w:ascii="Times New Roman" w:hAnsi="Times New Roman" w:cs="Times New Roman"/>
          <w:sz w:val="24"/>
          <w:szCs w:val="24"/>
        </w:rPr>
        <w:t>ff</w:t>
      </w:r>
      <w:r w:rsidRPr="001F55F8">
        <w:rPr>
          <w:rFonts w:ascii="Times New Roman" w:hAnsi="Times New Roman" w:cs="Times New Roman"/>
          <w:sz w:val="24"/>
          <w:szCs w:val="24"/>
        </w:rPr>
        <w:t>orts.</w:t>
      </w:r>
      <w:commentRangeEnd w:id="299"/>
      <w:r w:rsidR="002B6870">
        <w:rPr>
          <w:rStyle w:val="CommentReference"/>
        </w:rPr>
        <w:commentReference w:id="299"/>
      </w:r>
    </w:p>
    <w:p w14:paraId="677946F0" w14:textId="129DE224" w:rsidR="00B11045" w:rsidRDefault="002B6870" w:rsidP="0026160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commentRangeStart w:id="300"/>
      <w:ins w:id="301" w:author="Paul Bikeyev-Winter" w:date="2017-08-10T18:51:00Z">
        <w:r>
          <w:rPr>
            <w:rFonts w:ascii="Times New Roman" w:hAnsi="Times New Roman" w:cs="Times New Roman"/>
            <w:sz w:val="24"/>
            <w:szCs w:val="24"/>
          </w:rPr>
          <w:t xml:space="preserve">Up to </w:t>
        </w:r>
        <w:commentRangeEnd w:id="300"/>
        <w:r>
          <w:rPr>
            <w:rStyle w:val="CommentReference"/>
          </w:rPr>
          <w:commentReference w:id="300"/>
        </w:r>
      </w:ins>
      <w:r w:rsidR="00B11045" w:rsidRPr="001F55F8">
        <w:rPr>
          <w:rFonts w:ascii="Times New Roman" w:hAnsi="Times New Roman" w:cs="Times New Roman"/>
          <w:sz w:val="24"/>
          <w:szCs w:val="24"/>
        </w:rPr>
        <w:t xml:space="preserve">50% of energy </w:t>
      </w:r>
      <w:proofErr w:type="gramStart"/>
      <w:r w:rsidR="00B11045" w:rsidRPr="001F55F8">
        <w:rPr>
          <w:rFonts w:ascii="Times New Roman" w:hAnsi="Times New Roman" w:cs="Times New Roman"/>
          <w:sz w:val="24"/>
          <w:szCs w:val="24"/>
        </w:rPr>
        <w:t>can be saved</w:t>
      </w:r>
      <w:proofErr w:type="gramEnd"/>
      <w:r w:rsidR="00B11045" w:rsidRPr="001F55F8">
        <w:rPr>
          <w:rFonts w:ascii="Times New Roman" w:hAnsi="Times New Roman" w:cs="Times New Roman"/>
          <w:sz w:val="24"/>
          <w:szCs w:val="24"/>
        </w:rPr>
        <w:t xml:space="preserve"> using energy awareness in software.</w:t>
      </w:r>
    </w:p>
    <w:p w14:paraId="4DF930C1" w14:textId="275CA49C" w:rsidR="004B7BC9" w:rsidRDefault="004B7BC9" w:rsidP="004B7BC9">
      <w:pPr>
        <w:autoSpaceDE w:val="0"/>
        <w:autoSpaceDN w:val="0"/>
        <w:adjustRightInd w:val="0"/>
        <w:spacing w:after="0" w:line="360" w:lineRule="auto"/>
        <w:jc w:val="both"/>
        <w:rPr>
          <w:rFonts w:ascii="Times New Roman" w:hAnsi="Times New Roman" w:cs="Times New Roman"/>
          <w:sz w:val="24"/>
          <w:szCs w:val="24"/>
        </w:rPr>
      </w:pPr>
    </w:p>
    <w:p w14:paraId="2823C645" w14:textId="33FF14FB" w:rsidR="004B7BC9" w:rsidRPr="004B7BC9" w:rsidRDefault="004B7BC9" w:rsidP="004B7BC9">
      <w:pPr>
        <w:autoSpaceDE w:val="0"/>
        <w:autoSpaceDN w:val="0"/>
        <w:adjustRightInd w:val="0"/>
        <w:spacing w:after="0" w:line="240" w:lineRule="auto"/>
        <w:rPr>
          <w:rFonts w:ascii="Times New Roman" w:hAnsi="Times New Roman" w:cs="Times New Roman"/>
          <w:b/>
          <w:sz w:val="24"/>
          <w:szCs w:val="24"/>
        </w:rPr>
      </w:pPr>
      <w:r w:rsidRPr="004B7BC9">
        <w:rPr>
          <w:rFonts w:ascii="Times New Roman" w:hAnsi="Times New Roman" w:cs="Times New Roman"/>
          <w:b/>
          <w:sz w:val="24"/>
          <w:szCs w:val="24"/>
        </w:rPr>
        <w:t>Results</w:t>
      </w:r>
    </w:p>
    <w:p w14:paraId="32A36098" w14:textId="74672FB4" w:rsidR="00261608" w:rsidRDefault="00261608" w:rsidP="00261608">
      <w:pPr>
        <w:pStyle w:val="ListParagraph"/>
        <w:autoSpaceDE w:val="0"/>
        <w:autoSpaceDN w:val="0"/>
        <w:adjustRightInd w:val="0"/>
        <w:spacing w:after="0" w:line="360" w:lineRule="auto"/>
        <w:jc w:val="both"/>
        <w:rPr>
          <w:rFonts w:ascii="Times New Roman" w:hAnsi="Times New Roman" w:cs="Times New Roman"/>
          <w:sz w:val="20"/>
          <w:szCs w:val="20"/>
        </w:rPr>
      </w:pPr>
    </w:p>
    <w:p w14:paraId="28C35D8F" w14:textId="3127521C" w:rsidR="004B7BC9" w:rsidRPr="00CA683B" w:rsidRDefault="004B7BC9" w:rsidP="004B7BC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highlight w:val="yellow"/>
        </w:rPr>
        <w:t>D</w:t>
      </w:r>
      <w:r w:rsidRPr="004B7BC9">
        <w:rPr>
          <w:rFonts w:ascii="Times New Roman" w:hAnsi="Times New Roman" w:cs="Times New Roman"/>
          <w:sz w:val="24"/>
          <w:szCs w:val="24"/>
          <w:highlight w:val="yellow"/>
        </w:rPr>
        <w:t xml:space="preserve">efine (or at least try to) clear results/ benefits </w:t>
      </w:r>
      <w:proofErr w:type="gramStart"/>
      <w:r w:rsidRPr="004B7BC9">
        <w:rPr>
          <w:rFonts w:ascii="Times New Roman" w:hAnsi="Times New Roman" w:cs="Times New Roman"/>
          <w:sz w:val="24"/>
          <w:szCs w:val="24"/>
          <w:highlight w:val="yellow"/>
        </w:rPr>
        <w:t>as a result</w:t>
      </w:r>
      <w:proofErr w:type="gramEnd"/>
      <w:r w:rsidRPr="004B7BC9">
        <w:rPr>
          <w:rFonts w:ascii="Times New Roman" w:hAnsi="Times New Roman" w:cs="Times New Roman"/>
          <w:sz w:val="24"/>
          <w:szCs w:val="24"/>
          <w:highlight w:val="yellow"/>
        </w:rPr>
        <w:t xml:space="preserve"> of this research project – possibly in bullet points!</w:t>
      </w:r>
      <w:r w:rsidRPr="004B7BC9">
        <w:rPr>
          <w:rStyle w:val="CommentReference"/>
          <w:highlight w:val="yellow"/>
        </w:rPr>
        <w:commentReference w:id="302"/>
      </w:r>
    </w:p>
    <w:p w14:paraId="359DFA63" w14:textId="77777777" w:rsidR="004B7BC9" w:rsidRPr="004B7BC9" w:rsidRDefault="004B7BC9" w:rsidP="004B7BC9">
      <w:pPr>
        <w:autoSpaceDE w:val="0"/>
        <w:autoSpaceDN w:val="0"/>
        <w:adjustRightInd w:val="0"/>
        <w:spacing w:after="0" w:line="360" w:lineRule="auto"/>
        <w:jc w:val="both"/>
        <w:rPr>
          <w:rFonts w:ascii="Times New Roman" w:hAnsi="Times New Roman" w:cs="Times New Roman"/>
          <w:sz w:val="20"/>
          <w:szCs w:val="20"/>
        </w:rPr>
      </w:pPr>
    </w:p>
    <w:p w14:paraId="40BD8747" w14:textId="77777777" w:rsidR="00B11045" w:rsidRPr="002B6870" w:rsidRDefault="00261608" w:rsidP="002B6870">
      <w:pPr>
        <w:autoSpaceDE w:val="0"/>
        <w:autoSpaceDN w:val="0"/>
        <w:adjustRightInd w:val="0"/>
        <w:spacing w:after="0" w:line="240" w:lineRule="auto"/>
        <w:rPr>
          <w:rFonts w:ascii="Times New Roman" w:hAnsi="Times New Roman" w:cs="Times New Roman"/>
          <w:b/>
          <w:sz w:val="24"/>
          <w:szCs w:val="24"/>
        </w:rPr>
      </w:pPr>
      <w:commentRangeStart w:id="303"/>
      <w:r w:rsidRPr="002B6870">
        <w:rPr>
          <w:rFonts w:ascii="Times New Roman" w:hAnsi="Times New Roman" w:cs="Times New Roman"/>
          <w:b/>
          <w:sz w:val="24"/>
          <w:szCs w:val="24"/>
        </w:rPr>
        <w:t>3.2.1 Previous W</w:t>
      </w:r>
      <w:r w:rsidR="00B11045" w:rsidRPr="002B6870">
        <w:rPr>
          <w:rFonts w:ascii="Times New Roman" w:hAnsi="Times New Roman" w:cs="Times New Roman"/>
          <w:b/>
          <w:sz w:val="24"/>
          <w:szCs w:val="24"/>
        </w:rPr>
        <w:t xml:space="preserve">ork on </w:t>
      </w:r>
      <w:r w:rsidRPr="002B6870">
        <w:rPr>
          <w:rFonts w:ascii="Times New Roman" w:hAnsi="Times New Roman" w:cs="Times New Roman"/>
          <w:b/>
          <w:sz w:val="24"/>
          <w:szCs w:val="24"/>
        </w:rPr>
        <w:t>Energy Aware S</w:t>
      </w:r>
      <w:r w:rsidR="00B11045" w:rsidRPr="002B6870">
        <w:rPr>
          <w:rFonts w:ascii="Times New Roman" w:hAnsi="Times New Roman" w:cs="Times New Roman"/>
          <w:b/>
          <w:sz w:val="24"/>
          <w:szCs w:val="24"/>
        </w:rPr>
        <w:t>oftware</w:t>
      </w:r>
      <w:commentRangeEnd w:id="303"/>
      <w:r w:rsidR="005D6B5E">
        <w:rPr>
          <w:rStyle w:val="CommentReference"/>
        </w:rPr>
        <w:commentReference w:id="303"/>
      </w:r>
    </w:p>
    <w:p w14:paraId="41FB8363" w14:textId="77777777" w:rsidR="00261608" w:rsidRDefault="00261608" w:rsidP="00261608">
      <w:pPr>
        <w:autoSpaceDE w:val="0"/>
        <w:autoSpaceDN w:val="0"/>
        <w:adjustRightInd w:val="0"/>
        <w:spacing w:after="0" w:line="360" w:lineRule="auto"/>
        <w:jc w:val="both"/>
        <w:rPr>
          <w:rFonts w:ascii="Times New Roman" w:hAnsi="Times New Roman" w:cs="Times New Roman"/>
          <w:sz w:val="20"/>
          <w:szCs w:val="20"/>
        </w:rPr>
      </w:pPr>
    </w:p>
    <w:p w14:paraId="68EC4993" w14:textId="59F9C2E8" w:rsidR="00B11045" w:rsidRPr="00416ED5" w:rsidRDefault="00B11045" w:rsidP="00261608">
      <w:pPr>
        <w:autoSpaceDE w:val="0"/>
        <w:autoSpaceDN w:val="0"/>
        <w:adjustRightInd w:val="0"/>
        <w:spacing w:after="0" w:line="360" w:lineRule="auto"/>
        <w:jc w:val="both"/>
        <w:rPr>
          <w:rFonts w:ascii="Times New Roman" w:hAnsi="Times New Roman" w:cs="Times New Roman"/>
          <w:sz w:val="24"/>
          <w:szCs w:val="24"/>
        </w:rPr>
      </w:pPr>
      <w:r w:rsidRPr="00416ED5">
        <w:rPr>
          <w:rFonts w:ascii="Times New Roman" w:hAnsi="Times New Roman" w:cs="Times New Roman"/>
          <w:sz w:val="24"/>
          <w:szCs w:val="24"/>
        </w:rPr>
        <w:t xml:space="preserve">In previous work, </w:t>
      </w:r>
      <w:proofErr w:type="spellStart"/>
      <w:r w:rsidRPr="00416ED5">
        <w:rPr>
          <w:rFonts w:ascii="Times New Roman" w:hAnsi="Times New Roman" w:cs="Times New Roman"/>
          <w:sz w:val="24"/>
          <w:szCs w:val="24"/>
        </w:rPr>
        <w:t>Eyerman</w:t>
      </w:r>
      <w:proofErr w:type="spellEnd"/>
      <w:r w:rsidRPr="00416ED5">
        <w:rPr>
          <w:rFonts w:ascii="Times New Roman" w:hAnsi="Times New Roman" w:cs="Times New Roman"/>
          <w:sz w:val="24"/>
          <w:szCs w:val="24"/>
        </w:rPr>
        <w:t xml:space="preserve"> et al. [EEKS09] claim that no single throughput metric is fundamentally generic for</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multiprogram</w:t>
      </w:r>
      <w:r w:rsidR="00416ED5" w:rsidRPr="00416ED5">
        <w:rPr>
          <w:rFonts w:ascii="Times New Roman" w:hAnsi="Times New Roman" w:cs="Times New Roman"/>
          <w:sz w:val="24"/>
          <w:szCs w:val="24"/>
        </w:rPr>
        <w:t>me</w:t>
      </w:r>
      <w:r w:rsidRPr="00416ED5">
        <w:rPr>
          <w:rFonts w:ascii="Times New Roman" w:hAnsi="Times New Roman" w:cs="Times New Roman"/>
          <w:sz w:val="24"/>
          <w:szCs w:val="24"/>
        </w:rPr>
        <w:t xml:space="preserve"> workloads. Performance should instead be expressed as related to the internal single </w:t>
      </w:r>
      <w:proofErr w:type="gramStart"/>
      <w:r w:rsidRPr="00416ED5">
        <w:rPr>
          <w:rFonts w:ascii="Times New Roman" w:hAnsi="Times New Roman" w:cs="Times New Roman"/>
          <w:sz w:val="24"/>
          <w:szCs w:val="24"/>
        </w:rPr>
        <w:t>case-study</w:t>
      </w:r>
      <w:proofErr w:type="gramEnd"/>
      <w:r w:rsidRPr="00416ED5">
        <w:rPr>
          <w:rFonts w:ascii="Times New Roman" w:hAnsi="Times New Roman" w:cs="Times New Roman"/>
          <w:sz w:val="24"/>
          <w:szCs w:val="24"/>
        </w:rPr>
        <w:t>; a</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direction adopted in this research. We plan to integrate this dir</w:t>
      </w:r>
      <w:r w:rsidR="00416ED5" w:rsidRPr="00416ED5">
        <w:rPr>
          <w:rFonts w:ascii="Times New Roman" w:hAnsi="Times New Roman" w:cs="Times New Roman"/>
          <w:sz w:val="24"/>
          <w:szCs w:val="24"/>
        </w:rPr>
        <w:t xml:space="preserve">ection of thinking into </w:t>
      </w:r>
      <w:proofErr w:type="gramStart"/>
      <w:r w:rsidR="00416ED5" w:rsidRPr="00416ED5">
        <w:rPr>
          <w:rFonts w:ascii="Times New Roman" w:hAnsi="Times New Roman" w:cs="Times New Roman"/>
          <w:sz w:val="24"/>
          <w:szCs w:val="24"/>
        </w:rPr>
        <w:t>user defi</w:t>
      </w:r>
      <w:r w:rsidRPr="00416ED5">
        <w:rPr>
          <w:rFonts w:ascii="Times New Roman" w:hAnsi="Times New Roman" w:cs="Times New Roman"/>
          <w:sz w:val="24"/>
          <w:szCs w:val="24"/>
        </w:rPr>
        <w:t>ned</w:t>
      </w:r>
      <w:proofErr w:type="gramEnd"/>
      <w:r w:rsidRPr="00416ED5">
        <w:rPr>
          <w:rFonts w:ascii="Times New Roman" w:hAnsi="Times New Roman" w:cs="Times New Roman"/>
          <w:sz w:val="24"/>
          <w:szCs w:val="24"/>
        </w:rPr>
        <w:t xml:space="preserve"> meta-data that</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expresses resource requirements in software.</w:t>
      </w:r>
    </w:p>
    <w:p w14:paraId="4BCF79B9" w14:textId="77777777" w:rsidR="00261608" w:rsidRPr="00416ED5" w:rsidRDefault="00261608" w:rsidP="00261608">
      <w:pPr>
        <w:autoSpaceDE w:val="0"/>
        <w:autoSpaceDN w:val="0"/>
        <w:adjustRightInd w:val="0"/>
        <w:spacing w:after="0" w:line="360" w:lineRule="auto"/>
        <w:jc w:val="both"/>
        <w:rPr>
          <w:rFonts w:ascii="Times New Roman" w:hAnsi="Times New Roman" w:cs="Times New Roman"/>
          <w:sz w:val="24"/>
          <w:szCs w:val="24"/>
        </w:rPr>
      </w:pPr>
    </w:p>
    <w:p w14:paraId="717D8891" w14:textId="7962B0CF" w:rsidR="00B11045" w:rsidRPr="00416ED5" w:rsidRDefault="00B11045" w:rsidP="00261608">
      <w:pPr>
        <w:autoSpaceDE w:val="0"/>
        <w:autoSpaceDN w:val="0"/>
        <w:adjustRightInd w:val="0"/>
        <w:spacing w:after="0" w:line="360" w:lineRule="auto"/>
        <w:jc w:val="both"/>
        <w:rPr>
          <w:rFonts w:ascii="Times New Roman" w:hAnsi="Times New Roman" w:cs="Times New Roman"/>
          <w:sz w:val="24"/>
          <w:szCs w:val="24"/>
        </w:rPr>
      </w:pPr>
      <w:commentRangeStart w:id="304"/>
      <w:r w:rsidRPr="00416ED5">
        <w:rPr>
          <w:rFonts w:ascii="Times New Roman" w:hAnsi="Times New Roman" w:cs="Times New Roman"/>
          <w:sz w:val="24"/>
          <w:szCs w:val="24"/>
        </w:rPr>
        <w:t xml:space="preserve">In early research, </w:t>
      </w:r>
      <w:commentRangeEnd w:id="304"/>
      <w:r w:rsidR="00416ED5" w:rsidRPr="00416ED5">
        <w:rPr>
          <w:rStyle w:val="CommentReference"/>
          <w:rFonts w:ascii="Times New Roman" w:hAnsi="Times New Roman" w:cs="Times New Roman"/>
          <w:sz w:val="24"/>
          <w:szCs w:val="24"/>
        </w:rPr>
        <w:commentReference w:id="304"/>
      </w:r>
      <w:r w:rsidRPr="00416ED5">
        <w:rPr>
          <w:rFonts w:ascii="Times New Roman" w:hAnsi="Times New Roman" w:cs="Times New Roman"/>
          <w:sz w:val="24"/>
          <w:szCs w:val="24"/>
        </w:rPr>
        <w:t xml:space="preserve">a high-level language CQML [Aag01] </w:t>
      </w:r>
      <w:proofErr w:type="gramStart"/>
      <w:r w:rsidRPr="00416ED5">
        <w:rPr>
          <w:rFonts w:ascii="Times New Roman" w:hAnsi="Times New Roman" w:cs="Times New Roman"/>
          <w:sz w:val="24"/>
          <w:szCs w:val="24"/>
        </w:rPr>
        <w:t>was suggested</w:t>
      </w:r>
      <w:proofErr w:type="gramEnd"/>
      <w:r w:rsidRPr="00416ED5">
        <w:rPr>
          <w:rFonts w:ascii="Times New Roman" w:hAnsi="Times New Roman" w:cs="Times New Roman"/>
          <w:sz w:val="24"/>
          <w:szCs w:val="24"/>
        </w:rPr>
        <w:t xml:space="preserve"> for describing </w:t>
      </w:r>
      <w:proofErr w:type="spellStart"/>
      <w:r w:rsidRPr="00416ED5">
        <w:rPr>
          <w:rFonts w:ascii="Times New Roman" w:hAnsi="Times New Roman" w:cs="Times New Roman"/>
          <w:sz w:val="24"/>
          <w:szCs w:val="24"/>
        </w:rPr>
        <w:t>QoS</w:t>
      </w:r>
      <w:proofErr w:type="spellEnd"/>
      <w:r w:rsidRPr="00416ED5">
        <w:rPr>
          <w:rFonts w:ascii="Times New Roman" w:hAnsi="Times New Roman" w:cs="Times New Roman"/>
          <w:sz w:val="24"/>
          <w:szCs w:val="24"/>
        </w:rPr>
        <w:t xml:space="preserve"> requirements integrated in</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 xml:space="preserve">UML. CQML links a high level </w:t>
      </w:r>
      <w:proofErr w:type="spellStart"/>
      <w:r w:rsidRPr="00416ED5">
        <w:rPr>
          <w:rFonts w:ascii="Times New Roman" w:hAnsi="Times New Roman" w:cs="Times New Roman"/>
          <w:sz w:val="24"/>
          <w:szCs w:val="24"/>
        </w:rPr>
        <w:t>QoS</w:t>
      </w:r>
      <w:proofErr w:type="spellEnd"/>
      <w:r w:rsidRPr="00416ED5">
        <w:rPr>
          <w:rFonts w:ascii="Times New Roman" w:hAnsi="Times New Roman" w:cs="Times New Roman"/>
          <w:sz w:val="24"/>
          <w:szCs w:val="24"/>
        </w:rPr>
        <w:t xml:space="preserve"> description to system performance, and can describe system actions based on</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the result. Applications specify a performance setpoint and a lower bound acceptable performance level in context of</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 xml:space="preserve">the application. Applications then monitor </w:t>
      </w:r>
      <w:r w:rsidR="00416ED5">
        <w:rPr>
          <w:rFonts w:ascii="Times New Roman" w:hAnsi="Times New Roman" w:cs="Times New Roman"/>
          <w:sz w:val="24"/>
          <w:szCs w:val="24"/>
        </w:rPr>
        <w:t>their</w:t>
      </w:r>
      <w:r w:rsidRPr="00416ED5">
        <w:rPr>
          <w:rFonts w:ascii="Times New Roman" w:hAnsi="Times New Roman" w:cs="Times New Roman"/>
          <w:sz w:val="24"/>
          <w:szCs w:val="24"/>
        </w:rPr>
        <w:t xml:space="preserve"> performance and signal this value to the </w:t>
      </w:r>
      <w:proofErr w:type="spellStart"/>
      <w:r w:rsidRPr="00416ED5">
        <w:rPr>
          <w:rFonts w:ascii="Times New Roman" w:hAnsi="Times New Roman" w:cs="Times New Roman"/>
          <w:sz w:val="24"/>
          <w:szCs w:val="24"/>
        </w:rPr>
        <w:t>QoS</w:t>
      </w:r>
      <w:proofErr w:type="spellEnd"/>
      <w:r w:rsidRPr="00416ED5">
        <w:rPr>
          <w:rFonts w:ascii="Times New Roman" w:hAnsi="Times New Roman" w:cs="Times New Roman"/>
          <w:sz w:val="24"/>
          <w:szCs w:val="24"/>
        </w:rPr>
        <w:t xml:space="preserve"> manager periodically.</w:t>
      </w:r>
      <w:r w:rsidR="00261608" w:rsidRPr="00416ED5">
        <w:rPr>
          <w:rFonts w:ascii="Times New Roman" w:hAnsi="Times New Roman" w:cs="Times New Roman"/>
          <w:sz w:val="24"/>
          <w:szCs w:val="24"/>
        </w:rPr>
        <w:t xml:space="preserve"> </w:t>
      </w:r>
      <w:r w:rsidR="00416ED5">
        <w:rPr>
          <w:rFonts w:ascii="Times New Roman" w:hAnsi="Times New Roman" w:cs="Times New Roman"/>
          <w:sz w:val="24"/>
          <w:szCs w:val="24"/>
        </w:rPr>
        <w:t xml:space="preserve"> </w:t>
      </w:r>
      <w:r w:rsidRPr="00416ED5">
        <w:rPr>
          <w:rFonts w:ascii="Times New Roman" w:hAnsi="Times New Roman" w:cs="Times New Roman"/>
          <w:sz w:val="24"/>
          <w:szCs w:val="24"/>
        </w:rPr>
        <w:t xml:space="preserve">Similar notations </w:t>
      </w:r>
      <w:commentRangeStart w:id="305"/>
      <w:r w:rsidRPr="00416ED5">
        <w:rPr>
          <w:rFonts w:ascii="Times New Roman" w:hAnsi="Times New Roman" w:cs="Times New Roman"/>
          <w:sz w:val="24"/>
          <w:szCs w:val="24"/>
          <w:highlight w:val="yellow"/>
        </w:rPr>
        <w:t>as this the language</w:t>
      </w:r>
      <w:r w:rsidRPr="00416ED5">
        <w:rPr>
          <w:rFonts w:ascii="Times New Roman" w:hAnsi="Times New Roman" w:cs="Times New Roman"/>
          <w:sz w:val="24"/>
          <w:szCs w:val="24"/>
        </w:rPr>
        <w:t xml:space="preserve"> </w:t>
      </w:r>
      <w:commentRangeEnd w:id="305"/>
      <w:r w:rsidR="00416ED5">
        <w:rPr>
          <w:rStyle w:val="CommentReference"/>
        </w:rPr>
        <w:commentReference w:id="305"/>
      </w:r>
      <w:proofErr w:type="gramStart"/>
      <w:r w:rsidRPr="00416ED5">
        <w:rPr>
          <w:rFonts w:ascii="Times New Roman" w:hAnsi="Times New Roman" w:cs="Times New Roman"/>
          <w:sz w:val="24"/>
          <w:szCs w:val="24"/>
        </w:rPr>
        <w:t>will be considered</w:t>
      </w:r>
      <w:proofErr w:type="gramEnd"/>
      <w:r w:rsidRPr="00416ED5">
        <w:rPr>
          <w:rFonts w:ascii="Times New Roman" w:hAnsi="Times New Roman" w:cs="Times New Roman"/>
          <w:sz w:val="24"/>
          <w:szCs w:val="24"/>
        </w:rPr>
        <w:t xml:space="preserve"> in this research to describe </w:t>
      </w:r>
      <w:proofErr w:type="spellStart"/>
      <w:r w:rsidRPr="00416ED5">
        <w:rPr>
          <w:rFonts w:ascii="Times New Roman" w:hAnsi="Times New Roman" w:cs="Times New Roman"/>
          <w:sz w:val="24"/>
          <w:szCs w:val="24"/>
        </w:rPr>
        <w:t>QoS</w:t>
      </w:r>
      <w:proofErr w:type="spellEnd"/>
      <w:r w:rsidRPr="00416ED5">
        <w:rPr>
          <w:rFonts w:ascii="Times New Roman" w:hAnsi="Times New Roman" w:cs="Times New Roman"/>
          <w:sz w:val="24"/>
          <w:szCs w:val="24"/>
        </w:rPr>
        <w:t xml:space="preserve"> in applications, but more</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 xml:space="preserve">focus will </w:t>
      </w:r>
      <w:r w:rsidR="00416ED5">
        <w:rPr>
          <w:rFonts w:ascii="Times New Roman" w:hAnsi="Times New Roman" w:cs="Times New Roman"/>
          <w:sz w:val="24"/>
          <w:szCs w:val="24"/>
        </w:rPr>
        <w:t xml:space="preserve">be placed </w:t>
      </w:r>
      <w:r w:rsidRPr="00416ED5">
        <w:rPr>
          <w:rFonts w:ascii="Times New Roman" w:hAnsi="Times New Roman" w:cs="Times New Roman"/>
          <w:sz w:val="24"/>
          <w:szCs w:val="24"/>
        </w:rPr>
        <w:t>on the link between applications and hardware resources in a single computer system. Our methods</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 xml:space="preserve">for energy aware programming </w:t>
      </w:r>
      <w:proofErr w:type="gramStart"/>
      <w:r w:rsidRPr="00416ED5">
        <w:rPr>
          <w:rFonts w:ascii="Times New Roman" w:hAnsi="Times New Roman" w:cs="Times New Roman"/>
          <w:sz w:val="24"/>
          <w:szCs w:val="24"/>
        </w:rPr>
        <w:t>will not be strongly tied</w:t>
      </w:r>
      <w:proofErr w:type="gramEnd"/>
      <w:r w:rsidRPr="00416ED5">
        <w:rPr>
          <w:rFonts w:ascii="Times New Roman" w:hAnsi="Times New Roman" w:cs="Times New Roman"/>
          <w:sz w:val="24"/>
          <w:szCs w:val="24"/>
        </w:rPr>
        <w:t xml:space="preserve"> </w:t>
      </w:r>
      <w:r w:rsidR="00416ED5">
        <w:rPr>
          <w:rFonts w:ascii="Times New Roman" w:hAnsi="Times New Roman" w:cs="Times New Roman"/>
          <w:sz w:val="24"/>
          <w:szCs w:val="24"/>
        </w:rPr>
        <w:t>on</w:t>
      </w:r>
      <w:r w:rsidRPr="00416ED5">
        <w:rPr>
          <w:rFonts w:ascii="Times New Roman" w:hAnsi="Times New Roman" w:cs="Times New Roman"/>
          <w:sz w:val="24"/>
          <w:szCs w:val="24"/>
        </w:rPr>
        <w:t>to a certain programming language</w:t>
      </w:r>
      <w:r w:rsidR="00416ED5">
        <w:rPr>
          <w:rFonts w:ascii="Times New Roman" w:hAnsi="Times New Roman" w:cs="Times New Roman"/>
          <w:sz w:val="24"/>
          <w:szCs w:val="24"/>
        </w:rPr>
        <w:t>,</w:t>
      </w:r>
      <w:r w:rsidRPr="00416ED5">
        <w:rPr>
          <w:rFonts w:ascii="Times New Roman" w:hAnsi="Times New Roman" w:cs="Times New Roman"/>
          <w:sz w:val="24"/>
          <w:szCs w:val="24"/>
        </w:rPr>
        <w:t xml:space="preserve"> and the framework itself</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 xml:space="preserve">will have the </w:t>
      </w:r>
      <w:r w:rsidR="00261608" w:rsidRPr="00416ED5">
        <w:rPr>
          <w:rFonts w:ascii="Times New Roman" w:hAnsi="Times New Roman" w:cs="Times New Roman"/>
          <w:sz w:val="24"/>
          <w:szCs w:val="24"/>
        </w:rPr>
        <w:t>fl</w:t>
      </w:r>
      <w:r w:rsidRPr="00416ED5">
        <w:rPr>
          <w:rFonts w:ascii="Times New Roman" w:hAnsi="Times New Roman" w:cs="Times New Roman"/>
          <w:sz w:val="24"/>
          <w:szCs w:val="24"/>
        </w:rPr>
        <w:t>exibility to be integrated from various environments such as servers and PCs and Android.</w:t>
      </w:r>
    </w:p>
    <w:p w14:paraId="77ED251F" w14:textId="77777777" w:rsidR="00261608" w:rsidRPr="00416ED5" w:rsidRDefault="00261608" w:rsidP="00261608">
      <w:pPr>
        <w:autoSpaceDE w:val="0"/>
        <w:autoSpaceDN w:val="0"/>
        <w:adjustRightInd w:val="0"/>
        <w:spacing w:after="0" w:line="360" w:lineRule="auto"/>
        <w:jc w:val="both"/>
        <w:rPr>
          <w:rFonts w:ascii="Times New Roman" w:hAnsi="Times New Roman" w:cs="Times New Roman"/>
          <w:sz w:val="24"/>
          <w:szCs w:val="24"/>
        </w:rPr>
      </w:pPr>
    </w:p>
    <w:p w14:paraId="0F02468E" w14:textId="7C11327B" w:rsidR="00B66A2A" w:rsidRPr="00416ED5" w:rsidRDefault="00B66A2A" w:rsidP="00261608">
      <w:pPr>
        <w:autoSpaceDE w:val="0"/>
        <w:autoSpaceDN w:val="0"/>
        <w:adjustRightInd w:val="0"/>
        <w:spacing w:after="0" w:line="360" w:lineRule="auto"/>
        <w:jc w:val="both"/>
        <w:rPr>
          <w:rFonts w:ascii="Times New Roman" w:hAnsi="Times New Roman" w:cs="Times New Roman"/>
          <w:sz w:val="24"/>
          <w:szCs w:val="24"/>
        </w:rPr>
      </w:pPr>
      <w:r w:rsidRPr="00416ED5">
        <w:rPr>
          <w:rFonts w:ascii="Times New Roman" w:hAnsi="Times New Roman" w:cs="Times New Roman"/>
          <w:sz w:val="24"/>
          <w:szCs w:val="24"/>
        </w:rPr>
        <w:t>On the other h</w:t>
      </w:r>
      <w:r w:rsidR="00416ED5">
        <w:rPr>
          <w:rFonts w:ascii="Times New Roman" w:hAnsi="Times New Roman" w:cs="Times New Roman"/>
          <w:sz w:val="24"/>
          <w:szCs w:val="24"/>
        </w:rPr>
        <w:t>and, runtime systems for minimis</w:t>
      </w:r>
      <w:r w:rsidRPr="00416ED5">
        <w:rPr>
          <w:rFonts w:ascii="Times New Roman" w:hAnsi="Times New Roman" w:cs="Times New Roman"/>
          <w:sz w:val="24"/>
          <w:szCs w:val="24"/>
        </w:rPr>
        <w:t xml:space="preserve">ing energy consumption in computer systems </w:t>
      </w:r>
      <w:proofErr w:type="gramStart"/>
      <w:r w:rsidRPr="00416ED5">
        <w:rPr>
          <w:rFonts w:ascii="Times New Roman" w:hAnsi="Times New Roman" w:cs="Times New Roman"/>
          <w:sz w:val="24"/>
          <w:szCs w:val="24"/>
        </w:rPr>
        <w:t>have been previously</w:t>
      </w:r>
      <w:r w:rsidR="00416ED5">
        <w:rPr>
          <w:rFonts w:ascii="Times New Roman" w:hAnsi="Times New Roman" w:cs="Times New Roman"/>
          <w:sz w:val="24"/>
          <w:szCs w:val="24"/>
        </w:rPr>
        <w:t xml:space="preserve"> </w:t>
      </w:r>
      <w:r w:rsidRPr="00416ED5">
        <w:rPr>
          <w:rFonts w:ascii="Times New Roman" w:hAnsi="Times New Roman" w:cs="Times New Roman"/>
          <w:sz w:val="24"/>
          <w:szCs w:val="24"/>
        </w:rPr>
        <w:t>proposed</w:t>
      </w:r>
      <w:proofErr w:type="gramEnd"/>
      <w:r w:rsidRPr="00416ED5">
        <w:rPr>
          <w:rFonts w:ascii="Times New Roman" w:hAnsi="Times New Roman" w:cs="Times New Roman"/>
          <w:sz w:val="24"/>
          <w:szCs w:val="24"/>
        </w:rPr>
        <w:t xml:space="preserve">. The </w:t>
      </w:r>
      <w:proofErr w:type="spellStart"/>
      <w:r w:rsidRPr="00416ED5">
        <w:rPr>
          <w:rFonts w:ascii="Times New Roman" w:hAnsi="Times New Roman" w:cs="Times New Roman"/>
          <w:sz w:val="24"/>
          <w:szCs w:val="24"/>
        </w:rPr>
        <w:t>PowerDial</w:t>
      </w:r>
      <w:proofErr w:type="spellEnd"/>
      <w:r w:rsidRPr="00416ED5">
        <w:rPr>
          <w:rFonts w:ascii="Times New Roman" w:hAnsi="Times New Roman" w:cs="Times New Roman"/>
          <w:sz w:val="24"/>
          <w:szCs w:val="24"/>
        </w:rPr>
        <w:t xml:space="preserve"> [HSC+11] approach allows graceful degradation in applications based on current</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 xml:space="preserve">application performance measured in heartbeats [HES+10]. </w:t>
      </w:r>
      <w:r w:rsidR="00416ED5">
        <w:rPr>
          <w:rFonts w:ascii="Times New Roman" w:hAnsi="Times New Roman" w:cs="Times New Roman"/>
          <w:sz w:val="24"/>
          <w:szCs w:val="24"/>
        </w:rPr>
        <w:t xml:space="preserve"> </w:t>
      </w:r>
      <w:r w:rsidRPr="00416ED5">
        <w:rPr>
          <w:rFonts w:ascii="Times New Roman" w:hAnsi="Times New Roman" w:cs="Times New Roman"/>
          <w:sz w:val="24"/>
          <w:szCs w:val="24"/>
        </w:rPr>
        <w:t>The system transforms application parameters (such as</w:t>
      </w:r>
      <w:r w:rsidR="00416ED5">
        <w:rPr>
          <w:rFonts w:ascii="Times New Roman" w:hAnsi="Times New Roman" w:cs="Times New Roman"/>
          <w:sz w:val="24"/>
          <w:szCs w:val="24"/>
        </w:rPr>
        <w:t xml:space="preserve"> </w:t>
      </w:r>
      <w:r w:rsidRPr="00416ED5">
        <w:rPr>
          <w:rFonts w:ascii="Times New Roman" w:hAnsi="Times New Roman" w:cs="Times New Roman"/>
          <w:sz w:val="24"/>
          <w:szCs w:val="24"/>
        </w:rPr>
        <w:t xml:space="preserve">peak-signal-to-noise in a video) into dynamic control variables stored in the application itself. A </w:t>
      </w:r>
      <w:proofErr w:type="spellStart"/>
      <w:r w:rsidRPr="00416ED5">
        <w:rPr>
          <w:rFonts w:ascii="Times New Roman" w:hAnsi="Times New Roman" w:cs="Times New Roman"/>
          <w:sz w:val="24"/>
          <w:szCs w:val="24"/>
        </w:rPr>
        <w:t>callback</w:t>
      </w:r>
      <w:proofErr w:type="spellEnd"/>
      <w:r w:rsidRPr="00416ED5">
        <w:rPr>
          <w:rFonts w:ascii="Times New Roman" w:hAnsi="Times New Roman" w:cs="Times New Roman"/>
          <w:sz w:val="24"/>
          <w:szCs w:val="24"/>
        </w:rPr>
        <w:t xml:space="preserve"> function</w:t>
      </w:r>
      <w:r w:rsidR="00261608" w:rsidRPr="00416ED5">
        <w:rPr>
          <w:rFonts w:ascii="Times New Roman" w:hAnsi="Times New Roman" w:cs="Times New Roman"/>
          <w:sz w:val="24"/>
          <w:szCs w:val="24"/>
        </w:rPr>
        <w:t xml:space="preserve"> </w:t>
      </w:r>
      <w:proofErr w:type="gramStart"/>
      <w:r w:rsidRPr="00416ED5">
        <w:rPr>
          <w:rFonts w:ascii="Times New Roman" w:hAnsi="Times New Roman" w:cs="Times New Roman"/>
          <w:sz w:val="24"/>
          <w:szCs w:val="24"/>
        </w:rPr>
        <w:t xml:space="preserve">is </w:t>
      </w:r>
      <w:r w:rsidR="00416ED5">
        <w:rPr>
          <w:rFonts w:ascii="Times New Roman" w:hAnsi="Times New Roman" w:cs="Times New Roman"/>
          <w:sz w:val="24"/>
          <w:szCs w:val="24"/>
        </w:rPr>
        <w:t>added</w:t>
      </w:r>
      <w:proofErr w:type="gramEnd"/>
      <w:r w:rsidRPr="00416ED5">
        <w:rPr>
          <w:rFonts w:ascii="Times New Roman" w:hAnsi="Times New Roman" w:cs="Times New Roman"/>
          <w:sz w:val="24"/>
          <w:szCs w:val="24"/>
        </w:rPr>
        <w:t xml:space="preserve"> into the application using </w:t>
      </w:r>
      <w:r w:rsidRPr="00416ED5">
        <w:rPr>
          <w:rFonts w:ascii="Times New Roman" w:hAnsi="Times New Roman" w:cs="Times New Roman"/>
          <w:sz w:val="24"/>
          <w:szCs w:val="24"/>
          <w:highlight w:val="yellow"/>
        </w:rPr>
        <w:t>which the controller is able to adjust the control</w:t>
      </w:r>
      <w:r w:rsidRPr="00416ED5">
        <w:rPr>
          <w:rFonts w:ascii="Times New Roman" w:hAnsi="Times New Roman" w:cs="Times New Roman"/>
          <w:sz w:val="24"/>
          <w:szCs w:val="24"/>
        </w:rPr>
        <w:t xml:space="preserve"> variables according to performance</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and policies. A heartbeat feedback monitors the execution and reports on the updated performance of the</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 xml:space="preserve">application. </w:t>
      </w:r>
      <w:proofErr w:type="gramStart"/>
      <w:r w:rsidRPr="00416ED5">
        <w:rPr>
          <w:rFonts w:ascii="Times New Roman" w:hAnsi="Times New Roman" w:cs="Times New Roman"/>
          <w:sz w:val="24"/>
          <w:szCs w:val="24"/>
        </w:rPr>
        <w:t>Also</w:t>
      </w:r>
      <w:proofErr w:type="gramEnd"/>
      <w:r w:rsidRPr="00416ED5">
        <w:rPr>
          <w:rFonts w:ascii="Times New Roman" w:hAnsi="Times New Roman" w:cs="Times New Roman"/>
          <w:sz w:val="24"/>
          <w:szCs w:val="24"/>
        </w:rPr>
        <w:t xml:space="preserve">, the work by Segovia [Seg11] suggests graceful degradation of the </w:t>
      </w:r>
      <w:r w:rsidRPr="00416ED5">
        <w:rPr>
          <w:rFonts w:ascii="Times New Roman" w:hAnsi="Times New Roman" w:cs="Times New Roman"/>
          <w:sz w:val="24"/>
          <w:szCs w:val="24"/>
        </w:rPr>
        <w:lastRenderedPageBreak/>
        <w:t xml:space="preserve">application </w:t>
      </w:r>
      <w:proofErr w:type="spellStart"/>
      <w:r w:rsidRPr="00416ED5">
        <w:rPr>
          <w:rFonts w:ascii="Times New Roman" w:hAnsi="Times New Roman" w:cs="Times New Roman"/>
          <w:sz w:val="24"/>
          <w:szCs w:val="24"/>
        </w:rPr>
        <w:t>QoS</w:t>
      </w:r>
      <w:proofErr w:type="spellEnd"/>
      <w:r w:rsidRPr="00416ED5">
        <w:rPr>
          <w:rFonts w:ascii="Times New Roman" w:hAnsi="Times New Roman" w:cs="Times New Roman"/>
          <w:sz w:val="24"/>
          <w:szCs w:val="24"/>
        </w:rPr>
        <w:t xml:space="preserve"> by monitoring</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 xml:space="preserve">a happiness </w:t>
      </w:r>
      <w:r w:rsidRPr="00416ED5">
        <w:rPr>
          <w:rFonts w:ascii="Times New Roman" w:hAnsi="Times New Roman" w:cs="Times New Roman"/>
          <w:sz w:val="24"/>
          <w:szCs w:val="24"/>
          <w:highlight w:val="yellow"/>
        </w:rPr>
        <w:t>value from</w:t>
      </w:r>
      <w:r w:rsidRPr="00416ED5">
        <w:rPr>
          <w:rFonts w:ascii="Times New Roman" w:hAnsi="Times New Roman" w:cs="Times New Roman"/>
          <w:sz w:val="24"/>
          <w:szCs w:val="24"/>
        </w:rPr>
        <w:t xml:space="preserve"> the application. Based on this value, the runtime system can degrade quality points in the</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 xml:space="preserve">application in order to achieve the requested </w:t>
      </w:r>
      <w:proofErr w:type="spellStart"/>
      <w:r w:rsidRPr="00416ED5">
        <w:rPr>
          <w:rFonts w:ascii="Times New Roman" w:hAnsi="Times New Roman" w:cs="Times New Roman"/>
          <w:sz w:val="24"/>
          <w:szCs w:val="24"/>
        </w:rPr>
        <w:t>QoS</w:t>
      </w:r>
      <w:proofErr w:type="spellEnd"/>
      <w:r w:rsidRPr="00416ED5">
        <w:rPr>
          <w:rFonts w:ascii="Times New Roman" w:hAnsi="Times New Roman" w:cs="Times New Roman"/>
          <w:sz w:val="24"/>
          <w:szCs w:val="24"/>
        </w:rPr>
        <w:t xml:space="preserve">. Our planned runtime system </w:t>
      </w:r>
      <w:proofErr w:type="gramStart"/>
      <w:r w:rsidRPr="00416ED5">
        <w:rPr>
          <w:rFonts w:ascii="Times New Roman" w:hAnsi="Times New Roman" w:cs="Times New Roman"/>
          <w:sz w:val="24"/>
          <w:szCs w:val="24"/>
        </w:rPr>
        <w:t>is inspired</w:t>
      </w:r>
      <w:proofErr w:type="gramEnd"/>
      <w:r w:rsidRPr="00416ED5">
        <w:rPr>
          <w:rFonts w:ascii="Times New Roman" w:hAnsi="Times New Roman" w:cs="Times New Roman"/>
          <w:sz w:val="24"/>
          <w:szCs w:val="24"/>
        </w:rPr>
        <w:t xml:space="preserve"> by the same approach to</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 xml:space="preserve">treat input signals from applications: the performance is transformed into a generic parameter </w:t>
      </w:r>
      <w:proofErr w:type="spellStart"/>
      <w:r w:rsidRPr="00416ED5">
        <w:rPr>
          <w:rFonts w:ascii="Times New Roman" w:hAnsi="Times New Roman" w:cs="Times New Roman"/>
          <w:sz w:val="24"/>
          <w:szCs w:val="24"/>
        </w:rPr>
        <w:t>QoS</w:t>
      </w:r>
      <w:proofErr w:type="spellEnd"/>
      <w:r w:rsidRPr="00416ED5">
        <w:rPr>
          <w:rFonts w:ascii="Times New Roman" w:hAnsi="Times New Roman" w:cs="Times New Roman"/>
          <w:sz w:val="24"/>
          <w:szCs w:val="24"/>
        </w:rPr>
        <w:t xml:space="preserve"> upon which</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 xml:space="preserve">the controller acts. </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In contrast, our controller uses no graceful degradation in the applications, but the actual</w:t>
      </w:r>
      <w:r w:rsidR="004B7BC9">
        <w:rPr>
          <w:rFonts w:ascii="Times New Roman" w:hAnsi="Times New Roman" w:cs="Times New Roman"/>
          <w:sz w:val="24"/>
          <w:szCs w:val="24"/>
        </w:rPr>
        <w:t xml:space="preserve"> </w:t>
      </w:r>
      <w:r w:rsidRPr="00416ED5">
        <w:rPr>
          <w:rFonts w:ascii="Times New Roman" w:hAnsi="Times New Roman" w:cs="Times New Roman"/>
          <w:sz w:val="24"/>
          <w:szCs w:val="24"/>
        </w:rPr>
        <w:t>hardware actuators to allocate resources.</w:t>
      </w:r>
    </w:p>
    <w:p w14:paraId="65597A12" w14:textId="77777777" w:rsidR="00261608" w:rsidRPr="00416ED5" w:rsidRDefault="00261608" w:rsidP="00261608">
      <w:pPr>
        <w:autoSpaceDE w:val="0"/>
        <w:autoSpaceDN w:val="0"/>
        <w:adjustRightInd w:val="0"/>
        <w:spacing w:after="0" w:line="360" w:lineRule="auto"/>
        <w:jc w:val="both"/>
        <w:rPr>
          <w:rFonts w:ascii="Times New Roman" w:hAnsi="Times New Roman" w:cs="Times New Roman"/>
          <w:sz w:val="24"/>
          <w:szCs w:val="24"/>
        </w:rPr>
      </w:pPr>
    </w:p>
    <w:p w14:paraId="34ACDF21" w14:textId="26E09948" w:rsidR="00B66A2A" w:rsidRDefault="00B66A2A" w:rsidP="00261608">
      <w:pPr>
        <w:autoSpaceDE w:val="0"/>
        <w:autoSpaceDN w:val="0"/>
        <w:adjustRightInd w:val="0"/>
        <w:spacing w:after="0" w:line="360" w:lineRule="auto"/>
        <w:jc w:val="both"/>
        <w:rPr>
          <w:rFonts w:ascii="Times New Roman" w:hAnsi="Times New Roman" w:cs="Times New Roman"/>
          <w:sz w:val="24"/>
          <w:szCs w:val="24"/>
        </w:rPr>
      </w:pPr>
      <w:commentRangeStart w:id="306"/>
      <w:r w:rsidRPr="00416ED5">
        <w:rPr>
          <w:rFonts w:ascii="Times New Roman" w:hAnsi="Times New Roman" w:cs="Times New Roman"/>
          <w:sz w:val="24"/>
          <w:szCs w:val="24"/>
        </w:rPr>
        <w:t>In previous research</w:t>
      </w:r>
      <w:commentRangeEnd w:id="306"/>
      <w:r w:rsidR="004B7BC9">
        <w:rPr>
          <w:rStyle w:val="CommentReference"/>
        </w:rPr>
        <w:commentReference w:id="306"/>
      </w:r>
      <w:r w:rsidRPr="00416ED5">
        <w:rPr>
          <w:rFonts w:ascii="Times New Roman" w:hAnsi="Times New Roman" w:cs="Times New Roman"/>
          <w:sz w:val="24"/>
          <w:szCs w:val="24"/>
        </w:rPr>
        <w:t>, there have been a strong separation between monitor</w:t>
      </w:r>
      <w:r w:rsidR="004B7BC9">
        <w:rPr>
          <w:rFonts w:ascii="Times New Roman" w:hAnsi="Times New Roman" w:cs="Times New Roman"/>
          <w:sz w:val="24"/>
          <w:szCs w:val="24"/>
        </w:rPr>
        <w:t>ing</w:t>
      </w:r>
      <w:r w:rsidRPr="00416ED5">
        <w:rPr>
          <w:rFonts w:ascii="Times New Roman" w:hAnsi="Times New Roman" w:cs="Times New Roman"/>
          <w:sz w:val="24"/>
          <w:szCs w:val="24"/>
        </w:rPr>
        <w:t xml:space="preserve"> and control. Several research projects</w:t>
      </w:r>
      <w:r w:rsidR="00261608" w:rsidRPr="00416ED5">
        <w:rPr>
          <w:rFonts w:ascii="Times New Roman" w:hAnsi="Times New Roman" w:cs="Times New Roman"/>
          <w:sz w:val="24"/>
          <w:szCs w:val="24"/>
        </w:rPr>
        <w:t xml:space="preserve"> off</w:t>
      </w:r>
      <w:r w:rsidRPr="00416ED5">
        <w:rPr>
          <w:rFonts w:ascii="Times New Roman" w:hAnsi="Times New Roman" w:cs="Times New Roman"/>
          <w:sz w:val="24"/>
          <w:szCs w:val="24"/>
        </w:rPr>
        <w:t>er the opportunity to monitor an executing application, but supports no control of the hardware. On the</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other hand, many controller-based research project</w:t>
      </w:r>
      <w:r w:rsidR="004B7BC9">
        <w:rPr>
          <w:rFonts w:ascii="Times New Roman" w:hAnsi="Times New Roman" w:cs="Times New Roman"/>
          <w:sz w:val="24"/>
          <w:szCs w:val="24"/>
        </w:rPr>
        <w:t>s</w:t>
      </w:r>
      <w:r w:rsidRPr="00416ED5">
        <w:rPr>
          <w:rFonts w:ascii="Times New Roman" w:hAnsi="Times New Roman" w:cs="Times New Roman"/>
          <w:sz w:val="24"/>
          <w:szCs w:val="24"/>
        </w:rPr>
        <w:t xml:space="preserve"> do not support any proper framework for declaring meta-data</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 xml:space="preserve">requirements and monitoring the execution. This research project will tie both parts together with the </w:t>
      </w:r>
      <w:proofErr w:type="gramStart"/>
      <w:r w:rsidRPr="00416ED5">
        <w:rPr>
          <w:rFonts w:ascii="Times New Roman" w:hAnsi="Times New Roman" w:cs="Times New Roman"/>
          <w:sz w:val="24"/>
          <w:szCs w:val="24"/>
        </w:rPr>
        <w:t>main</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focus</w:t>
      </w:r>
      <w:proofErr w:type="gramEnd"/>
      <w:r w:rsidRPr="00416ED5">
        <w:rPr>
          <w:rFonts w:ascii="Times New Roman" w:hAnsi="Times New Roman" w:cs="Times New Roman"/>
          <w:sz w:val="24"/>
          <w:szCs w:val="24"/>
        </w:rPr>
        <w:t xml:space="preserve"> on reducing the energy consum</w:t>
      </w:r>
      <w:r w:rsidR="00261608" w:rsidRPr="00416ED5">
        <w:rPr>
          <w:rFonts w:ascii="Times New Roman" w:hAnsi="Times New Roman" w:cs="Times New Roman"/>
          <w:sz w:val="24"/>
          <w:szCs w:val="24"/>
        </w:rPr>
        <w:t xml:space="preserve">ption with minimal programmer effort </w:t>
      </w:r>
      <w:r w:rsidR="004B7BC9">
        <w:rPr>
          <w:rFonts w:ascii="Times New Roman" w:hAnsi="Times New Roman" w:cs="Times New Roman"/>
          <w:sz w:val="24"/>
          <w:szCs w:val="24"/>
        </w:rPr>
        <w:t>–</w:t>
      </w:r>
      <w:r w:rsidRPr="00416ED5">
        <w:rPr>
          <w:rFonts w:ascii="Times New Roman" w:hAnsi="Times New Roman" w:cs="Times New Roman"/>
          <w:sz w:val="24"/>
          <w:szCs w:val="24"/>
        </w:rPr>
        <w:t xml:space="preserve"> an</w:t>
      </w:r>
      <w:r w:rsidR="004B7BC9">
        <w:rPr>
          <w:rFonts w:ascii="Times New Roman" w:hAnsi="Times New Roman" w:cs="Times New Roman"/>
          <w:sz w:val="24"/>
          <w:szCs w:val="24"/>
        </w:rPr>
        <w:t xml:space="preserve"> </w:t>
      </w:r>
      <w:r w:rsidRPr="00416ED5">
        <w:rPr>
          <w:rFonts w:ascii="Times New Roman" w:hAnsi="Times New Roman" w:cs="Times New Roman"/>
          <w:sz w:val="24"/>
          <w:szCs w:val="24"/>
        </w:rPr>
        <w:t>e</w:t>
      </w:r>
      <w:r w:rsidR="00261608" w:rsidRPr="00416ED5">
        <w:rPr>
          <w:rFonts w:ascii="Times New Roman" w:hAnsi="Times New Roman" w:cs="Times New Roman"/>
          <w:sz w:val="24"/>
          <w:szCs w:val="24"/>
        </w:rPr>
        <w:t>ffo</w:t>
      </w:r>
      <w:r w:rsidRPr="00416ED5">
        <w:rPr>
          <w:rFonts w:ascii="Times New Roman" w:hAnsi="Times New Roman" w:cs="Times New Roman"/>
          <w:sz w:val="24"/>
          <w:szCs w:val="24"/>
        </w:rPr>
        <w:t xml:space="preserve">rt not </w:t>
      </w:r>
      <w:proofErr w:type="spellStart"/>
      <w:r w:rsidRPr="00416ED5">
        <w:rPr>
          <w:rFonts w:ascii="Times New Roman" w:hAnsi="Times New Roman" w:cs="Times New Roman"/>
          <w:sz w:val="24"/>
          <w:szCs w:val="24"/>
        </w:rPr>
        <w:t>previously</w:t>
      </w:r>
      <w:del w:id="307" w:author="Paul Bikeyev-Winter" w:date="2017-08-10T19:08:00Z">
        <w:r w:rsidRPr="00416ED5" w:rsidDel="004B7BC9">
          <w:rPr>
            <w:rFonts w:ascii="Times New Roman" w:hAnsi="Times New Roman" w:cs="Times New Roman"/>
            <w:sz w:val="24"/>
            <w:szCs w:val="24"/>
          </w:rPr>
          <w:delText xml:space="preserve"> done</w:delText>
        </w:r>
      </w:del>
      <w:commentRangeStart w:id="308"/>
      <w:ins w:id="309" w:author="Paul Bikeyev-Winter" w:date="2017-08-10T19:08:00Z">
        <w:r w:rsidR="004B7BC9">
          <w:rPr>
            <w:rFonts w:ascii="Times New Roman" w:hAnsi="Times New Roman" w:cs="Times New Roman"/>
            <w:sz w:val="24"/>
            <w:szCs w:val="24"/>
          </w:rPr>
          <w:t>emphasised</w:t>
        </w:r>
        <w:commentRangeEnd w:id="308"/>
        <w:proofErr w:type="spellEnd"/>
        <w:r w:rsidR="004B7BC9">
          <w:rPr>
            <w:rStyle w:val="CommentReference"/>
          </w:rPr>
          <w:commentReference w:id="308"/>
        </w:r>
      </w:ins>
      <w:r w:rsidRPr="00416ED5">
        <w:rPr>
          <w:rFonts w:ascii="Times New Roman" w:hAnsi="Times New Roman" w:cs="Times New Roman"/>
          <w:sz w:val="24"/>
          <w:szCs w:val="24"/>
        </w:rPr>
        <w:t>. Our</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 xml:space="preserve">research project will also </w:t>
      </w:r>
      <w:del w:id="310" w:author="Paul Bikeyev-Winter" w:date="2017-08-10T19:09:00Z">
        <w:r w:rsidRPr="00416ED5" w:rsidDel="004B7BC9">
          <w:rPr>
            <w:rFonts w:ascii="Times New Roman" w:hAnsi="Times New Roman" w:cs="Times New Roman"/>
            <w:sz w:val="24"/>
            <w:szCs w:val="24"/>
          </w:rPr>
          <w:delText xml:space="preserve">make </w:delText>
        </w:r>
      </w:del>
      <w:ins w:id="311" w:author="Paul Bikeyev-Winter" w:date="2017-08-10T19:09:00Z">
        <w:r w:rsidR="004B7BC9">
          <w:rPr>
            <w:rFonts w:ascii="Times New Roman" w:hAnsi="Times New Roman" w:cs="Times New Roman"/>
            <w:sz w:val="24"/>
            <w:szCs w:val="24"/>
          </w:rPr>
          <w:t>ensure</w:t>
        </w:r>
        <w:r w:rsidR="004B7BC9" w:rsidRPr="00416ED5">
          <w:rPr>
            <w:rFonts w:ascii="Times New Roman" w:hAnsi="Times New Roman" w:cs="Times New Roman"/>
            <w:sz w:val="24"/>
            <w:szCs w:val="24"/>
          </w:rPr>
          <w:t xml:space="preserve"> </w:t>
        </w:r>
        <w:r w:rsidR="004B7BC9">
          <w:rPr>
            <w:rFonts w:ascii="Times New Roman" w:hAnsi="Times New Roman" w:cs="Times New Roman"/>
            <w:sz w:val="24"/>
            <w:szCs w:val="24"/>
          </w:rPr>
          <w:t xml:space="preserve">a </w:t>
        </w:r>
      </w:ins>
      <w:del w:id="312" w:author="Paul Bikeyev-Winter" w:date="2017-08-10T19:09:00Z">
        <w:r w:rsidRPr="00416ED5" w:rsidDel="004B7BC9">
          <w:rPr>
            <w:rFonts w:ascii="Times New Roman" w:hAnsi="Times New Roman" w:cs="Times New Roman"/>
            <w:sz w:val="24"/>
            <w:szCs w:val="24"/>
          </w:rPr>
          <w:delText xml:space="preserve">the </w:delText>
        </w:r>
      </w:del>
      <w:r w:rsidRPr="00416ED5">
        <w:rPr>
          <w:rFonts w:ascii="Times New Roman" w:hAnsi="Times New Roman" w:cs="Times New Roman"/>
          <w:sz w:val="24"/>
          <w:szCs w:val="24"/>
        </w:rPr>
        <w:t>proper balance between academic research and practical usability, which means</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 xml:space="preserve">that there is </w:t>
      </w:r>
      <w:r w:rsidR="00261608" w:rsidRPr="00416ED5">
        <w:rPr>
          <w:rFonts w:ascii="Times New Roman" w:hAnsi="Times New Roman" w:cs="Times New Roman"/>
          <w:sz w:val="24"/>
          <w:szCs w:val="24"/>
        </w:rPr>
        <w:t xml:space="preserve">a focus on </w:t>
      </w:r>
      <w:r w:rsidR="004B7BC9">
        <w:rPr>
          <w:rFonts w:ascii="Times New Roman" w:hAnsi="Times New Roman" w:cs="Times New Roman"/>
          <w:sz w:val="24"/>
          <w:szCs w:val="24"/>
        </w:rPr>
        <w:t xml:space="preserve">both </w:t>
      </w:r>
      <w:r w:rsidR="00261608" w:rsidRPr="00416ED5">
        <w:rPr>
          <w:rFonts w:ascii="Times New Roman" w:hAnsi="Times New Roman" w:cs="Times New Roman"/>
          <w:sz w:val="24"/>
          <w:szCs w:val="24"/>
        </w:rPr>
        <w:t>planning the long-</w:t>
      </w:r>
      <w:r w:rsidRPr="00416ED5">
        <w:rPr>
          <w:rFonts w:ascii="Times New Roman" w:hAnsi="Times New Roman" w:cs="Times New Roman"/>
          <w:sz w:val="24"/>
          <w:szCs w:val="24"/>
        </w:rPr>
        <w:t xml:space="preserve">term usage of the framework in terms of capabilities and scalability, </w:t>
      </w:r>
      <w:r w:rsidR="00261608" w:rsidRPr="00416ED5">
        <w:rPr>
          <w:rFonts w:ascii="Times New Roman" w:hAnsi="Times New Roman" w:cs="Times New Roman"/>
          <w:sz w:val="24"/>
          <w:szCs w:val="24"/>
        </w:rPr>
        <w:t>but also practical eff</w:t>
      </w:r>
      <w:r w:rsidRPr="00416ED5">
        <w:rPr>
          <w:rFonts w:ascii="Times New Roman" w:hAnsi="Times New Roman" w:cs="Times New Roman"/>
          <w:sz w:val="24"/>
          <w:szCs w:val="24"/>
        </w:rPr>
        <w:t>orts to enable a programmer to pick up the tools and start developing energy aware software</w:t>
      </w:r>
      <w:r w:rsidR="00261608" w:rsidRPr="00416ED5">
        <w:rPr>
          <w:rFonts w:ascii="Times New Roman" w:hAnsi="Times New Roman" w:cs="Times New Roman"/>
          <w:sz w:val="24"/>
          <w:szCs w:val="24"/>
        </w:rPr>
        <w:t xml:space="preserve"> </w:t>
      </w:r>
      <w:r w:rsidRPr="00416ED5">
        <w:rPr>
          <w:rFonts w:ascii="Times New Roman" w:hAnsi="Times New Roman" w:cs="Times New Roman"/>
          <w:sz w:val="24"/>
          <w:szCs w:val="24"/>
        </w:rPr>
        <w:t>in the industry.</w:t>
      </w:r>
    </w:p>
    <w:p w14:paraId="116533D5" w14:textId="77777777" w:rsidR="004B7BC9" w:rsidRPr="00416ED5" w:rsidRDefault="004B7BC9" w:rsidP="00261608">
      <w:pPr>
        <w:autoSpaceDE w:val="0"/>
        <w:autoSpaceDN w:val="0"/>
        <w:adjustRightInd w:val="0"/>
        <w:spacing w:after="0" w:line="360" w:lineRule="auto"/>
        <w:jc w:val="both"/>
        <w:rPr>
          <w:rFonts w:ascii="Times New Roman" w:hAnsi="Times New Roman" w:cs="Times New Roman"/>
          <w:sz w:val="24"/>
          <w:szCs w:val="24"/>
        </w:rPr>
      </w:pPr>
    </w:p>
    <w:p w14:paraId="66F8BF9D" w14:textId="77777777" w:rsidR="00B66A2A" w:rsidRPr="00261608" w:rsidRDefault="00B66A2A" w:rsidP="00261608">
      <w:pPr>
        <w:autoSpaceDE w:val="0"/>
        <w:autoSpaceDN w:val="0"/>
        <w:adjustRightInd w:val="0"/>
        <w:spacing w:after="0" w:line="240" w:lineRule="auto"/>
        <w:rPr>
          <w:rFonts w:ascii="Times New Roman" w:hAnsi="Times New Roman" w:cs="Times New Roman"/>
          <w:sz w:val="29"/>
          <w:szCs w:val="29"/>
        </w:rPr>
      </w:pPr>
      <w:commentRangeStart w:id="313"/>
      <w:proofErr w:type="gramStart"/>
      <w:r w:rsidRPr="00261608">
        <w:rPr>
          <w:rFonts w:ascii="Times New Roman" w:hAnsi="Times New Roman" w:cs="Times New Roman"/>
          <w:sz w:val="29"/>
          <w:szCs w:val="29"/>
        </w:rPr>
        <w:t>4</w:t>
      </w:r>
      <w:proofErr w:type="gramEnd"/>
      <w:r w:rsidRPr="00261608">
        <w:rPr>
          <w:rFonts w:ascii="Times New Roman" w:hAnsi="Times New Roman" w:cs="Times New Roman"/>
          <w:sz w:val="29"/>
          <w:szCs w:val="29"/>
        </w:rPr>
        <w:t xml:space="preserve"> Expected </w:t>
      </w:r>
      <w:r w:rsidR="00261608">
        <w:rPr>
          <w:rFonts w:ascii="Times New Roman" w:hAnsi="Times New Roman" w:cs="Times New Roman"/>
          <w:sz w:val="29"/>
          <w:szCs w:val="29"/>
        </w:rPr>
        <w:t>S</w:t>
      </w:r>
      <w:r w:rsidRPr="00261608">
        <w:rPr>
          <w:rFonts w:ascii="Times New Roman" w:hAnsi="Times New Roman" w:cs="Times New Roman"/>
          <w:sz w:val="29"/>
          <w:szCs w:val="29"/>
        </w:rPr>
        <w:t>cienti</w:t>
      </w:r>
      <w:r w:rsidR="00261608">
        <w:rPr>
          <w:rFonts w:ascii="Times New Roman" w:hAnsi="Times New Roman" w:cs="Times New Roman"/>
          <w:sz w:val="29"/>
          <w:szCs w:val="29"/>
        </w:rPr>
        <w:t>fic and Societal Impacts and Potential B</w:t>
      </w:r>
      <w:r w:rsidRPr="00261608">
        <w:rPr>
          <w:rFonts w:ascii="Times New Roman" w:hAnsi="Times New Roman" w:cs="Times New Roman"/>
          <w:sz w:val="29"/>
          <w:szCs w:val="29"/>
        </w:rPr>
        <w:t>reakthrough</w:t>
      </w:r>
    </w:p>
    <w:p w14:paraId="6FDBE6F0" w14:textId="4E20BA26" w:rsidR="00B66A2A" w:rsidRDefault="00261608" w:rsidP="00B66A2A">
      <w:pPr>
        <w:autoSpaceDE w:val="0"/>
        <w:autoSpaceDN w:val="0"/>
        <w:adjustRightInd w:val="0"/>
        <w:spacing w:after="0" w:line="240" w:lineRule="auto"/>
        <w:rPr>
          <w:rFonts w:ascii="Times New Roman" w:hAnsi="Times New Roman" w:cs="Times New Roman"/>
          <w:sz w:val="29"/>
          <w:szCs w:val="29"/>
        </w:rPr>
      </w:pPr>
      <w:proofErr w:type="gramStart"/>
      <w:r>
        <w:rPr>
          <w:rFonts w:ascii="Times New Roman" w:hAnsi="Times New Roman" w:cs="Times New Roman"/>
          <w:sz w:val="29"/>
          <w:szCs w:val="29"/>
        </w:rPr>
        <w:t>of</w:t>
      </w:r>
      <w:proofErr w:type="gramEnd"/>
      <w:r>
        <w:rPr>
          <w:rFonts w:ascii="Times New Roman" w:hAnsi="Times New Roman" w:cs="Times New Roman"/>
          <w:sz w:val="29"/>
          <w:szCs w:val="29"/>
        </w:rPr>
        <w:t xml:space="preserve"> the R</w:t>
      </w:r>
      <w:r w:rsidR="00B66A2A" w:rsidRPr="00261608">
        <w:rPr>
          <w:rFonts w:ascii="Times New Roman" w:hAnsi="Times New Roman" w:cs="Times New Roman"/>
          <w:sz w:val="29"/>
          <w:szCs w:val="29"/>
        </w:rPr>
        <w:t>esearch</w:t>
      </w:r>
      <w:commentRangeEnd w:id="313"/>
      <w:r w:rsidR="004B7BC9">
        <w:rPr>
          <w:rStyle w:val="CommentReference"/>
        </w:rPr>
        <w:commentReference w:id="313"/>
      </w:r>
    </w:p>
    <w:p w14:paraId="589223DD" w14:textId="7976A9E0" w:rsidR="004B7BC9" w:rsidRDefault="004B7BC9" w:rsidP="00B66A2A">
      <w:pPr>
        <w:autoSpaceDE w:val="0"/>
        <w:autoSpaceDN w:val="0"/>
        <w:adjustRightInd w:val="0"/>
        <w:spacing w:after="0" w:line="240" w:lineRule="auto"/>
        <w:rPr>
          <w:rFonts w:ascii="Times New Roman" w:hAnsi="Times New Roman" w:cs="Times New Roman"/>
          <w:sz w:val="29"/>
          <w:szCs w:val="29"/>
        </w:rPr>
      </w:pPr>
    </w:p>
    <w:p w14:paraId="585FF959" w14:textId="544504E9" w:rsidR="004B7BC9" w:rsidRPr="004B7BC9" w:rsidRDefault="004B7BC9" w:rsidP="00B66A2A">
      <w:pPr>
        <w:autoSpaceDE w:val="0"/>
        <w:autoSpaceDN w:val="0"/>
        <w:adjustRightInd w:val="0"/>
        <w:spacing w:after="0" w:line="240" w:lineRule="auto"/>
        <w:rPr>
          <w:rFonts w:ascii="Times New Roman" w:hAnsi="Times New Roman" w:cs="Times New Roman"/>
          <w:b/>
          <w:sz w:val="24"/>
          <w:szCs w:val="24"/>
        </w:rPr>
      </w:pPr>
      <w:r w:rsidRPr="004B7BC9">
        <w:rPr>
          <w:rFonts w:ascii="Times New Roman" w:hAnsi="Times New Roman" w:cs="Times New Roman"/>
          <w:b/>
          <w:sz w:val="24"/>
          <w:szCs w:val="24"/>
        </w:rPr>
        <w:t xml:space="preserve">3B Effects and Impact </w:t>
      </w:r>
      <w:proofErr w:type="gramStart"/>
      <w:r w:rsidRPr="004B7BC9">
        <w:rPr>
          <w:rFonts w:ascii="Times New Roman" w:hAnsi="Times New Roman" w:cs="Times New Roman"/>
          <w:b/>
          <w:sz w:val="24"/>
          <w:szCs w:val="24"/>
        </w:rPr>
        <w:t>Beyond</w:t>
      </w:r>
      <w:proofErr w:type="gramEnd"/>
      <w:r w:rsidRPr="004B7BC9">
        <w:rPr>
          <w:rFonts w:ascii="Times New Roman" w:hAnsi="Times New Roman" w:cs="Times New Roman"/>
          <w:b/>
          <w:sz w:val="24"/>
          <w:szCs w:val="24"/>
        </w:rPr>
        <w:t xml:space="preserve"> Academia  </w:t>
      </w:r>
    </w:p>
    <w:p w14:paraId="62377D85" w14:textId="77777777" w:rsidR="00261608" w:rsidRPr="00261608" w:rsidRDefault="00261608" w:rsidP="00B66A2A">
      <w:pPr>
        <w:autoSpaceDE w:val="0"/>
        <w:autoSpaceDN w:val="0"/>
        <w:adjustRightInd w:val="0"/>
        <w:spacing w:after="0" w:line="240" w:lineRule="auto"/>
        <w:rPr>
          <w:rFonts w:ascii="Times New Roman" w:hAnsi="Times New Roman" w:cs="Times New Roman"/>
          <w:sz w:val="29"/>
          <w:szCs w:val="29"/>
        </w:rPr>
      </w:pPr>
    </w:p>
    <w:p w14:paraId="2FA76D9D" w14:textId="770DF78C" w:rsidR="00924236" w:rsidRPr="004B7BC9" w:rsidRDefault="00B66A2A" w:rsidP="00261608">
      <w:pPr>
        <w:autoSpaceDE w:val="0"/>
        <w:autoSpaceDN w:val="0"/>
        <w:adjustRightInd w:val="0"/>
        <w:spacing w:after="0" w:line="360" w:lineRule="auto"/>
        <w:jc w:val="both"/>
        <w:rPr>
          <w:rFonts w:ascii="Times New Roman" w:hAnsi="Times New Roman" w:cs="Times New Roman"/>
          <w:sz w:val="24"/>
          <w:szCs w:val="24"/>
        </w:rPr>
      </w:pPr>
      <w:r w:rsidRPr="004B7BC9">
        <w:rPr>
          <w:rFonts w:ascii="Times New Roman" w:hAnsi="Times New Roman" w:cs="Times New Roman"/>
          <w:sz w:val="24"/>
          <w:szCs w:val="24"/>
        </w:rPr>
        <w:t xml:space="preserve">Our expected impact on the research community is to </w:t>
      </w:r>
      <w:ins w:id="314" w:author="Paul Bikeyev-Winter" w:date="2017-08-10T19:16:00Z">
        <w:r w:rsidR="00CF63F7">
          <w:rPr>
            <w:rFonts w:ascii="Times New Roman" w:hAnsi="Times New Roman" w:cs="Times New Roman"/>
            <w:sz w:val="24"/>
            <w:szCs w:val="24"/>
          </w:rPr>
          <w:t xml:space="preserve">introduce </w:t>
        </w:r>
      </w:ins>
      <w:del w:id="315" w:author="Paul Bikeyev-Winter" w:date="2017-08-10T19:16:00Z">
        <w:r w:rsidRPr="004B7BC9" w:rsidDel="00CF63F7">
          <w:rPr>
            <w:rFonts w:ascii="Times New Roman" w:hAnsi="Times New Roman" w:cs="Times New Roman"/>
            <w:sz w:val="24"/>
            <w:szCs w:val="24"/>
          </w:rPr>
          <w:delText xml:space="preserve">address the </w:delText>
        </w:r>
      </w:del>
      <w:r w:rsidRPr="004B7BC9">
        <w:rPr>
          <w:rFonts w:ascii="Times New Roman" w:hAnsi="Times New Roman" w:cs="Times New Roman"/>
          <w:sz w:val="24"/>
          <w:szCs w:val="24"/>
        </w:rPr>
        <w:t xml:space="preserve">energy awareness </w:t>
      </w:r>
      <w:ins w:id="316" w:author="Paul Bikeyev-Winter" w:date="2017-08-10T19:16:00Z">
        <w:r w:rsidR="00CF63F7">
          <w:rPr>
            <w:rFonts w:ascii="Times New Roman" w:hAnsi="Times New Roman" w:cs="Times New Roman"/>
            <w:sz w:val="24"/>
            <w:szCs w:val="24"/>
          </w:rPr>
          <w:t>to</w:t>
        </w:r>
      </w:ins>
      <w:del w:id="317" w:author="Paul Bikeyev-Winter" w:date="2017-08-10T19:16:00Z">
        <w:r w:rsidRPr="004B7BC9" w:rsidDel="00CF63F7">
          <w:rPr>
            <w:rFonts w:ascii="Times New Roman" w:hAnsi="Times New Roman" w:cs="Times New Roman"/>
            <w:sz w:val="24"/>
            <w:szCs w:val="24"/>
          </w:rPr>
          <w:delText>in</w:delText>
        </w:r>
      </w:del>
      <w:r w:rsidRPr="004B7BC9">
        <w:rPr>
          <w:rFonts w:ascii="Times New Roman" w:hAnsi="Times New Roman" w:cs="Times New Roman"/>
          <w:sz w:val="24"/>
          <w:szCs w:val="24"/>
        </w:rPr>
        <w:t xml:space="preserve"> software. In other words, the</w:t>
      </w:r>
      <w:r w:rsidR="004B7BC9">
        <w:rPr>
          <w:rFonts w:ascii="Times New Roman" w:hAnsi="Times New Roman" w:cs="Times New Roman"/>
          <w:sz w:val="24"/>
          <w:szCs w:val="24"/>
        </w:rPr>
        <w:t xml:space="preserve"> </w:t>
      </w:r>
      <w:r w:rsidRPr="004B7BC9">
        <w:rPr>
          <w:rFonts w:ascii="Times New Roman" w:hAnsi="Times New Roman" w:cs="Times New Roman"/>
          <w:sz w:val="24"/>
          <w:szCs w:val="24"/>
        </w:rPr>
        <w:t xml:space="preserve">need for communication between the application layer and the runtime environment. </w:t>
      </w:r>
      <w:r w:rsidR="00CF63F7">
        <w:rPr>
          <w:rFonts w:ascii="Times New Roman" w:hAnsi="Times New Roman" w:cs="Times New Roman"/>
          <w:sz w:val="24"/>
          <w:szCs w:val="24"/>
        </w:rPr>
        <w:t xml:space="preserve"> </w:t>
      </w:r>
      <w:r w:rsidRPr="004B7BC9">
        <w:rPr>
          <w:rFonts w:ascii="Times New Roman" w:hAnsi="Times New Roman" w:cs="Times New Roman"/>
          <w:sz w:val="24"/>
          <w:szCs w:val="24"/>
        </w:rPr>
        <w:t>Our potential breakthrough</w:t>
      </w:r>
      <w:r w:rsidR="00C7388A" w:rsidRPr="004B7BC9">
        <w:rPr>
          <w:rFonts w:ascii="Times New Roman" w:hAnsi="Times New Roman" w:cs="Times New Roman"/>
          <w:sz w:val="24"/>
          <w:szCs w:val="24"/>
        </w:rPr>
        <w:t xml:space="preserve"> </w:t>
      </w:r>
      <w:r w:rsidRPr="004B7BC9">
        <w:rPr>
          <w:rFonts w:ascii="Times New Roman" w:hAnsi="Times New Roman" w:cs="Times New Roman"/>
          <w:sz w:val="24"/>
          <w:szCs w:val="24"/>
        </w:rPr>
        <w:t xml:space="preserve">is to introduce </w:t>
      </w:r>
      <w:r w:rsidRPr="00CF63F7">
        <w:rPr>
          <w:rFonts w:ascii="Times New Roman" w:hAnsi="Times New Roman" w:cs="Times New Roman"/>
          <w:b/>
          <w:sz w:val="24"/>
          <w:szCs w:val="24"/>
        </w:rPr>
        <w:t xml:space="preserve">energy awareness as </w:t>
      </w:r>
      <w:r w:rsidR="00CF63F7" w:rsidRPr="00CF63F7">
        <w:rPr>
          <w:rFonts w:ascii="Times New Roman" w:hAnsi="Times New Roman" w:cs="Times New Roman"/>
          <w:b/>
          <w:sz w:val="24"/>
          <w:szCs w:val="24"/>
        </w:rPr>
        <w:t xml:space="preserve">a </w:t>
      </w:r>
      <w:r w:rsidRPr="00CF63F7">
        <w:rPr>
          <w:rFonts w:ascii="Times New Roman" w:hAnsi="Times New Roman" w:cs="Times New Roman"/>
          <w:b/>
          <w:sz w:val="24"/>
          <w:szCs w:val="24"/>
        </w:rPr>
        <w:t>natural part of programming</w:t>
      </w:r>
      <w:r w:rsidRPr="004B7BC9">
        <w:rPr>
          <w:rFonts w:ascii="Times New Roman" w:hAnsi="Times New Roman" w:cs="Times New Roman"/>
          <w:sz w:val="24"/>
          <w:szCs w:val="24"/>
        </w:rPr>
        <w:t>.</w:t>
      </w:r>
      <w:r w:rsidR="00C7388A" w:rsidRPr="004B7BC9">
        <w:rPr>
          <w:rFonts w:ascii="Times New Roman" w:hAnsi="Times New Roman" w:cs="Times New Roman"/>
          <w:sz w:val="24"/>
          <w:szCs w:val="24"/>
        </w:rPr>
        <w:t xml:space="preserve"> </w:t>
      </w:r>
      <w:r w:rsidRPr="004B7BC9">
        <w:rPr>
          <w:rFonts w:ascii="Times New Roman" w:hAnsi="Times New Roman" w:cs="Times New Roman"/>
          <w:sz w:val="24"/>
          <w:szCs w:val="24"/>
        </w:rPr>
        <w:t xml:space="preserve">For </w:t>
      </w:r>
      <w:proofErr w:type="gramStart"/>
      <w:r w:rsidRPr="004B7BC9">
        <w:rPr>
          <w:rFonts w:ascii="Times New Roman" w:hAnsi="Times New Roman" w:cs="Times New Roman"/>
          <w:sz w:val="24"/>
          <w:szCs w:val="24"/>
        </w:rPr>
        <w:t>decades</w:t>
      </w:r>
      <w:proofErr w:type="gramEnd"/>
      <w:r w:rsidRPr="004B7BC9">
        <w:rPr>
          <w:rFonts w:ascii="Times New Roman" w:hAnsi="Times New Roman" w:cs="Times New Roman"/>
          <w:sz w:val="24"/>
          <w:szCs w:val="24"/>
        </w:rPr>
        <w:t xml:space="preserve"> it has been a natural step to introduce meta-data in software for creating parallel program</w:t>
      </w:r>
      <w:r w:rsidR="00CF63F7">
        <w:rPr>
          <w:rFonts w:ascii="Times New Roman" w:hAnsi="Times New Roman" w:cs="Times New Roman"/>
          <w:sz w:val="24"/>
          <w:szCs w:val="24"/>
        </w:rPr>
        <w:t>me</w:t>
      </w:r>
      <w:r w:rsidRPr="004B7BC9">
        <w:rPr>
          <w:rFonts w:ascii="Times New Roman" w:hAnsi="Times New Roman" w:cs="Times New Roman"/>
          <w:sz w:val="24"/>
          <w:szCs w:val="24"/>
        </w:rPr>
        <w:t xml:space="preserve">s. </w:t>
      </w:r>
      <w:r w:rsidR="00CF63F7">
        <w:rPr>
          <w:rFonts w:ascii="Times New Roman" w:hAnsi="Times New Roman" w:cs="Times New Roman"/>
          <w:sz w:val="24"/>
          <w:szCs w:val="24"/>
        </w:rPr>
        <w:t xml:space="preserve"> </w:t>
      </w:r>
      <w:r w:rsidRPr="004B7BC9">
        <w:rPr>
          <w:rFonts w:ascii="Times New Roman" w:hAnsi="Times New Roman" w:cs="Times New Roman"/>
          <w:sz w:val="24"/>
          <w:szCs w:val="24"/>
        </w:rPr>
        <w:t>The</w:t>
      </w:r>
      <w:r w:rsidR="00C7388A" w:rsidRPr="004B7BC9">
        <w:rPr>
          <w:rFonts w:ascii="Times New Roman" w:hAnsi="Times New Roman" w:cs="Times New Roman"/>
          <w:sz w:val="24"/>
          <w:szCs w:val="24"/>
        </w:rPr>
        <w:t xml:space="preserve"> </w:t>
      </w:r>
      <w:r w:rsidRPr="004B7BC9">
        <w:rPr>
          <w:rFonts w:ascii="Times New Roman" w:hAnsi="Times New Roman" w:cs="Times New Roman"/>
          <w:sz w:val="24"/>
          <w:szCs w:val="24"/>
        </w:rPr>
        <w:t xml:space="preserve">programmer has been willing to add #pragmas in </w:t>
      </w:r>
      <w:proofErr w:type="spellStart"/>
      <w:r w:rsidRPr="004B7BC9">
        <w:rPr>
          <w:rFonts w:ascii="Times New Roman" w:hAnsi="Times New Roman" w:cs="Times New Roman"/>
          <w:sz w:val="24"/>
          <w:szCs w:val="24"/>
        </w:rPr>
        <w:t>OpenM</w:t>
      </w:r>
      <w:r w:rsidR="00CF63F7">
        <w:rPr>
          <w:rFonts w:ascii="Times New Roman" w:hAnsi="Times New Roman" w:cs="Times New Roman"/>
          <w:sz w:val="24"/>
          <w:szCs w:val="24"/>
        </w:rPr>
        <w:t>P</w:t>
      </w:r>
      <w:proofErr w:type="spellEnd"/>
      <w:r w:rsidR="00CF63F7">
        <w:rPr>
          <w:rFonts w:ascii="Times New Roman" w:hAnsi="Times New Roman" w:cs="Times New Roman"/>
          <w:sz w:val="24"/>
          <w:szCs w:val="24"/>
        </w:rPr>
        <w:t xml:space="preserve">, Keywords in </w:t>
      </w:r>
      <w:proofErr w:type="spellStart"/>
      <w:r w:rsidR="00CF63F7">
        <w:rPr>
          <w:rFonts w:ascii="Times New Roman" w:hAnsi="Times New Roman" w:cs="Times New Roman"/>
          <w:sz w:val="24"/>
          <w:szCs w:val="24"/>
        </w:rPr>
        <w:t>Cilk</w:t>
      </w:r>
      <w:proofErr w:type="spellEnd"/>
      <w:r w:rsidR="00CF63F7">
        <w:rPr>
          <w:rFonts w:ascii="Times New Roman" w:hAnsi="Times New Roman" w:cs="Times New Roman"/>
          <w:sz w:val="24"/>
          <w:szCs w:val="24"/>
        </w:rPr>
        <w:t xml:space="preserve"> or Initialis</w:t>
      </w:r>
      <w:r w:rsidRPr="004B7BC9">
        <w:rPr>
          <w:rFonts w:ascii="Times New Roman" w:hAnsi="Times New Roman" w:cs="Times New Roman"/>
          <w:sz w:val="24"/>
          <w:szCs w:val="24"/>
        </w:rPr>
        <w:t xml:space="preserve">ations in </w:t>
      </w:r>
      <w:proofErr w:type="spellStart"/>
      <w:r w:rsidRPr="004B7BC9">
        <w:rPr>
          <w:rFonts w:ascii="Times New Roman" w:hAnsi="Times New Roman" w:cs="Times New Roman"/>
          <w:sz w:val="24"/>
          <w:szCs w:val="24"/>
        </w:rPr>
        <w:t>OpenCL</w:t>
      </w:r>
      <w:proofErr w:type="spellEnd"/>
      <w:r w:rsidRPr="004B7BC9">
        <w:rPr>
          <w:rFonts w:ascii="Times New Roman" w:hAnsi="Times New Roman" w:cs="Times New Roman"/>
          <w:sz w:val="24"/>
          <w:szCs w:val="24"/>
        </w:rPr>
        <w:t xml:space="preserve"> </w:t>
      </w:r>
      <w:r w:rsidR="00CF63F7">
        <w:rPr>
          <w:rFonts w:ascii="Times New Roman" w:hAnsi="Times New Roman" w:cs="Times New Roman"/>
          <w:sz w:val="24"/>
          <w:szCs w:val="24"/>
        </w:rPr>
        <w:t xml:space="preserve">in order </w:t>
      </w:r>
      <w:r w:rsidRPr="004B7BC9">
        <w:rPr>
          <w:rFonts w:ascii="Times New Roman" w:hAnsi="Times New Roman" w:cs="Times New Roman"/>
          <w:sz w:val="24"/>
          <w:szCs w:val="24"/>
        </w:rPr>
        <w:t>to create</w:t>
      </w:r>
      <w:r w:rsidR="00C7388A" w:rsidRPr="004B7BC9">
        <w:rPr>
          <w:rFonts w:ascii="Times New Roman" w:hAnsi="Times New Roman" w:cs="Times New Roman"/>
          <w:sz w:val="24"/>
          <w:szCs w:val="24"/>
        </w:rPr>
        <w:t xml:space="preserve"> </w:t>
      </w:r>
      <w:r w:rsidRPr="004B7BC9">
        <w:rPr>
          <w:rFonts w:ascii="Times New Roman" w:hAnsi="Times New Roman" w:cs="Times New Roman"/>
          <w:sz w:val="24"/>
          <w:szCs w:val="24"/>
        </w:rPr>
        <w:t>parallel software becau</w:t>
      </w:r>
      <w:r w:rsidR="00C7388A" w:rsidRPr="004B7BC9">
        <w:rPr>
          <w:rFonts w:ascii="Times New Roman" w:hAnsi="Times New Roman" w:cs="Times New Roman"/>
          <w:sz w:val="24"/>
          <w:szCs w:val="24"/>
        </w:rPr>
        <w:t>se of the minimal programming eff</w:t>
      </w:r>
      <w:r w:rsidRPr="004B7BC9">
        <w:rPr>
          <w:rFonts w:ascii="Times New Roman" w:hAnsi="Times New Roman" w:cs="Times New Roman"/>
          <w:sz w:val="24"/>
          <w:szCs w:val="24"/>
        </w:rPr>
        <w:t>ort and si</w:t>
      </w:r>
      <w:r w:rsidR="00C7388A" w:rsidRPr="004B7BC9">
        <w:rPr>
          <w:rFonts w:ascii="Times New Roman" w:hAnsi="Times New Roman" w:cs="Times New Roman"/>
          <w:sz w:val="24"/>
          <w:szCs w:val="24"/>
        </w:rPr>
        <w:t>gnifi</w:t>
      </w:r>
      <w:r w:rsidRPr="004B7BC9">
        <w:rPr>
          <w:rFonts w:ascii="Times New Roman" w:hAnsi="Times New Roman" w:cs="Times New Roman"/>
          <w:sz w:val="24"/>
          <w:szCs w:val="24"/>
        </w:rPr>
        <w:t>cant performance gain. We intend to extend</w:t>
      </w:r>
      <w:r w:rsidR="00C7388A" w:rsidRPr="004B7BC9">
        <w:rPr>
          <w:rFonts w:ascii="Times New Roman" w:hAnsi="Times New Roman" w:cs="Times New Roman"/>
          <w:sz w:val="24"/>
          <w:szCs w:val="24"/>
        </w:rPr>
        <w:t xml:space="preserve"> </w:t>
      </w:r>
      <w:r w:rsidRPr="004B7BC9">
        <w:rPr>
          <w:rFonts w:ascii="Times New Roman" w:hAnsi="Times New Roman" w:cs="Times New Roman"/>
          <w:sz w:val="24"/>
          <w:szCs w:val="24"/>
        </w:rPr>
        <w:t>this notion to energy awareness and demonstrate the potent</w:t>
      </w:r>
      <w:r w:rsidR="00C7388A" w:rsidRPr="004B7BC9">
        <w:rPr>
          <w:rFonts w:ascii="Times New Roman" w:hAnsi="Times New Roman" w:cs="Times New Roman"/>
          <w:sz w:val="24"/>
          <w:szCs w:val="24"/>
        </w:rPr>
        <w:t>ial reward in terms of energy effi</w:t>
      </w:r>
      <w:r w:rsidRPr="004B7BC9">
        <w:rPr>
          <w:rFonts w:ascii="Times New Roman" w:hAnsi="Times New Roman" w:cs="Times New Roman"/>
          <w:sz w:val="24"/>
          <w:szCs w:val="24"/>
        </w:rPr>
        <w:t xml:space="preserve">ciency. </w:t>
      </w:r>
      <w:r w:rsidR="00C7388A" w:rsidRPr="004B7BC9">
        <w:rPr>
          <w:rFonts w:ascii="Times New Roman" w:hAnsi="Times New Roman" w:cs="Times New Roman"/>
          <w:sz w:val="24"/>
          <w:szCs w:val="24"/>
        </w:rPr>
        <w:t xml:space="preserve"> </w:t>
      </w:r>
      <w:r w:rsidRPr="004B7BC9">
        <w:rPr>
          <w:rFonts w:ascii="Times New Roman" w:hAnsi="Times New Roman" w:cs="Times New Roman"/>
          <w:sz w:val="24"/>
          <w:szCs w:val="24"/>
        </w:rPr>
        <w:t>Furthermore,</w:t>
      </w:r>
      <w:r w:rsidR="00C7388A" w:rsidRPr="004B7BC9">
        <w:rPr>
          <w:rFonts w:ascii="Times New Roman" w:hAnsi="Times New Roman" w:cs="Times New Roman"/>
          <w:sz w:val="24"/>
          <w:szCs w:val="24"/>
        </w:rPr>
        <w:t xml:space="preserve"> </w:t>
      </w:r>
      <w:r w:rsidRPr="004B7BC9">
        <w:rPr>
          <w:rFonts w:ascii="Times New Roman" w:hAnsi="Times New Roman" w:cs="Times New Roman"/>
          <w:sz w:val="24"/>
          <w:szCs w:val="24"/>
        </w:rPr>
        <w:t>the development of runtim</w:t>
      </w:r>
      <w:r w:rsidR="00C7388A" w:rsidRPr="004B7BC9">
        <w:rPr>
          <w:rFonts w:ascii="Times New Roman" w:hAnsi="Times New Roman" w:cs="Times New Roman"/>
          <w:sz w:val="24"/>
          <w:szCs w:val="24"/>
        </w:rPr>
        <w:t>e systems becomes more straight</w:t>
      </w:r>
      <w:r w:rsidRPr="004B7BC9">
        <w:rPr>
          <w:rFonts w:ascii="Times New Roman" w:hAnsi="Times New Roman" w:cs="Times New Roman"/>
          <w:sz w:val="24"/>
          <w:szCs w:val="24"/>
        </w:rPr>
        <w:t>forward. Without energy aware programming as the</w:t>
      </w:r>
      <w:r w:rsidR="00C7388A" w:rsidRPr="004B7BC9">
        <w:rPr>
          <w:rFonts w:ascii="Times New Roman" w:hAnsi="Times New Roman" w:cs="Times New Roman"/>
          <w:sz w:val="24"/>
          <w:szCs w:val="24"/>
        </w:rPr>
        <w:t xml:space="preserve"> </w:t>
      </w:r>
      <w:r w:rsidRPr="004B7BC9">
        <w:rPr>
          <w:rFonts w:ascii="Times New Roman" w:hAnsi="Times New Roman" w:cs="Times New Roman"/>
          <w:sz w:val="24"/>
          <w:szCs w:val="24"/>
        </w:rPr>
        <w:t>underlying notion, runtime systems in any domain have no common ground on which the decision making is</w:t>
      </w:r>
      <w:r w:rsidR="00C7388A" w:rsidRPr="004B7BC9">
        <w:rPr>
          <w:rFonts w:ascii="Times New Roman" w:hAnsi="Times New Roman" w:cs="Times New Roman"/>
          <w:sz w:val="24"/>
          <w:szCs w:val="24"/>
        </w:rPr>
        <w:t xml:space="preserve"> </w:t>
      </w:r>
      <w:r w:rsidRPr="004B7BC9">
        <w:rPr>
          <w:rFonts w:ascii="Times New Roman" w:hAnsi="Times New Roman" w:cs="Times New Roman"/>
          <w:sz w:val="24"/>
          <w:szCs w:val="24"/>
        </w:rPr>
        <w:t xml:space="preserve">based. </w:t>
      </w:r>
      <w:r w:rsidR="00CF63F7">
        <w:rPr>
          <w:rFonts w:ascii="Times New Roman" w:hAnsi="Times New Roman" w:cs="Times New Roman"/>
          <w:sz w:val="24"/>
          <w:szCs w:val="24"/>
        </w:rPr>
        <w:t xml:space="preserve"> </w:t>
      </w:r>
      <w:r w:rsidRPr="004B7BC9">
        <w:rPr>
          <w:rFonts w:ascii="Times New Roman" w:hAnsi="Times New Roman" w:cs="Times New Roman"/>
          <w:sz w:val="24"/>
          <w:szCs w:val="24"/>
        </w:rPr>
        <w:t>Optimi</w:t>
      </w:r>
      <w:r w:rsidR="00CF63F7">
        <w:rPr>
          <w:rFonts w:ascii="Times New Roman" w:hAnsi="Times New Roman" w:cs="Times New Roman"/>
          <w:sz w:val="24"/>
          <w:szCs w:val="24"/>
        </w:rPr>
        <w:t>s</w:t>
      </w:r>
      <w:r w:rsidRPr="004B7BC9">
        <w:rPr>
          <w:rFonts w:ascii="Times New Roman" w:hAnsi="Times New Roman" w:cs="Times New Roman"/>
          <w:sz w:val="24"/>
          <w:szCs w:val="24"/>
        </w:rPr>
        <w:t>ations re</w:t>
      </w:r>
      <w:r w:rsidR="00CF63F7">
        <w:rPr>
          <w:rFonts w:ascii="Times New Roman" w:hAnsi="Times New Roman" w:cs="Times New Roman"/>
          <w:sz w:val="24"/>
          <w:szCs w:val="24"/>
        </w:rPr>
        <w:t>main based on ad-hoc ideas and “</w:t>
      </w:r>
      <w:r w:rsidRPr="004B7BC9">
        <w:rPr>
          <w:rFonts w:ascii="Times New Roman" w:hAnsi="Times New Roman" w:cs="Times New Roman"/>
          <w:sz w:val="24"/>
          <w:szCs w:val="24"/>
        </w:rPr>
        <w:t>hacked</w:t>
      </w:r>
      <w:r w:rsidR="00CF63F7">
        <w:rPr>
          <w:rFonts w:ascii="Times New Roman" w:hAnsi="Times New Roman" w:cs="Times New Roman"/>
          <w:sz w:val="24"/>
          <w:szCs w:val="24"/>
        </w:rPr>
        <w:t>”</w:t>
      </w:r>
      <w:r w:rsidRPr="004B7BC9">
        <w:rPr>
          <w:rFonts w:ascii="Times New Roman" w:hAnsi="Times New Roman" w:cs="Times New Roman"/>
          <w:sz w:val="24"/>
          <w:szCs w:val="24"/>
        </w:rPr>
        <w:t xml:space="preserve"> hard-code</w:t>
      </w:r>
      <w:r w:rsidR="00CF63F7">
        <w:rPr>
          <w:rFonts w:ascii="Times New Roman" w:hAnsi="Times New Roman" w:cs="Times New Roman"/>
          <w:sz w:val="24"/>
          <w:szCs w:val="24"/>
        </w:rPr>
        <w:t>,</w:t>
      </w:r>
      <w:r w:rsidRPr="004B7BC9">
        <w:rPr>
          <w:rFonts w:ascii="Times New Roman" w:hAnsi="Times New Roman" w:cs="Times New Roman"/>
          <w:sz w:val="24"/>
          <w:szCs w:val="24"/>
        </w:rPr>
        <w:t xml:space="preserve"> which is usually not portable </w:t>
      </w:r>
      <w:proofErr w:type="gramStart"/>
      <w:r w:rsidRPr="004B7BC9">
        <w:rPr>
          <w:rFonts w:ascii="Times New Roman" w:hAnsi="Times New Roman" w:cs="Times New Roman"/>
          <w:sz w:val="24"/>
          <w:szCs w:val="24"/>
        </w:rPr>
        <w:t>between</w:t>
      </w:r>
      <w:r w:rsidR="00C7388A" w:rsidRPr="004B7BC9">
        <w:rPr>
          <w:rFonts w:ascii="Times New Roman" w:hAnsi="Times New Roman" w:cs="Times New Roman"/>
          <w:sz w:val="24"/>
          <w:szCs w:val="24"/>
        </w:rPr>
        <w:t xml:space="preserve"> </w:t>
      </w:r>
      <w:r w:rsidRPr="004B7BC9">
        <w:rPr>
          <w:rFonts w:ascii="Times New Roman" w:hAnsi="Times New Roman" w:cs="Times New Roman"/>
          <w:sz w:val="24"/>
          <w:szCs w:val="24"/>
        </w:rPr>
        <w:t>either</w:t>
      </w:r>
      <w:proofErr w:type="gramEnd"/>
      <w:r w:rsidRPr="004B7BC9">
        <w:rPr>
          <w:rFonts w:ascii="Times New Roman" w:hAnsi="Times New Roman" w:cs="Times New Roman"/>
          <w:sz w:val="24"/>
          <w:szCs w:val="24"/>
        </w:rPr>
        <w:t xml:space="preserve"> domains or even between di</w:t>
      </w:r>
      <w:r w:rsidR="00C7388A" w:rsidRPr="004B7BC9">
        <w:rPr>
          <w:rFonts w:ascii="Times New Roman" w:hAnsi="Times New Roman" w:cs="Times New Roman"/>
          <w:sz w:val="24"/>
          <w:szCs w:val="24"/>
        </w:rPr>
        <w:t>ff</w:t>
      </w:r>
      <w:r w:rsidRPr="004B7BC9">
        <w:rPr>
          <w:rFonts w:ascii="Times New Roman" w:hAnsi="Times New Roman" w:cs="Times New Roman"/>
          <w:sz w:val="24"/>
          <w:szCs w:val="24"/>
        </w:rPr>
        <w:t xml:space="preserve">erent architectures. </w:t>
      </w:r>
      <w:r w:rsidR="00CF63F7">
        <w:rPr>
          <w:rFonts w:ascii="Times New Roman" w:hAnsi="Times New Roman" w:cs="Times New Roman"/>
          <w:sz w:val="24"/>
          <w:szCs w:val="24"/>
        </w:rPr>
        <w:t xml:space="preserve"> </w:t>
      </w:r>
      <w:r w:rsidRPr="004B7BC9">
        <w:rPr>
          <w:rFonts w:ascii="Times New Roman" w:hAnsi="Times New Roman" w:cs="Times New Roman"/>
          <w:sz w:val="24"/>
          <w:szCs w:val="24"/>
        </w:rPr>
        <w:t>Even though the implementation of the runtime systems</w:t>
      </w:r>
      <w:r w:rsidR="00C7388A" w:rsidRPr="004B7BC9">
        <w:rPr>
          <w:rFonts w:ascii="Times New Roman" w:hAnsi="Times New Roman" w:cs="Times New Roman"/>
          <w:sz w:val="24"/>
          <w:szCs w:val="24"/>
        </w:rPr>
        <w:t xml:space="preserve"> between domains can be diff</w:t>
      </w:r>
      <w:r w:rsidRPr="004B7BC9">
        <w:rPr>
          <w:rFonts w:ascii="Times New Roman" w:hAnsi="Times New Roman" w:cs="Times New Roman"/>
          <w:sz w:val="24"/>
          <w:szCs w:val="24"/>
        </w:rPr>
        <w:t xml:space="preserve">erent, the core idea of resource allocation decisions based on energy </w:t>
      </w:r>
      <w:r w:rsidRPr="004B7BC9">
        <w:rPr>
          <w:rFonts w:ascii="Times New Roman" w:hAnsi="Times New Roman" w:cs="Times New Roman"/>
          <w:sz w:val="24"/>
          <w:szCs w:val="24"/>
        </w:rPr>
        <w:lastRenderedPageBreak/>
        <w:t>aware programming</w:t>
      </w:r>
      <w:r w:rsidR="00C7388A" w:rsidRPr="004B7BC9">
        <w:rPr>
          <w:rFonts w:ascii="Times New Roman" w:hAnsi="Times New Roman" w:cs="Times New Roman"/>
          <w:sz w:val="24"/>
          <w:szCs w:val="24"/>
        </w:rPr>
        <w:t xml:space="preserve"> </w:t>
      </w:r>
      <w:r w:rsidRPr="004B7BC9">
        <w:rPr>
          <w:rFonts w:ascii="Times New Roman" w:hAnsi="Times New Roman" w:cs="Times New Roman"/>
          <w:sz w:val="24"/>
          <w:szCs w:val="24"/>
        </w:rPr>
        <w:t>remains common. With this common denominator, runtime systems engineers between projects and domains can</w:t>
      </w:r>
      <w:r w:rsidR="00C7388A" w:rsidRPr="004B7BC9">
        <w:rPr>
          <w:rFonts w:ascii="Times New Roman" w:hAnsi="Times New Roman" w:cs="Times New Roman"/>
          <w:sz w:val="24"/>
          <w:szCs w:val="24"/>
        </w:rPr>
        <w:t xml:space="preserve"> </w:t>
      </w:r>
      <w:r w:rsidRPr="004B7BC9">
        <w:rPr>
          <w:rFonts w:ascii="Times New Roman" w:hAnsi="Times New Roman" w:cs="Times New Roman"/>
          <w:sz w:val="24"/>
          <w:szCs w:val="24"/>
        </w:rPr>
        <w:t xml:space="preserve">incorporate shared ideas for implementing new, or improving existing runtime systems. </w:t>
      </w:r>
      <w:r w:rsidR="00CF63F7">
        <w:rPr>
          <w:rFonts w:ascii="Times New Roman" w:hAnsi="Times New Roman" w:cs="Times New Roman"/>
          <w:sz w:val="24"/>
          <w:szCs w:val="24"/>
        </w:rPr>
        <w:t xml:space="preserve"> </w:t>
      </w:r>
      <w:r w:rsidRPr="004B7BC9">
        <w:rPr>
          <w:rFonts w:ascii="Times New Roman" w:hAnsi="Times New Roman" w:cs="Times New Roman"/>
          <w:sz w:val="24"/>
          <w:szCs w:val="24"/>
        </w:rPr>
        <w:t>For example the GTS</w:t>
      </w:r>
      <w:r w:rsidR="00C7388A" w:rsidRPr="004B7BC9">
        <w:rPr>
          <w:rFonts w:ascii="Times New Roman" w:hAnsi="Times New Roman" w:cs="Times New Roman"/>
          <w:sz w:val="24"/>
          <w:szCs w:val="24"/>
        </w:rPr>
        <w:t xml:space="preserve"> </w:t>
      </w:r>
      <w:r w:rsidRPr="004B7BC9">
        <w:rPr>
          <w:rFonts w:ascii="Times New Roman" w:hAnsi="Times New Roman" w:cs="Times New Roman"/>
          <w:sz w:val="24"/>
          <w:szCs w:val="24"/>
        </w:rPr>
        <w:t xml:space="preserve">scheduler appearing in most high-end Android phones and </w:t>
      </w:r>
      <w:r w:rsidR="00C7388A" w:rsidRPr="004B7BC9">
        <w:rPr>
          <w:rFonts w:ascii="Times New Roman" w:hAnsi="Times New Roman" w:cs="Times New Roman"/>
          <w:sz w:val="24"/>
          <w:szCs w:val="24"/>
        </w:rPr>
        <w:t>tablets is currently highly ineffi</w:t>
      </w:r>
      <w:r w:rsidRPr="004B7BC9">
        <w:rPr>
          <w:rFonts w:ascii="Times New Roman" w:hAnsi="Times New Roman" w:cs="Times New Roman"/>
          <w:sz w:val="24"/>
          <w:szCs w:val="24"/>
        </w:rPr>
        <w:t>cient due to a poor</w:t>
      </w:r>
      <w:r w:rsidR="00C7388A" w:rsidRPr="004B7BC9">
        <w:rPr>
          <w:rFonts w:ascii="Times New Roman" w:hAnsi="Times New Roman" w:cs="Times New Roman"/>
          <w:sz w:val="24"/>
          <w:szCs w:val="24"/>
        </w:rPr>
        <w:t xml:space="preserve"> </w:t>
      </w:r>
      <w:r w:rsidRPr="004B7BC9">
        <w:rPr>
          <w:rFonts w:ascii="Times New Roman" w:hAnsi="Times New Roman" w:cs="Times New Roman"/>
          <w:sz w:val="24"/>
          <w:szCs w:val="24"/>
        </w:rPr>
        <w:t>decision making model. Moreover, its implementation model is completely isolated from any other runtime system</w:t>
      </w:r>
      <w:r w:rsidR="00C7388A" w:rsidRPr="004B7BC9">
        <w:rPr>
          <w:rFonts w:ascii="Times New Roman" w:hAnsi="Times New Roman" w:cs="Times New Roman"/>
          <w:sz w:val="24"/>
          <w:szCs w:val="24"/>
        </w:rPr>
        <w:t xml:space="preserve"> </w:t>
      </w:r>
      <w:r w:rsidRPr="004B7BC9">
        <w:rPr>
          <w:rFonts w:ascii="Times New Roman" w:hAnsi="Times New Roman" w:cs="Times New Roman"/>
          <w:sz w:val="24"/>
          <w:szCs w:val="24"/>
        </w:rPr>
        <w:t xml:space="preserve">leaving it highly </w:t>
      </w:r>
      <w:proofErr w:type="spellStart"/>
      <w:r w:rsidRPr="004B7BC9">
        <w:rPr>
          <w:rFonts w:ascii="Times New Roman" w:hAnsi="Times New Roman" w:cs="Times New Roman"/>
          <w:sz w:val="24"/>
          <w:szCs w:val="24"/>
        </w:rPr>
        <w:t>unportable</w:t>
      </w:r>
      <w:proofErr w:type="spellEnd"/>
      <w:r w:rsidRPr="004B7BC9">
        <w:rPr>
          <w:rFonts w:ascii="Times New Roman" w:hAnsi="Times New Roman" w:cs="Times New Roman"/>
          <w:sz w:val="24"/>
          <w:szCs w:val="24"/>
        </w:rPr>
        <w:t>. By introducing the notion of energy aware programming, the development of runtime</w:t>
      </w:r>
      <w:r w:rsidR="00C7388A" w:rsidRPr="004B7BC9">
        <w:rPr>
          <w:rFonts w:ascii="Times New Roman" w:hAnsi="Times New Roman" w:cs="Times New Roman"/>
          <w:sz w:val="24"/>
          <w:szCs w:val="24"/>
        </w:rPr>
        <w:t xml:space="preserve"> </w:t>
      </w:r>
      <w:r w:rsidRPr="004B7BC9">
        <w:rPr>
          <w:rFonts w:ascii="Times New Roman" w:hAnsi="Times New Roman" w:cs="Times New Roman"/>
          <w:sz w:val="24"/>
          <w:szCs w:val="24"/>
        </w:rPr>
        <w:t>systems needed in any modern computer system has the potential to shift from an ad-hoc single-purpose environment</w:t>
      </w:r>
      <w:r w:rsidR="00C7388A" w:rsidRPr="004B7BC9">
        <w:rPr>
          <w:rFonts w:ascii="Times New Roman" w:hAnsi="Times New Roman" w:cs="Times New Roman"/>
          <w:sz w:val="24"/>
          <w:szCs w:val="24"/>
        </w:rPr>
        <w:t xml:space="preserve"> </w:t>
      </w:r>
      <w:r w:rsidRPr="004B7BC9">
        <w:rPr>
          <w:rFonts w:ascii="Times New Roman" w:hAnsi="Times New Roman" w:cs="Times New Roman"/>
          <w:sz w:val="24"/>
          <w:szCs w:val="24"/>
        </w:rPr>
        <w:t>to a sharing environment where engineers have a common platform to cooperate on.</w:t>
      </w:r>
    </w:p>
    <w:p w14:paraId="26AFF7DC" w14:textId="77777777" w:rsidR="00CF63F7" w:rsidRDefault="00CF63F7" w:rsidP="00B66A2A">
      <w:pPr>
        <w:autoSpaceDE w:val="0"/>
        <w:autoSpaceDN w:val="0"/>
        <w:adjustRightInd w:val="0"/>
        <w:spacing w:after="0" w:line="240" w:lineRule="auto"/>
        <w:rPr>
          <w:rFonts w:ascii="Times New Roman" w:hAnsi="Times New Roman" w:cs="Times New Roman"/>
          <w:sz w:val="24"/>
          <w:szCs w:val="24"/>
        </w:rPr>
      </w:pPr>
    </w:p>
    <w:p w14:paraId="3373BC00" w14:textId="7CA6D114" w:rsidR="00B66A2A" w:rsidRPr="00CF63F7" w:rsidRDefault="00B66A2A" w:rsidP="00B66A2A">
      <w:pPr>
        <w:autoSpaceDE w:val="0"/>
        <w:autoSpaceDN w:val="0"/>
        <w:adjustRightInd w:val="0"/>
        <w:spacing w:after="0" w:line="240" w:lineRule="auto"/>
        <w:rPr>
          <w:rFonts w:ascii="Times New Roman" w:hAnsi="Times New Roman" w:cs="Times New Roman"/>
          <w:sz w:val="24"/>
          <w:szCs w:val="24"/>
        </w:rPr>
      </w:pPr>
      <w:commentRangeStart w:id="318"/>
      <w:r w:rsidRPr="00CF63F7">
        <w:rPr>
          <w:rFonts w:ascii="Times New Roman" w:hAnsi="Times New Roman" w:cs="Times New Roman"/>
          <w:sz w:val="24"/>
          <w:szCs w:val="24"/>
        </w:rPr>
        <w:t>4.1 Applicability</w:t>
      </w:r>
      <w:commentRangeEnd w:id="318"/>
      <w:r w:rsidR="00CF63F7">
        <w:rPr>
          <w:rStyle w:val="CommentReference"/>
        </w:rPr>
        <w:commentReference w:id="318"/>
      </w:r>
    </w:p>
    <w:p w14:paraId="7A002024" w14:textId="77777777" w:rsidR="00C7388A" w:rsidRDefault="00C7388A" w:rsidP="00B66A2A">
      <w:pPr>
        <w:autoSpaceDE w:val="0"/>
        <w:autoSpaceDN w:val="0"/>
        <w:adjustRightInd w:val="0"/>
        <w:spacing w:after="0" w:line="240" w:lineRule="auto"/>
        <w:rPr>
          <w:rFonts w:ascii="CMSY10" w:hAnsi="CMSY10" w:cs="CMSY10"/>
          <w:sz w:val="20"/>
          <w:szCs w:val="20"/>
        </w:rPr>
      </w:pPr>
    </w:p>
    <w:p w14:paraId="71DE049A" w14:textId="1589F3A7" w:rsidR="00B66A2A" w:rsidRPr="00CF63F7" w:rsidRDefault="00C7388A" w:rsidP="00C7388A">
      <w:pPr>
        <w:pStyle w:val="ListParagraph"/>
        <w:numPr>
          <w:ilvl w:val="0"/>
          <w:numId w:val="2"/>
        </w:numPr>
        <w:autoSpaceDE w:val="0"/>
        <w:autoSpaceDN w:val="0"/>
        <w:adjustRightInd w:val="0"/>
        <w:spacing w:after="120" w:line="360" w:lineRule="auto"/>
        <w:ind w:left="714" w:hanging="357"/>
        <w:contextualSpacing w:val="0"/>
        <w:jc w:val="both"/>
        <w:rPr>
          <w:rFonts w:ascii="Times New Roman" w:hAnsi="Times New Roman" w:cs="Times New Roman"/>
          <w:sz w:val="24"/>
          <w:szCs w:val="24"/>
        </w:rPr>
      </w:pPr>
      <w:commentRangeStart w:id="319"/>
      <w:r w:rsidRPr="00CF63F7">
        <w:rPr>
          <w:rFonts w:ascii="Times New Roman" w:hAnsi="Times New Roman" w:cs="Times New Roman"/>
          <w:sz w:val="24"/>
          <w:szCs w:val="24"/>
        </w:rPr>
        <w:t>Energy effi</w:t>
      </w:r>
      <w:r w:rsidR="00B66A2A" w:rsidRPr="00CF63F7">
        <w:rPr>
          <w:rFonts w:ascii="Times New Roman" w:hAnsi="Times New Roman" w:cs="Times New Roman"/>
          <w:sz w:val="24"/>
          <w:szCs w:val="24"/>
        </w:rPr>
        <w:t>cient programming: Tod</w:t>
      </w:r>
      <w:r w:rsidRPr="00CF63F7">
        <w:rPr>
          <w:rFonts w:ascii="Times New Roman" w:hAnsi="Times New Roman" w:cs="Times New Roman"/>
          <w:sz w:val="24"/>
          <w:szCs w:val="24"/>
        </w:rPr>
        <w:t>ay most guidelines for energy effi</w:t>
      </w:r>
      <w:r w:rsidR="00CF63F7">
        <w:rPr>
          <w:rFonts w:ascii="Times New Roman" w:hAnsi="Times New Roman" w:cs="Times New Roman"/>
          <w:sz w:val="24"/>
          <w:szCs w:val="24"/>
        </w:rPr>
        <w:t xml:space="preserve">cient programming </w:t>
      </w:r>
      <w:proofErr w:type="gramStart"/>
      <w:r w:rsidR="00CF63F7">
        <w:rPr>
          <w:rFonts w:ascii="Times New Roman" w:hAnsi="Times New Roman" w:cs="Times New Roman"/>
          <w:sz w:val="24"/>
          <w:szCs w:val="24"/>
        </w:rPr>
        <w:t>are</w:t>
      </w:r>
      <w:r w:rsidR="00B66A2A" w:rsidRPr="00CF63F7">
        <w:rPr>
          <w:rFonts w:ascii="Times New Roman" w:hAnsi="Times New Roman" w:cs="Times New Roman"/>
          <w:sz w:val="24"/>
          <w:szCs w:val="24"/>
        </w:rPr>
        <w:t xml:space="preserve"> driven</w:t>
      </w:r>
      <w:proofErr w:type="gramEnd"/>
      <w:r w:rsidR="00B66A2A" w:rsidRPr="00CF63F7">
        <w:rPr>
          <w:rFonts w:ascii="Times New Roman" w:hAnsi="Times New Roman" w:cs="Times New Roman"/>
          <w:sz w:val="24"/>
          <w:szCs w:val="24"/>
        </w:rPr>
        <w:t xml:space="preserve"> by creating</w:t>
      </w:r>
      <w:r w:rsidRPr="00CF63F7">
        <w:rPr>
          <w:rFonts w:ascii="Times New Roman" w:hAnsi="Times New Roman" w:cs="Times New Roman"/>
          <w:sz w:val="24"/>
          <w:szCs w:val="24"/>
        </w:rPr>
        <w:t xml:space="preserve"> </w:t>
      </w:r>
      <w:r w:rsidR="00CF63F7">
        <w:rPr>
          <w:rFonts w:ascii="Times New Roman" w:hAnsi="Times New Roman" w:cs="Times New Roman"/>
          <w:sz w:val="24"/>
          <w:szCs w:val="24"/>
        </w:rPr>
        <w:t xml:space="preserve">a </w:t>
      </w:r>
      <w:r w:rsidRPr="00CF63F7">
        <w:rPr>
          <w:rFonts w:ascii="Times New Roman" w:hAnsi="Times New Roman" w:cs="Times New Roman"/>
          <w:sz w:val="24"/>
          <w:szCs w:val="24"/>
        </w:rPr>
        <w:t>code with effi</w:t>
      </w:r>
      <w:r w:rsidR="00B66A2A" w:rsidRPr="00CF63F7">
        <w:rPr>
          <w:rFonts w:ascii="Times New Roman" w:hAnsi="Times New Roman" w:cs="Times New Roman"/>
          <w:sz w:val="24"/>
          <w:szCs w:val="24"/>
        </w:rPr>
        <w:t>cient algorithms such as using loop unrolling, SIMD vectors, compiler options etc., which</w:t>
      </w:r>
      <w:r w:rsidRPr="00CF63F7">
        <w:rPr>
          <w:rFonts w:ascii="Times New Roman" w:hAnsi="Times New Roman" w:cs="Times New Roman"/>
          <w:sz w:val="24"/>
          <w:szCs w:val="24"/>
        </w:rPr>
        <w:t xml:space="preserve"> generates software specifi</w:t>
      </w:r>
      <w:r w:rsidR="00DE5560">
        <w:rPr>
          <w:rFonts w:ascii="Times New Roman" w:hAnsi="Times New Roman" w:cs="Times New Roman"/>
          <w:sz w:val="24"/>
          <w:szCs w:val="24"/>
        </w:rPr>
        <w:t>cally for a given platform. I</w:t>
      </w:r>
      <w:r w:rsidR="00B66A2A" w:rsidRPr="00CF63F7">
        <w:rPr>
          <w:rFonts w:ascii="Times New Roman" w:hAnsi="Times New Roman" w:cs="Times New Roman"/>
          <w:sz w:val="24"/>
          <w:szCs w:val="24"/>
        </w:rPr>
        <w:t>nstead</w:t>
      </w:r>
      <w:r w:rsidR="00DE5560">
        <w:rPr>
          <w:rFonts w:ascii="Times New Roman" w:hAnsi="Times New Roman" w:cs="Times New Roman"/>
          <w:sz w:val="24"/>
          <w:szCs w:val="24"/>
        </w:rPr>
        <w:t>, by</w:t>
      </w:r>
      <w:r w:rsidR="00B66A2A" w:rsidRPr="00CF63F7">
        <w:rPr>
          <w:rFonts w:ascii="Times New Roman" w:hAnsi="Times New Roman" w:cs="Times New Roman"/>
          <w:sz w:val="24"/>
          <w:szCs w:val="24"/>
        </w:rPr>
        <w:t xml:space="preserve"> relying on application meta-data describing</w:t>
      </w:r>
      <w:r w:rsidRPr="00CF63F7">
        <w:rPr>
          <w:rFonts w:ascii="Times New Roman" w:hAnsi="Times New Roman" w:cs="Times New Roman"/>
          <w:sz w:val="24"/>
          <w:szCs w:val="24"/>
        </w:rPr>
        <w:t xml:space="preserve"> </w:t>
      </w:r>
      <w:r w:rsidR="00B66A2A" w:rsidRPr="00CF63F7">
        <w:rPr>
          <w:rFonts w:ascii="Times New Roman" w:hAnsi="Times New Roman" w:cs="Times New Roman"/>
          <w:sz w:val="24"/>
          <w:szCs w:val="24"/>
        </w:rPr>
        <w:t xml:space="preserve">software requirements, similarly as </w:t>
      </w:r>
      <w:proofErr w:type="spellStart"/>
      <w:r w:rsidR="00B66A2A" w:rsidRPr="00CF63F7">
        <w:rPr>
          <w:rFonts w:ascii="Times New Roman" w:hAnsi="Times New Roman" w:cs="Times New Roman"/>
          <w:sz w:val="24"/>
          <w:szCs w:val="24"/>
        </w:rPr>
        <w:t>Cilk</w:t>
      </w:r>
      <w:proofErr w:type="spellEnd"/>
      <w:r w:rsidR="00B66A2A" w:rsidRPr="00CF63F7">
        <w:rPr>
          <w:rFonts w:ascii="Times New Roman" w:hAnsi="Times New Roman" w:cs="Times New Roman"/>
          <w:sz w:val="24"/>
          <w:szCs w:val="24"/>
        </w:rPr>
        <w:t xml:space="preserve"> and </w:t>
      </w:r>
      <w:proofErr w:type="spellStart"/>
      <w:r w:rsidR="00B66A2A" w:rsidRPr="00CF63F7">
        <w:rPr>
          <w:rFonts w:ascii="Times New Roman" w:hAnsi="Times New Roman" w:cs="Times New Roman"/>
          <w:sz w:val="24"/>
          <w:szCs w:val="24"/>
        </w:rPr>
        <w:t>OpenMP</w:t>
      </w:r>
      <w:proofErr w:type="spellEnd"/>
      <w:r w:rsidR="00B66A2A" w:rsidRPr="00CF63F7">
        <w:rPr>
          <w:rFonts w:ascii="Times New Roman" w:hAnsi="Times New Roman" w:cs="Times New Roman"/>
          <w:sz w:val="24"/>
          <w:szCs w:val="24"/>
        </w:rPr>
        <w:t xml:space="preserve"> handle forking and joining task, </w:t>
      </w:r>
      <w:r w:rsidR="00DE5560">
        <w:rPr>
          <w:rFonts w:ascii="Times New Roman" w:hAnsi="Times New Roman" w:cs="Times New Roman"/>
          <w:sz w:val="24"/>
          <w:szCs w:val="24"/>
        </w:rPr>
        <w:t xml:space="preserve">the allocation of </w:t>
      </w:r>
      <w:r w:rsidR="00B66A2A" w:rsidRPr="00CF63F7">
        <w:rPr>
          <w:rFonts w:ascii="Times New Roman" w:hAnsi="Times New Roman" w:cs="Times New Roman"/>
          <w:sz w:val="24"/>
          <w:szCs w:val="24"/>
        </w:rPr>
        <w:t xml:space="preserve">resource </w:t>
      </w:r>
      <w:proofErr w:type="gramStart"/>
      <w:r w:rsidR="00B66A2A" w:rsidRPr="00CF63F7">
        <w:rPr>
          <w:rFonts w:ascii="Times New Roman" w:hAnsi="Times New Roman" w:cs="Times New Roman"/>
          <w:sz w:val="24"/>
          <w:szCs w:val="24"/>
        </w:rPr>
        <w:t>is</w:t>
      </w:r>
      <w:r w:rsidRPr="00CF63F7">
        <w:rPr>
          <w:rFonts w:ascii="Times New Roman" w:hAnsi="Times New Roman" w:cs="Times New Roman"/>
          <w:sz w:val="24"/>
          <w:szCs w:val="24"/>
        </w:rPr>
        <w:t xml:space="preserve"> </w:t>
      </w:r>
      <w:r w:rsidR="00B66A2A" w:rsidRPr="00CF63F7">
        <w:rPr>
          <w:rFonts w:ascii="Times New Roman" w:hAnsi="Times New Roman" w:cs="Times New Roman"/>
          <w:sz w:val="24"/>
          <w:szCs w:val="24"/>
        </w:rPr>
        <w:t>based</w:t>
      </w:r>
      <w:proofErr w:type="gramEnd"/>
      <w:r w:rsidR="00B66A2A" w:rsidRPr="00CF63F7">
        <w:rPr>
          <w:rFonts w:ascii="Times New Roman" w:hAnsi="Times New Roman" w:cs="Times New Roman"/>
          <w:sz w:val="24"/>
          <w:szCs w:val="24"/>
        </w:rPr>
        <w:t xml:space="preserve"> on what the software actually needs</w:t>
      </w:r>
      <w:r w:rsidR="00DE5560">
        <w:rPr>
          <w:rFonts w:ascii="Times New Roman" w:hAnsi="Times New Roman" w:cs="Times New Roman"/>
          <w:sz w:val="24"/>
          <w:szCs w:val="24"/>
        </w:rPr>
        <w:t xml:space="preserve">, rather than </w:t>
      </w:r>
      <w:r w:rsidR="00B66A2A" w:rsidRPr="00CF63F7">
        <w:rPr>
          <w:rFonts w:ascii="Times New Roman" w:hAnsi="Times New Roman" w:cs="Times New Roman"/>
          <w:sz w:val="24"/>
          <w:szCs w:val="24"/>
        </w:rPr>
        <w:t>blindly following the workload of the system.</w:t>
      </w:r>
    </w:p>
    <w:p w14:paraId="6D638E24" w14:textId="5CD94693" w:rsidR="00B66A2A" w:rsidRPr="00CF63F7" w:rsidRDefault="00B66A2A" w:rsidP="00C7388A">
      <w:pPr>
        <w:pStyle w:val="ListParagraph"/>
        <w:numPr>
          <w:ilvl w:val="0"/>
          <w:numId w:val="2"/>
        </w:numPr>
        <w:autoSpaceDE w:val="0"/>
        <w:autoSpaceDN w:val="0"/>
        <w:adjustRightInd w:val="0"/>
        <w:spacing w:after="120" w:line="360" w:lineRule="auto"/>
        <w:ind w:left="714" w:hanging="357"/>
        <w:contextualSpacing w:val="0"/>
        <w:jc w:val="both"/>
        <w:rPr>
          <w:rFonts w:ascii="Times New Roman" w:hAnsi="Times New Roman" w:cs="Times New Roman"/>
          <w:sz w:val="24"/>
          <w:szCs w:val="24"/>
        </w:rPr>
      </w:pPr>
      <w:r w:rsidRPr="00CF63F7">
        <w:rPr>
          <w:rFonts w:ascii="Times New Roman" w:hAnsi="Times New Roman" w:cs="Times New Roman"/>
          <w:sz w:val="24"/>
          <w:szCs w:val="24"/>
        </w:rPr>
        <w:t>Performance portability: one of the major obstacles within the embedded industry is the high portability</w:t>
      </w:r>
      <w:r w:rsidR="00C7388A" w:rsidRPr="00CF63F7">
        <w:rPr>
          <w:rFonts w:ascii="Times New Roman" w:hAnsi="Times New Roman" w:cs="Times New Roman"/>
          <w:sz w:val="24"/>
          <w:szCs w:val="24"/>
        </w:rPr>
        <w:t xml:space="preserve"> </w:t>
      </w:r>
      <w:r w:rsidRPr="00CF63F7">
        <w:rPr>
          <w:rFonts w:ascii="Times New Roman" w:hAnsi="Times New Roman" w:cs="Times New Roman"/>
          <w:sz w:val="24"/>
          <w:szCs w:val="24"/>
        </w:rPr>
        <w:t>costs of software</w:t>
      </w:r>
      <w:r w:rsidR="00DE5560">
        <w:rPr>
          <w:rFonts w:ascii="Times New Roman" w:hAnsi="Times New Roman" w:cs="Times New Roman"/>
          <w:sz w:val="24"/>
          <w:szCs w:val="24"/>
        </w:rPr>
        <w:t>,</w:t>
      </w:r>
      <w:r w:rsidRPr="00CF63F7">
        <w:rPr>
          <w:rFonts w:ascii="Times New Roman" w:hAnsi="Times New Roman" w:cs="Times New Roman"/>
          <w:sz w:val="24"/>
          <w:szCs w:val="24"/>
        </w:rPr>
        <w:t xml:space="preserve"> which is due to th</w:t>
      </w:r>
      <w:r w:rsidR="00DE5560">
        <w:rPr>
          <w:rFonts w:ascii="Times New Roman" w:hAnsi="Times New Roman" w:cs="Times New Roman"/>
          <w:sz w:val="24"/>
          <w:szCs w:val="24"/>
        </w:rPr>
        <w:t>e requirements for high customis</w:t>
      </w:r>
      <w:r w:rsidRPr="00CF63F7">
        <w:rPr>
          <w:rFonts w:ascii="Times New Roman" w:hAnsi="Times New Roman" w:cs="Times New Roman"/>
          <w:sz w:val="24"/>
          <w:szCs w:val="24"/>
        </w:rPr>
        <w:t>ation of software to particular embedded</w:t>
      </w:r>
      <w:r w:rsidR="00C7388A" w:rsidRPr="00CF63F7">
        <w:rPr>
          <w:rFonts w:ascii="Times New Roman" w:hAnsi="Times New Roman" w:cs="Times New Roman"/>
          <w:sz w:val="24"/>
          <w:szCs w:val="24"/>
        </w:rPr>
        <w:t xml:space="preserve"> </w:t>
      </w:r>
      <w:r w:rsidRPr="00CF63F7">
        <w:rPr>
          <w:rFonts w:ascii="Times New Roman" w:hAnsi="Times New Roman" w:cs="Times New Roman"/>
          <w:sz w:val="24"/>
          <w:szCs w:val="24"/>
        </w:rPr>
        <w:t xml:space="preserve">architectures. With the suggested energy awareness framework, the mapping and scheduling decisions </w:t>
      </w:r>
      <w:proofErr w:type="gramStart"/>
      <w:r w:rsidRPr="00CF63F7">
        <w:rPr>
          <w:rFonts w:ascii="Times New Roman" w:hAnsi="Times New Roman" w:cs="Times New Roman"/>
          <w:sz w:val="24"/>
          <w:szCs w:val="24"/>
        </w:rPr>
        <w:t>are</w:t>
      </w:r>
      <w:r w:rsidR="00C7388A" w:rsidRPr="00CF63F7">
        <w:rPr>
          <w:rFonts w:ascii="Times New Roman" w:hAnsi="Times New Roman" w:cs="Times New Roman"/>
          <w:sz w:val="24"/>
          <w:szCs w:val="24"/>
        </w:rPr>
        <w:t xml:space="preserve"> </w:t>
      </w:r>
      <w:r w:rsidRPr="00CF63F7">
        <w:rPr>
          <w:rFonts w:ascii="Times New Roman" w:hAnsi="Times New Roman" w:cs="Times New Roman"/>
          <w:sz w:val="24"/>
          <w:szCs w:val="24"/>
        </w:rPr>
        <w:t>shifted</w:t>
      </w:r>
      <w:proofErr w:type="gramEnd"/>
      <w:r w:rsidRPr="00CF63F7">
        <w:rPr>
          <w:rFonts w:ascii="Times New Roman" w:hAnsi="Times New Roman" w:cs="Times New Roman"/>
          <w:sz w:val="24"/>
          <w:szCs w:val="24"/>
        </w:rPr>
        <w:t xml:space="preserve"> from the developer </w:t>
      </w:r>
      <w:r w:rsidR="00DE5560">
        <w:rPr>
          <w:rFonts w:ascii="Times New Roman" w:hAnsi="Times New Roman" w:cs="Times New Roman"/>
          <w:sz w:val="24"/>
          <w:szCs w:val="24"/>
        </w:rPr>
        <w:t>on</w:t>
      </w:r>
      <w:r w:rsidRPr="00CF63F7">
        <w:rPr>
          <w:rFonts w:ascii="Times New Roman" w:hAnsi="Times New Roman" w:cs="Times New Roman"/>
          <w:sz w:val="24"/>
          <w:szCs w:val="24"/>
        </w:rPr>
        <w:t>to the runtime system. This allows a more architecture generic programming</w:t>
      </w:r>
      <w:r w:rsidR="00C7388A" w:rsidRPr="00CF63F7">
        <w:rPr>
          <w:rFonts w:ascii="Times New Roman" w:hAnsi="Times New Roman" w:cs="Times New Roman"/>
          <w:sz w:val="24"/>
          <w:szCs w:val="24"/>
        </w:rPr>
        <w:t xml:space="preserve"> </w:t>
      </w:r>
      <w:r w:rsidRPr="00CF63F7">
        <w:rPr>
          <w:rFonts w:ascii="Times New Roman" w:hAnsi="Times New Roman" w:cs="Times New Roman"/>
          <w:sz w:val="24"/>
          <w:szCs w:val="24"/>
        </w:rPr>
        <w:t>paradigm while still keeping the performance of dedicated code.</w:t>
      </w:r>
    </w:p>
    <w:p w14:paraId="1F50E135" w14:textId="281B3557" w:rsidR="00B66A2A" w:rsidRPr="00CF63F7" w:rsidRDefault="00B66A2A" w:rsidP="00C7388A">
      <w:pPr>
        <w:pStyle w:val="ListParagraph"/>
        <w:numPr>
          <w:ilvl w:val="0"/>
          <w:numId w:val="2"/>
        </w:numPr>
        <w:autoSpaceDE w:val="0"/>
        <w:autoSpaceDN w:val="0"/>
        <w:adjustRightInd w:val="0"/>
        <w:spacing w:after="120" w:line="360" w:lineRule="auto"/>
        <w:ind w:left="714" w:hanging="357"/>
        <w:contextualSpacing w:val="0"/>
        <w:jc w:val="both"/>
        <w:rPr>
          <w:rFonts w:ascii="Times New Roman" w:hAnsi="Times New Roman" w:cs="Times New Roman"/>
          <w:sz w:val="24"/>
          <w:szCs w:val="24"/>
        </w:rPr>
      </w:pPr>
      <w:r w:rsidRPr="00CF63F7">
        <w:rPr>
          <w:rFonts w:ascii="Times New Roman" w:hAnsi="Times New Roman" w:cs="Times New Roman"/>
          <w:sz w:val="24"/>
          <w:szCs w:val="24"/>
        </w:rPr>
        <w:t>Development of runtime systems: Using the energy awareness framework, the development time of runtime</w:t>
      </w:r>
      <w:r w:rsidR="00C7388A" w:rsidRPr="00CF63F7">
        <w:rPr>
          <w:rFonts w:ascii="Times New Roman" w:hAnsi="Times New Roman" w:cs="Times New Roman"/>
          <w:sz w:val="24"/>
          <w:szCs w:val="24"/>
        </w:rPr>
        <w:t xml:space="preserve"> </w:t>
      </w:r>
      <w:r w:rsidRPr="00CF63F7">
        <w:rPr>
          <w:rFonts w:ascii="Times New Roman" w:hAnsi="Times New Roman" w:cs="Times New Roman"/>
          <w:sz w:val="24"/>
          <w:szCs w:val="24"/>
        </w:rPr>
        <w:t xml:space="preserve">systems </w:t>
      </w:r>
      <w:proofErr w:type="gramStart"/>
      <w:r w:rsidRPr="00CF63F7">
        <w:rPr>
          <w:rFonts w:ascii="Times New Roman" w:hAnsi="Times New Roman" w:cs="Times New Roman"/>
          <w:sz w:val="24"/>
          <w:szCs w:val="24"/>
        </w:rPr>
        <w:t>is not only decreased</w:t>
      </w:r>
      <w:proofErr w:type="gramEnd"/>
      <w:r w:rsidRPr="00CF63F7">
        <w:rPr>
          <w:rFonts w:ascii="Times New Roman" w:hAnsi="Times New Roman" w:cs="Times New Roman"/>
          <w:sz w:val="24"/>
          <w:szCs w:val="24"/>
        </w:rPr>
        <w:t xml:space="preserve"> but also </w:t>
      </w:r>
      <w:r w:rsidR="00DE5560">
        <w:rPr>
          <w:rFonts w:ascii="Times New Roman" w:hAnsi="Times New Roman" w:cs="Times New Roman"/>
          <w:sz w:val="24"/>
          <w:szCs w:val="24"/>
        </w:rPr>
        <w:t>becomes more standardis</w:t>
      </w:r>
      <w:r w:rsidRPr="00CF63F7">
        <w:rPr>
          <w:rFonts w:ascii="Times New Roman" w:hAnsi="Times New Roman" w:cs="Times New Roman"/>
          <w:sz w:val="24"/>
          <w:szCs w:val="24"/>
        </w:rPr>
        <w:t xml:space="preserve">ed. </w:t>
      </w:r>
      <w:r w:rsidR="00DE5560">
        <w:rPr>
          <w:rFonts w:ascii="Times New Roman" w:hAnsi="Times New Roman" w:cs="Times New Roman"/>
          <w:sz w:val="24"/>
          <w:szCs w:val="24"/>
        </w:rPr>
        <w:t xml:space="preserve"> </w:t>
      </w:r>
      <w:r w:rsidRPr="00CF63F7">
        <w:rPr>
          <w:rFonts w:ascii="Times New Roman" w:hAnsi="Times New Roman" w:cs="Times New Roman"/>
          <w:sz w:val="24"/>
          <w:szCs w:val="24"/>
        </w:rPr>
        <w:t xml:space="preserve">Even </w:t>
      </w:r>
      <w:r w:rsidR="00DE5560">
        <w:rPr>
          <w:rFonts w:ascii="Times New Roman" w:hAnsi="Times New Roman" w:cs="Times New Roman"/>
          <w:sz w:val="24"/>
          <w:szCs w:val="24"/>
        </w:rPr>
        <w:t xml:space="preserve">the </w:t>
      </w:r>
      <w:r w:rsidRPr="00CF63F7">
        <w:rPr>
          <w:rFonts w:ascii="Times New Roman" w:hAnsi="Times New Roman" w:cs="Times New Roman"/>
          <w:sz w:val="24"/>
          <w:szCs w:val="24"/>
        </w:rPr>
        <w:t>potential for automatic runtime system</w:t>
      </w:r>
      <w:r w:rsidR="00C7388A" w:rsidRPr="00CF63F7">
        <w:rPr>
          <w:rFonts w:ascii="Times New Roman" w:hAnsi="Times New Roman" w:cs="Times New Roman"/>
          <w:sz w:val="24"/>
          <w:szCs w:val="24"/>
        </w:rPr>
        <w:t xml:space="preserve"> </w:t>
      </w:r>
      <w:r w:rsidRPr="00CF63F7">
        <w:rPr>
          <w:rFonts w:ascii="Times New Roman" w:hAnsi="Times New Roman" w:cs="Times New Roman"/>
          <w:sz w:val="24"/>
          <w:szCs w:val="24"/>
        </w:rPr>
        <w:t>generation e</w:t>
      </w:r>
      <w:r w:rsidR="00DE5560">
        <w:rPr>
          <w:rFonts w:ascii="Times New Roman" w:hAnsi="Times New Roman" w:cs="Times New Roman"/>
          <w:sz w:val="24"/>
          <w:szCs w:val="24"/>
        </w:rPr>
        <w:t xml:space="preserve">merges </w:t>
      </w:r>
      <w:proofErr w:type="gramStart"/>
      <w:r w:rsidR="00DE5560">
        <w:rPr>
          <w:rFonts w:ascii="Times New Roman" w:hAnsi="Times New Roman" w:cs="Times New Roman"/>
          <w:sz w:val="24"/>
          <w:szCs w:val="24"/>
        </w:rPr>
        <w:t>as a result</w:t>
      </w:r>
      <w:proofErr w:type="gramEnd"/>
      <w:r w:rsidR="00DE5560">
        <w:rPr>
          <w:rFonts w:ascii="Times New Roman" w:hAnsi="Times New Roman" w:cs="Times New Roman"/>
          <w:sz w:val="24"/>
          <w:szCs w:val="24"/>
        </w:rPr>
        <w:t xml:space="preserve"> of standardis</w:t>
      </w:r>
      <w:r w:rsidRPr="00CF63F7">
        <w:rPr>
          <w:rFonts w:ascii="Times New Roman" w:hAnsi="Times New Roman" w:cs="Times New Roman"/>
          <w:sz w:val="24"/>
          <w:szCs w:val="24"/>
        </w:rPr>
        <w:t>ing the foundation.</w:t>
      </w:r>
    </w:p>
    <w:p w14:paraId="7CDC77E8" w14:textId="77777777" w:rsidR="00B66A2A" w:rsidRPr="00CF63F7" w:rsidRDefault="00B66A2A" w:rsidP="00C7388A">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CF63F7">
        <w:rPr>
          <w:rFonts w:ascii="Times New Roman" w:hAnsi="Times New Roman" w:cs="Times New Roman"/>
          <w:sz w:val="24"/>
          <w:szCs w:val="24"/>
        </w:rPr>
        <w:t>IoT systems</w:t>
      </w:r>
      <w:r w:rsidR="00C7388A" w:rsidRPr="00CF63F7">
        <w:rPr>
          <w:rFonts w:ascii="Times New Roman" w:hAnsi="Times New Roman" w:cs="Times New Roman"/>
          <w:sz w:val="24"/>
          <w:szCs w:val="24"/>
        </w:rPr>
        <w:t xml:space="preserve"> are one the most energy-prone fi</w:t>
      </w:r>
      <w:r w:rsidRPr="00CF63F7">
        <w:rPr>
          <w:rFonts w:ascii="Times New Roman" w:hAnsi="Times New Roman" w:cs="Times New Roman"/>
          <w:sz w:val="24"/>
          <w:szCs w:val="24"/>
        </w:rPr>
        <w:t xml:space="preserve">elds of computer engineering because many of such systems </w:t>
      </w:r>
      <w:proofErr w:type="gramStart"/>
      <w:r w:rsidRPr="00CF63F7">
        <w:rPr>
          <w:rFonts w:ascii="Times New Roman" w:hAnsi="Times New Roman" w:cs="Times New Roman"/>
          <w:sz w:val="24"/>
          <w:szCs w:val="24"/>
        </w:rPr>
        <w:t>are</w:t>
      </w:r>
      <w:r w:rsidR="00C7388A" w:rsidRPr="00CF63F7">
        <w:rPr>
          <w:rFonts w:ascii="Times New Roman" w:hAnsi="Times New Roman" w:cs="Times New Roman"/>
          <w:sz w:val="24"/>
          <w:szCs w:val="24"/>
        </w:rPr>
        <w:t xml:space="preserve"> </w:t>
      </w:r>
      <w:r w:rsidRPr="00CF63F7">
        <w:rPr>
          <w:rFonts w:ascii="Times New Roman" w:hAnsi="Times New Roman" w:cs="Times New Roman"/>
          <w:sz w:val="24"/>
          <w:szCs w:val="24"/>
        </w:rPr>
        <w:t>designed</w:t>
      </w:r>
      <w:proofErr w:type="gramEnd"/>
      <w:r w:rsidRPr="00CF63F7">
        <w:rPr>
          <w:rFonts w:ascii="Times New Roman" w:hAnsi="Times New Roman" w:cs="Times New Roman"/>
          <w:sz w:val="24"/>
          <w:szCs w:val="24"/>
        </w:rPr>
        <w:t xml:space="preserve"> to run for long intervals without being connected to the power grid. The framework for energy aware</w:t>
      </w:r>
      <w:r w:rsidR="00C7388A" w:rsidRPr="00CF63F7">
        <w:rPr>
          <w:rFonts w:ascii="Times New Roman" w:hAnsi="Times New Roman" w:cs="Times New Roman"/>
          <w:sz w:val="24"/>
          <w:szCs w:val="24"/>
        </w:rPr>
        <w:t xml:space="preserve"> </w:t>
      </w:r>
      <w:r w:rsidRPr="00CF63F7">
        <w:rPr>
          <w:rFonts w:ascii="Times New Roman" w:hAnsi="Times New Roman" w:cs="Times New Roman"/>
          <w:sz w:val="24"/>
          <w:szCs w:val="24"/>
        </w:rPr>
        <w:t>programming is extendable to IoT system as well because the paradigm only requires the ability of inserting</w:t>
      </w:r>
      <w:r w:rsidR="00C7388A" w:rsidRPr="00CF63F7">
        <w:rPr>
          <w:rFonts w:ascii="Times New Roman" w:hAnsi="Times New Roman" w:cs="Times New Roman"/>
          <w:sz w:val="24"/>
          <w:szCs w:val="24"/>
        </w:rPr>
        <w:t xml:space="preserve"> </w:t>
      </w:r>
      <w:r w:rsidRPr="00CF63F7">
        <w:rPr>
          <w:rFonts w:ascii="Times New Roman" w:hAnsi="Times New Roman" w:cs="Times New Roman"/>
          <w:sz w:val="24"/>
          <w:szCs w:val="24"/>
        </w:rPr>
        <w:t>resources requirement meta-data into the application software.</w:t>
      </w:r>
      <w:commentRangeEnd w:id="319"/>
      <w:r w:rsidR="00DE5560">
        <w:rPr>
          <w:rStyle w:val="CommentReference"/>
        </w:rPr>
        <w:commentReference w:id="319"/>
      </w:r>
    </w:p>
    <w:p w14:paraId="30F0EE54" w14:textId="08061B0A" w:rsidR="00C7388A" w:rsidRDefault="00C7388A" w:rsidP="00C7388A">
      <w:pPr>
        <w:pStyle w:val="ListParagraph"/>
        <w:autoSpaceDE w:val="0"/>
        <w:autoSpaceDN w:val="0"/>
        <w:adjustRightInd w:val="0"/>
        <w:spacing w:after="0" w:line="360" w:lineRule="auto"/>
        <w:jc w:val="both"/>
        <w:rPr>
          <w:ins w:id="321" w:author="Paul Bikeyev-Winter" w:date="2017-08-10T19:38:00Z"/>
          <w:rFonts w:ascii="Times New Roman" w:hAnsi="Times New Roman" w:cs="Times New Roman"/>
          <w:sz w:val="20"/>
          <w:szCs w:val="20"/>
        </w:rPr>
      </w:pPr>
    </w:p>
    <w:p w14:paraId="6D480315" w14:textId="7EAB1C29" w:rsidR="009E4FB8" w:rsidRDefault="009E4FB8" w:rsidP="00C7388A">
      <w:pPr>
        <w:pStyle w:val="ListParagraph"/>
        <w:autoSpaceDE w:val="0"/>
        <w:autoSpaceDN w:val="0"/>
        <w:adjustRightInd w:val="0"/>
        <w:spacing w:after="0" w:line="360" w:lineRule="auto"/>
        <w:jc w:val="both"/>
        <w:rPr>
          <w:ins w:id="322" w:author="Paul Bikeyev-Winter" w:date="2017-08-10T19:38:00Z"/>
          <w:rFonts w:ascii="Times New Roman" w:hAnsi="Times New Roman" w:cs="Times New Roman"/>
          <w:sz w:val="20"/>
          <w:szCs w:val="20"/>
        </w:rPr>
      </w:pPr>
    </w:p>
    <w:p w14:paraId="723218BA" w14:textId="594B7A58" w:rsidR="009E4FB8" w:rsidRPr="009E4FB8" w:rsidRDefault="009E4FB8" w:rsidP="009E4FB8">
      <w:pPr>
        <w:autoSpaceDE w:val="0"/>
        <w:autoSpaceDN w:val="0"/>
        <w:adjustRightInd w:val="0"/>
        <w:spacing w:after="0" w:line="240" w:lineRule="auto"/>
        <w:rPr>
          <w:ins w:id="323" w:author="Paul Bikeyev-Winter" w:date="2017-08-10T19:38:00Z"/>
          <w:rFonts w:ascii="Times New Roman" w:hAnsi="Times New Roman" w:cs="Times New Roman"/>
          <w:b/>
          <w:sz w:val="28"/>
          <w:szCs w:val="28"/>
          <w:rPrChange w:id="324" w:author="Paul Bikeyev-Winter" w:date="2017-08-10T19:39:00Z">
            <w:rPr>
              <w:ins w:id="325" w:author="Paul Bikeyev-Winter" w:date="2017-08-10T19:38:00Z"/>
              <w:rFonts w:ascii="Times New Roman" w:hAnsi="Times New Roman" w:cs="Times New Roman"/>
              <w:sz w:val="29"/>
              <w:szCs w:val="29"/>
            </w:rPr>
          </w:rPrChange>
        </w:rPr>
      </w:pPr>
      <w:ins w:id="326" w:author="Paul Bikeyev-Winter" w:date="2017-08-10T19:38:00Z">
        <w:r w:rsidRPr="009E4FB8">
          <w:rPr>
            <w:rFonts w:ascii="Times New Roman" w:hAnsi="Times New Roman" w:cs="Times New Roman"/>
            <w:b/>
            <w:sz w:val="28"/>
            <w:szCs w:val="28"/>
            <w:rPrChange w:id="327" w:author="Paul Bikeyev-Winter" w:date="2017-08-10T19:39:00Z">
              <w:rPr>
                <w:rFonts w:ascii="Times New Roman" w:hAnsi="Times New Roman" w:cs="Times New Roman"/>
                <w:sz w:val="29"/>
                <w:szCs w:val="29"/>
              </w:rPr>
            </w:rPrChange>
          </w:rPr>
          <w:lastRenderedPageBreak/>
          <w:t>3C Publication Plan</w:t>
        </w:r>
      </w:ins>
    </w:p>
    <w:p w14:paraId="06EB851F" w14:textId="77777777" w:rsidR="009E4FB8" w:rsidRDefault="009E4FB8" w:rsidP="009E4FB8">
      <w:pPr>
        <w:autoSpaceDE w:val="0"/>
        <w:autoSpaceDN w:val="0"/>
        <w:adjustRightInd w:val="0"/>
        <w:spacing w:after="0" w:line="240" w:lineRule="auto"/>
        <w:rPr>
          <w:ins w:id="328" w:author="Paul Bikeyev-Winter" w:date="2017-08-10T19:38:00Z"/>
          <w:rFonts w:ascii="CMR10" w:hAnsi="CMR10" w:cs="CMR10"/>
          <w:sz w:val="20"/>
          <w:szCs w:val="20"/>
        </w:rPr>
      </w:pPr>
    </w:p>
    <w:p w14:paraId="0C1EA64E" w14:textId="64158AC5" w:rsidR="009E4FB8" w:rsidRPr="009E4FB8" w:rsidRDefault="009E4FB8" w:rsidP="009E4FB8">
      <w:pPr>
        <w:autoSpaceDE w:val="0"/>
        <w:autoSpaceDN w:val="0"/>
        <w:adjustRightInd w:val="0"/>
        <w:spacing w:after="0" w:line="360" w:lineRule="auto"/>
        <w:jc w:val="both"/>
        <w:rPr>
          <w:ins w:id="329" w:author="Paul Bikeyev-Winter" w:date="2017-08-10T19:38:00Z"/>
          <w:rFonts w:ascii="Times New Roman" w:hAnsi="Times New Roman" w:cs="Times New Roman"/>
          <w:sz w:val="24"/>
          <w:szCs w:val="24"/>
        </w:rPr>
      </w:pPr>
      <w:ins w:id="330" w:author="Paul Bikeyev-Winter" w:date="2017-08-10T19:38:00Z">
        <w:r w:rsidRPr="009E4FB8">
          <w:rPr>
            <w:rFonts w:ascii="Times New Roman" w:hAnsi="Times New Roman" w:cs="Times New Roman"/>
            <w:sz w:val="24"/>
            <w:szCs w:val="24"/>
          </w:rPr>
          <w:t xml:space="preserve">We intend to publish </w:t>
        </w:r>
      </w:ins>
      <w:r w:rsidRPr="009E4FB8">
        <w:rPr>
          <w:rFonts w:ascii="Times New Roman" w:hAnsi="Times New Roman" w:cs="Times New Roman"/>
          <w:sz w:val="24"/>
          <w:szCs w:val="24"/>
        </w:rPr>
        <w:t>in</w:t>
      </w:r>
      <w:ins w:id="331" w:author="Paul Bikeyev-Winter" w:date="2017-08-10T19:38:00Z">
        <w:r w:rsidRPr="009E4FB8">
          <w:rPr>
            <w:rFonts w:ascii="Times New Roman" w:hAnsi="Times New Roman" w:cs="Times New Roman"/>
            <w:sz w:val="24"/>
            <w:szCs w:val="24"/>
          </w:rPr>
          <w:t xml:space="preserve"> the top journals and conferences based on the </w:t>
        </w:r>
        <w:proofErr w:type="spellStart"/>
        <w:r w:rsidRPr="009E4FB8">
          <w:rPr>
            <w:rFonts w:ascii="Times New Roman" w:hAnsi="Times New Roman" w:cs="Times New Roman"/>
            <w:sz w:val="24"/>
            <w:szCs w:val="24"/>
          </w:rPr>
          <w:t>JuFo</w:t>
        </w:r>
        <w:proofErr w:type="spellEnd"/>
        <w:r w:rsidRPr="009E4FB8">
          <w:rPr>
            <w:rFonts w:ascii="Times New Roman" w:hAnsi="Times New Roman" w:cs="Times New Roman"/>
            <w:sz w:val="24"/>
            <w:szCs w:val="24"/>
          </w:rPr>
          <w:t xml:space="preserve"> listings, and we will select publication venues that use some form of open access model, most likely green open access. To this </w:t>
        </w:r>
        <w:proofErr w:type="gramStart"/>
        <w:r w:rsidRPr="009E4FB8">
          <w:rPr>
            <w:rFonts w:ascii="Times New Roman" w:hAnsi="Times New Roman" w:cs="Times New Roman"/>
            <w:sz w:val="24"/>
            <w:szCs w:val="24"/>
          </w:rPr>
          <w:t>end</w:t>
        </w:r>
        <w:proofErr w:type="gramEnd"/>
        <w:r w:rsidRPr="009E4FB8">
          <w:rPr>
            <w:rFonts w:ascii="Times New Roman" w:hAnsi="Times New Roman" w:cs="Times New Roman"/>
            <w:sz w:val="24"/>
            <w:szCs w:val="24"/>
          </w:rPr>
          <w:t xml:space="preserve"> a </w:t>
        </w:r>
      </w:ins>
      <w:r w:rsidRPr="009E4FB8">
        <w:rPr>
          <w:rFonts w:ascii="Times New Roman" w:hAnsi="Times New Roman" w:cs="Times New Roman"/>
          <w:sz w:val="24"/>
          <w:szCs w:val="24"/>
        </w:rPr>
        <w:t xml:space="preserve">yearly </w:t>
      </w:r>
      <w:ins w:id="332" w:author="Paul Bikeyev-Winter" w:date="2017-08-10T19:38:00Z">
        <w:r w:rsidRPr="009E4FB8">
          <w:rPr>
            <w:rFonts w:ascii="Times New Roman" w:hAnsi="Times New Roman" w:cs="Times New Roman"/>
            <w:sz w:val="24"/>
            <w:szCs w:val="24"/>
          </w:rPr>
          <w:t xml:space="preserve">lump sum is included to cover the publication fees. Further, we </w:t>
        </w:r>
      </w:ins>
      <w:r w:rsidRPr="009E4FB8">
        <w:rPr>
          <w:rFonts w:ascii="Times New Roman" w:hAnsi="Times New Roman" w:cs="Times New Roman"/>
          <w:sz w:val="24"/>
          <w:szCs w:val="24"/>
        </w:rPr>
        <w:t xml:space="preserve">also </w:t>
      </w:r>
      <w:ins w:id="333" w:author="Paul Bikeyev-Winter" w:date="2017-08-10T19:38:00Z">
        <w:r w:rsidRPr="009E4FB8">
          <w:rPr>
            <w:rFonts w:ascii="Times New Roman" w:hAnsi="Times New Roman" w:cs="Times New Roman"/>
            <w:sz w:val="24"/>
            <w:szCs w:val="24"/>
          </w:rPr>
          <w:t>plan to be visible</w:t>
        </w:r>
      </w:ins>
      <w:r w:rsidRPr="009E4FB8">
        <w:rPr>
          <w:rFonts w:ascii="Times New Roman" w:hAnsi="Times New Roman" w:cs="Times New Roman"/>
          <w:sz w:val="24"/>
          <w:szCs w:val="24"/>
        </w:rPr>
        <w:t xml:space="preserve"> at</w:t>
      </w:r>
      <w:ins w:id="334" w:author="Paul Bikeyev-Winter" w:date="2017-08-10T19:38:00Z">
        <w:r w:rsidRPr="009E4FB8">
          <w:rPr>
            <w:rFonts w:ascii="Times New Roman" w:hAnsi="Times New Roman" w:cs="Times New Roman"/>
            <w:sz w:val="24"/>
            <w:szCs w:val="24"/>
          </w:rPr>
          <w:t xml:space="preserve"> industrial event</w:t>
        </w:r>
      </w:ins>
      <w:r w:rsidRPr="009E4FB8">
        <w:rPr>
          <w:rFonts w:ascii="Times New Roman" w:hAnsi="Times New Roman" w:cs="Times New Roman"/>
          <w:sz w:val="24"/>
          <w:szCs w:val="24"/>
        </w:rPr>
        <w:t>s</w:t>
      </w:r>
      <w:ins w:id="335" w:author="Paul Bikeyev-Winter" w:date="2017-08-10T19:38:00Z">
        <w:r w:rsidRPr="009E4FB8">
          <w:rPr>
            <w:rFonts w:ascii="Times New Roman" w:hAnsi="Times New Roman" w:cs="Times New Roman"/>
            <w:sz w:val="24"/>
            <w:szCs w:val="24"/>
          </w:rPr>
          <w:t xml:space="preserve"> and fares to both demonstrate</w:t>
        </w:r>
      </w:ins>
      <w:r w:rsidRPr="009E4FB8">
        <w:rPr>
          <w:rFonts w:ascii="Times New Roman" w:hAnsi="Times New Roman" w:cs="Times New Roman"/>
          <w:sz w:val="24"/>
          <w:szCs w:val="24"/>
        </w:rPr>
        <w:t>,</w:t>
      </w:r>
      <w:ins w:id="336" w:author="Paul Bikeyev-Winter" w:date="2017-08-10T19:38:00Z">
        <w:r w:rsidRPr="009E4FB8">
          <w:rPr>
            <w:rFonts w:ascii="Times New Roman" w:hAnsi="Times New Roman" w:cs="Times New Roman"/>
            <w:sz w:val="24"/>
            <w:szCs w:val="24"/>
          </w:rPr>
          <w:t xml:space="preserve"> and get feedback on</w:t>
        </w:r>
      </w:ins>
      <w:r w:rsidRPr="009E4FB8">
        <w:rPr>
          <w:rFonts w:ascii="Times New Roman" w:hAnsi="Times New Roman" w:cs="Times New Roman"/>
          <w:sz w:val="24"/>
          <w:szCs w:val="24"/>
        </w:rPr>
        <w:t>,</w:t>
      </w:r>
      <w:ins w:id="337" w:author="Paul Bikeyev-Winter" w:date="2017-08-10T19:38:00Z">
        <w:r w:rsidRPr="009E4FB8">
          <w:rPr>
            <w:rFonts w:ascii="Times New Roman" w:hAnsi="Times New Roman" w:cs="Times New Roman"/>
            <w:sz w:val="24"/>
            <w:szCs w:val="24"/>
          </w:rPr>
          <w:t xml:space="preserve"> our research work. </w:t>
        </w:r>
      </w:ins>
      <w:r w:rsidRPr="009E4FB8">
        <w:rPr>
          <w:rFonts w:ascii="Times New Roman" w:hAnsi="Times New Roman" w:cs="Times New Roman"/>
          <w:sz w:val="24"/>
          <w:szCs w:val="24"/>
        </w:rPr>
        <w:t xml:space="preserve"> </w:t>
      </w:r>
      <w:ins w:id="338" w:author="Paul Bikeyev-Winter" w:date="2017-08-10T19:38:00Z">
        <w:r w:rsidRPr="009E4FB8">
          <w:rPr>
            <w:rFonts w:ascii="Times New Roman" w:hAnsi="Times New Roman" w:cs="Times New Roman"/>
            <w:sz w:val="24"/>
            <w:szCs w:val="24"/>
          </w:rPr>
          <w:t>The publication rate with regard to the project is approximately</w:t>
        </w:r>
      </w:ins>
      <w:r w:rsidRPr="009E4FB8">
        <w:rPr>
          <w:rFonts w:ascii="Times New Roman" w:hAnsi="Times New Roman" w:cs="Times New Roman"/>
          <w:sz w:val="24"/>
          <w:szCs w:val="24"/>
        </w:rPr>
        <w:t xml:space="preserve"> </w:t>
      </w:r>
      <w:ins w:id="339" w:author="Paul Bikeyev-Winter" w:date="2017-08-10T19:38:00Z">
        <w:r w:rsidRPr="009E4FB8">
          <w:rPr>
            <w:rFonts w:ascii="Times New Roman" w:hAnsi="Times New Roman" w:cs="Times New Roman"/>
            <w:sz w:val="24"/>
            <w:szCs w:val="24"/>
          </w:rPr>
          <w:t>3-4 high-quality peer-reviewed publications per year.</w:t>
        </w:r>
      </w:ins>
    </w:p>
    <w:p w14:paraId="05644184" w14:textId="2979829B" w:rsidR="009E4FB8" w:rsidRDefault="009E4FB8" w:rsidP="00C7388A">
      <w:pPr>
        <w:pStyle w:val="ListParagraph"/>
        <w:autoSpaceDE w:val="0"/>
        <w:autoSpaceDN w:val="0"/>
        <w:adjustRightInd w:val="0"/>
        <w:spacing w:after="0" w:line="360" w:lineRule="auto"/>
        <w:jc w:val="both"/>
        <w:rPr>
          <w:rFonts w:ascii="Times New Roman" w:hAnsi="Times New Roman" w:cs="Times New Roman"/>
          <w:sz w:val="20"/>
          <w:szCs w:val="20"/>
        </w:rPr>
      </w:pPr>
    </w:p>
    <w:p w14:paraId="519EF58A" w14:textId="5C40B4F5" w:rsidR="009E4FB8" w:rsidRPr="009E4FB8" w:rsidRDefault="009E4FB8" w:rsidP="009E4FB8">
      <w:pPr>
        <w:autoSpaceDE w:val="0"/>
        <w:autoSpaceDN w:val="0"/>
        <w:adjustRightInd w:val="0"/>
        <w:spacing w:after="0" w:line="240" w:lineRule="auto"/>
        <w:rPr>
          <w:rFonts w:ascii="Times New Roman" w:hAnsi="Times New Roman" w:cs="Times New Roman"/>
          <w:b/>
          <w:sz w:val="28"/>
          <w:szCs w:val="28"/>
        </w:rPr>
      </w:pPr>
      <w:commentRangeStart w:id="340"/>
      <w:proofErr w:type="gramStart"/>
      <w:r w:rsidRPr="009E4FB8">
        <w:rPr>
          <w:rFonts w:ascii="Times New Roman" w:hAnsi="Times New Roman" w:cs="Times New Roman"/>
          <w:b/>
          <w:sz w:val="28"/>
          <w:szCs w:val="28"/>
        </w:rPr>
        <w:t xml:space="preserve">4 </w:t>
      </w:r>
      <w:r>
        <w:rPr>
          <w:rFonts w:ascii="Times New Roman" w:hAnsi="Times New Roman" w:cs="Times New Roman"/>
          <w:b/>
          <w:sz w:val="28"/>
          <w:szCs w:val="28"/>
        </w:rPr>
        <w:t xml:space="preserve"> </w:t>
      </w:r>
      <w:r w:rsidRPr="009E4FB8">
        <w:rPr>
          <w:rFonts w:ascii="Times New Roman" w:hAnsi="Times New Roman" w:cs="Times New Roman"/>
          <w:b/>
          <w:sz w:val="28"/>
          <w:szCs w:val="28"/>
        </w:rPr>
        <w:t>Research</w:t>
      </w:r>
      <w:proofErr w:type="gramEnd"/>
      <w:r w:rsidRPr="009E4FB8">
        <w:rPr>
          <w:rFonts w:ascii="Times New Roman" w:hAnsi="Times New Roman" w:cs="Times New Roman"/>
          <w:b/>
          <w:sz w:val="28"/>
          <w:szCs w:val="28"/>
        </w:rPr>
        <w:t xml:space="preserve"> Methods and Material, Support from Research Environment</w:t>
      </w:r>
      <w:commentRangeEnd w:id="340"/>
      <w:r w:rsidR="008E5AC4">
        <w:rPr>
          <w:rStyle w:val="CommentReference"/>
        </w:rPr>
        <w:commentReference w:id="340"/>
      </w:r>
    </w:p>
    <w:p w14:paraId="5A3E8693" w14:textId="77777777" w:rsidR="009E4FB8" w:rsidRPr="00C7388A" w:rsidRDefault="009E4FB8" w:rsidP="009E4FB8">
      <w:pPr>
        <w:autoSpaceDE w:val="0"/>
        <w:autoSpaceDN w:val="0"/>
        <w:adjustRightInd w:val="0"/>
        <w:spacing w:after="0" w:line="240" w:lineRule="auto"/>
        <w:rPr>
          <w:rFonts w:ascii="CMBX12" w:hAnsi="CMBX12" w:cs="CMBX12"/>
          <w:sz w:val="29"/>
          <w:szCs w:val="29"/>
        </w:rPr>
      </w:pPr>
    </w:p>
    <w:p w14:paraId="2BBD8E45" w14:textId="67DC81E6" w:rsidR="009E4FB8" w:rsidRPr="009E4FB8" w:rsidRDefault="009E4FB8" w:rsidP="009E4FB8">
      <w:pPr>
        <w:autoSpaceDE w:val="0"/>
        <w:autoSpaceDN w:val="0"/>
        <w:adjustRightInd w:val="0"/>
        <w:spacing w:after="0" w:line="360" w:lineRule="auto"/>
        <w:jc w:val="both"/>
        <w:rPr>
          <w:rFonts w:ascii="Times New Roman" w:hAnsi="Times New Roman" w:cs="Times New Roman"/>
          <w:sz w:val="24"/>
          <w:szCs w:val="24"/>
        </w:rPr>
      </w:pPr>
      <w:r w:rsidRPr="009E4FB8">
        <w:rPr>
          <w:rFonts w:ascii="Times New Roman" w:hAnsi="Times New Roman" w:cs="Times New Roman"/>
          <w:sz w:val="24"/>
          <w:szCs w:val="24"/>
        </w:rPr>
        <w:t xml:space="preserve">We are working extensively within the </w:t>
      </w:r>
      <w:r w:rsidRPr="00144C4B">
        <w:rPr>
          <w:rFonts w:ascii="Times New Roman" w:hAnsi="Times New Roman" w:cs="Times New Roman"/>
          <w:i/>
          <w:sz w:val="24"/>
          <w:szCs w:val="24"/>
        </w:rPr>
        <w:t>streaming applications</w:t>
      </w:r>
      <w:r w:rsidRPr="009E4FB8">
        <w:rPr>
          <w:rFonts w:ascii="Times New Roman" w:hAnsi="Times New Roman" w:cs="Times New Roman"/>
          <w:sz w:val="24"/>
          <w:szCs w:val="24"/>
        </w:rPr>
        <w:t xml:space="preserve"> paradigm for a number of reasons. Firstly, streaming systems </w:t>
      </w:r>
      <w:proofErr w:type="gramStart"/>
      <w:r w:rsidRPr="009E4FB8">
        <w:rPr>
          <w:rFonts w:ascii="Times New Roman" w:hAnsi="Times New Roman" w:cs="Times New Roman"/>
          <w:sz w:val="24"/>
          <w:szCs w:val="24"/>
        </w:rPr>
        <w:t>are usually implemented</w:t>
      </w:r>
      <w:proofErr w:type="gramEnd"/>
      <w:r w:rsidRPr="009E4FB8">
        <w:rPr>
          <w:rFonts w:ascii="Times New Roman" w:hAnsi="Times New Roman" w:cs="Times New Roman"/>
          <w:sz w:val="24"/>
          <w:szCs w:val="24"/>
        </w:rPr>
        <w:t xml:space="preserve"> in environments in which energy efficiency is of essence like video playback systems, web servers, digital filtering systems, telecommunications systems and other multi-media or IoT systems. </w:t>
      </w:r>
      <w:r w:rsidR="008E5AC4">
        <w:rPr>
          <w:rFonts w:ascii="Times New Roman" w:hAnsi="Times New Roman" w:cs="Times New Roman"/>
          <w:sz w:val="24"/>
          <w:szCs w:val="24"/>
        </w:rPr>
        <w:t xml:space="preserve"> </w:t>
      </w:r>
      <w:r w:rsidRPr="009E4FB8">
        <w:rPr>
          <w:rFonts w:ascii="Times New Roman" w:hAnsi="Times New Roman" w:cs="Times New Roman"/>
          <w:sz w:val="24"/>
          <w:szCs w:val="24"/>
        </w:rPr>
        <w:t>Secondly, since the content of the streaming data is to a large extent arbitrary, no compiler</w:t>
      </w:r>
      <w:r w:rsidR="008E5AC4">
        <w:rPr>
          <w:rFonts w:ascii="Times New Roman" w:hAnsi="Times New Roman" w:cs="Times New Roman"/>
          <w:sz w:val="24"/>
          <w:szCs w:val="24"/>
        </w:rPr>
        <w:t xml:space="preserve"> based optimis</w:t>
      </w:r>
      <w:r w:rsidRPr="009E4FB8">
        <w:rPr>
          <w:rFonts w:ascii="Times New Roman" w:hAnsi="Times New Roman" w:cs="Times New Roman"/>
          <w:sz w:val="24"/>
          <w:szCs w:val="24"/>
        </w:rPr>
        <w:t xml:space="preserve">ation (or other static solution) can solve the energy problem. The software itself must therefore be energy aware, and backed up </w:t>
      </w:r>
      <w:proofErr w:type="gramStart"/>
      <w:r w:rsidRPr="009E4FB8">
        <w:rPr>
          <w:rFonts w:ascii="Times New Roman" w:hAnsi="Times New Roman" w:cs="Times New Roman"/>
          <w:sz w:val="24"/>
          <w:szCs w:val="24"/>
        </w:rPr>
        <w:t>by a runtime systems</w:t>
      </w:r>
      <w:proofErr w:type="gramEnd"/>
      <w:r w:rsidRPr="009E4FB8">
        <w:rPr>
          <w:rFonts w:ascii="Times New Roman" w:hAnsi="Times New Roman" w:cs="Times New Roman"/>
          <w:sz w:val="24"/>
          <w:szCs w:val="24"/>
        </w:rPr>
        <w:t xml:space="preserve"> making online decisions. </w:t>
      </w:r>
      <w:proofErr w:type="gramStart"/>
      <w:r w:rsidRPr="009E4FB8">
        <w:rPr>
          <w:rFonts w:ascii="Times New Roman" w:hAnsi="Times New Roman" w:cs="Times New Roman"/>
          <w:sz w:val="24"/>
          <w:szCs w:val="24"/>
        </w:rPr>
        <w:t>Thirdly, streaming systems are extremely common and is thus providing a large market to work on from tiny IoT systems up to large cloud server systems.</w:t>
      </w:r>
      <w:proofErr w:type="gramEnd"/>
    </w:p>
    <w:p w14:paraId="2207B0E1" w14:textId="77777777" w:rsidR="009E4FB8" w:rsidRPr="009E4FB8" w:rsidRDefault="009E4FB8" w:rsidP="009E4FB8">
      <w:pPr>
        <w:autoSpaceDE w:val="0"/>
        <w:autoSpaceDN w:val="0"/>
        <w:adjustRightInd w:val="0"/>
        <w:spacing w:after="0" w:line="360" w:lineRule="auto"/>
        <w:jc w:val="both"/>
        <w:rPr>
          <w:rFonts w:ascii="Times New Roman" w:hAnsi="Times New Roman" w:cs="Times New Roman"/>
          <w:sz w:val="24"/>
          <w:szCs w:val="24"/>
        </w:rPr>
      </w:pPr>
    </w:p>
    <w:p w14:paraId="1B4D4285" w14:textId="62B4FAD3" w:rsidR="009E4FB8" w:rsidRDefault="009E4FB8" w:rsidP="009E4FB8">
      <w:pPr>
        <w:autoSpaceDE w:val="0"/>
        <w:autoSpaceDN w:val="0"/>
        <w:adjustRightInd w:val="0"/>
        <w:spacing w:after="0" w:line="360" w:lineRule="auto"/>
        <w:jc w:val="both"/>
        <w:rPr>
          <w:rFonts w:ascii="Times New Roman" w:hAnsi="Times New Roman" w:cs="Times New Roman"/>
          <w:sz w:val="24"/>
          <w:szCs w:val="24"/>
        </w:rPr>
      </w:pPr>
      <w:r w:rsidRPr="009E4FB8">
        <w:rPr>
          <w:rFonts w:ascii="Times New Roman" w:hAnsi="Times New Roman" w:cs="Times New Roman"/>
          <w:sz w:val="24"/>
          <w:szCs w:val="24"/>
        </w:rPr>
        <w:t xml:space="preserve">The work is highly experimental, and to validate our approach we need to develop </w:t>
      </w:r>
      <w:commentRangeStart w:id="341"/>
      <w:r w:rsidRPr="009E4FB8">
        <w:rPr>
          <w:rFonts w:ascii="Times New Roman" w:hAnsi="Times New Roman" w:cs="Times New Roman"/>
          <w:sz w:val="24"/>
          <w:szCs w:val="24"/>
        </w:rPr>
        <w:t>characteristic benchmarks.</w:t>
      </w:r>
      <w:r w:rsidR="008E5AC4">
        <w:rPr>
          <w:rFonts w:ascii="Times New Roman" w:hAnsi="Times New Roman" w:cs="Times New Roman"/>
          <w:sz w:val="24"/>
          <w:szCs w:val="24"/>
        </w:rPr>
        <w:t xml:space="preserve"> </w:t>
      </w:r>
      <w:commentRangeEnd w:id="341"/>
      <w:r w:rsidR="005D6B5E">
        <w:rPr>
          <w:rStyle w:val="CommentReference"/>
        </w:rPr>
        <w:commentReference w:id="341"/>
      </w:r>
      <w:r w:rsidRPr="009E4FB8">
        <w:rPr>
          <w:rFonts w:ascii="Times New Roman" w:hAnsi="Times New Roman" w:cs="Times New Roman"/>
          <w:sz w:val="24"/>
          <w:szCs w:val="24"/>
        </w:rPr>
        <w:t xml:space="preserve">During the last </w:t>
      </w:r>
      <w:proofErr w:type="gramStart"/>
      <w:r w:rsidRPr="009E4FB8">
        <w:rPr>
          <w:rFonts w:ascii="Times New Roman" w:hAnsi="Times New Roman" w:cs="Times New Roman"/>
          <w:sz w:val="24"/>
          <w:szCs w:val="24"/>
        </w:rPr>
        <w:t>years</w:t>
      </w:r>
      <w:proofErr w:type="gramEnd"/>
      <w:r w:rsidRPr="009E4FB8">
        <w:rPr>
          <w:rFonts w:ascii="Times New Roman" w:hAnsi="Times New Roman" w:cs="Times New Roman"/>
          <w:sz w:val="24"/>
          <w:szCs w:val="24"/>
        </w:rPr>
        <w:t xml:space="preserve"> our group has gained considerable experience in developing our o</w:t>
      </w:r>
      <w:r w:rsidR="008E5AC4">
        <w:rPr>
          <w:rFonts w:ascii="Times New Roman" w:hAnsi="Times New Roman" w:cs="Times New Roman"/>
          <w:sz w:val="24"/>
          <w:szCs w:val="24"/>
        </w:rPr>
        <w:t>w</w:t>
      </w:r>
      <w:r w:rsidRPr="009E4FB8">
        <w:rPr>
          <w:rFonts w:ascii="Times New Roman" w:hAnsi="Times New Roman" w:cs="Times New Roman"/>
          <w:sz w:val="24"/>
          <w:szCs w:val="24"/>
        </w:rPr>
        <w:t>n benchmarks, as well as our</w:t>
      </w:r>
      <w:r w:rsidR="008E5AC4">
        <w:rPr>
          <w:rFonts w:ascii="Times New Roman" w:hAnsi="Times New Roman" w:cs="Times New Roman"/>
          <w:sz w:val="24"/>
          <w:szCs w:val="24"/>
        </w:rPr>
        <w:t xml:space="preserve"> </w:t>
      </w:r>
      <w:r w:rsidRPr="009E4FB8">
        <w:rPr>
          <w:rFonts w:ascii="Times New Roman" w:hAnsi="Times New Roman" w:cs="Times New Roman"/>
          <w:sz w:val="24"/>
          <w:szCs w:val="24"/>
        </w:rPr>
        <w:t>own measurement setups. Results have been summari</w:t>
      </w:r>
      <w:r w:rsidR="008E5AC4">
        <w:rPr>
          <w:rFonts w:ascii="Times New Roman" w:hAnsi="Times New Roman" w:cs="Times New Roman"/>
          <w:sz w:val="24"/>
          <w:szCs w:val="24"/>
        </w:rPr>
        <w:t>s</w:t>
      </w:r>
      <w:r w:rsidRPr="009E4FB8">
        <w:rPr>
          <w:rFonts w:ascii="Times New Roman" w:hAnsi="Times New Roman" w:cs="Times New Roman"/>
          <w:sz w:val="24"/>
          <w:szCs w:val="24"/>
        </w:rPr>
        <w:t>ed in our extensive technical report [HHL+14].</w:t>
      </w:r>
    </w:p>
    <w:p w14:paraId="54074E63" w14:textId="37570EB9" w:rsidR="00393803" w:rsidRDefault="00393803" w:rsidP="009E4FB8">
      <w:pPr>
        <w:autoSpaceDE w:val="0"/>
        <w:autoSpaceDN w:val="0"/>
        <w:adjustRightInd w:val="0"/>
        <w:spacing w:after="0" w:line="360" w:lineRule="auto"/>
        <w:jc w:val="both"/>
        <w:rPr>
          <w:rFonts w:ascii="Times New Roman" w:hAnsi="Times New Roman" w:cs="Times New Roman"/>
          <w:sz w:val="24"/>
          <w:szCs w:val="24"/>
        </w:rPr>
      </w:pPr>
    </w:p>
    <w:p w14:paraId="573A0AC9" w14:textId="77A3AB5B" w:rsidR="00393803" w:rsidRPr="00055E0F" w:rsidRDefault="00393803" w:rsidP="00393803">
      <w:pPr>
        <w:autoSpaceDE w:val="0"/>
        <w:autoSpaceDN w:val="0"/>
        <w:adjustRightInd w:val="0"/>
        <w:spacing w:after="0" w:line="240" w:lineRule="auto"/>
        <w:rPr>
          <w:rFonts w:ascii="Times New Roman" w:hAnsi="Times New Roman" w:cs="Times New Roman"/>
          <w:b/>
          <w:sz w:val="24"/>
          <w:szCs w:val="24"/>
        </w:rPr>
      </w:pPr>
      <w:r w:rsidRPr="00055E0F">
        <w:rPr>
          <w:rFonts w:ascii="Times New Roman" w:hAnsi="Times New Roman" w:cs="Times New Roman"/>
          <w:b/>
          <w:sz w:val="24"/>
          <w:szCs w:val="24"/>
        </w:rPr>
        <w:t>Support fr</w:t>
      </w:r>
      <w:r w:rsidR="00055E0F" w:rsidRPr="00055E0F">
        <w:rPr>
          <w:rFonts w:ascii="Times New Roman" w:hAnsi="Times New Roman" w:cs="Times New Roman"/>
          <w:b/>
          <w:sz w:val="24"/>
          <w:szCs w:val="24"/>
        </w:rPr>
        <w:t>om Research E</w:t>
      </w:r>
      <w:r w:rsidRPr="00055E0F">
        <w:rPr>
          <w:rFonts w:ascii="Times New Roman" w:hAnsi="Times New Roman" w:cs="Times New Roman"/>
          <w:b/>
          <w:sz w:val="24"/>
          <w:szCs w:val="24"/>
        </w:rPr>
        <w:t>nvironment</w:t>
      </w:r>
    </w:p>
    <w:p w14:paraId="1E9A2D6B" w14:textId="77777777" w:rsidR="00055E0F" w:rsidRDefault="00055E0F" w:rsidP="00393803">
      <w:pPr>
        <w:autoSpaceDE w:val="0"/>
        <w:autoSpaceDN w:val="0"/>
        <w:adjustRightInd w:val="0"/>
        <w:spacing w:after="0" w:line="240" w:lineRule="auto"/>
        <w:rPr>
          <w:rFonts w:ascii="CMR10" w:hAnsi="CMR10" w:cs="CMR10"/>
          <w:sz w:val="20"/>
          <w:szCs w:val="20"/>
        </w:rPr>
      </w:pPr>
    </w:p>
    <w:p w14:paraId="7C054659" w14:textId="039BC2AF" w:rsidR="00393803" w:rsidRPr="00055E0F" w:rsidRDefault="00393803" w:rsidP="00055E0F">
      <w:pPr>
        <w:autoSpaceDE w:val="0"/>
        <w:autoSpaceDN w:val="0"/>
        <w:adjustRightInd w:val="0"/>
        <w:spacing w:after="0" w:line="360" w:lineRule="auto"/>
        <w:jc w:val="both"/>
        <w:rPr>
          <w:rFonts w:ascii="Times New Roman" w:hAnsi="Times New Roman" w:cs="Times New Roman"/>
          <w:sz w:val="24"/>
          <w:szCs w:val="24"/>
        </w:rPr>
      </w:pPr>
      <w:r w:rsidRPr="00055E0F">
        <w:rPr>
          <w:rFonts w:ascii="Times New Roman" w:hAnsi="Times New Roman" w:cs="Times New Roman"/>
          <w:sz w:val="24"/>
          <w:szCs w:val="24"/>
        </w:rPr>
        <w:t xml:space="preserve">The research team </w:t>
      </w:r>
      <w:proofErr w:type="gramStart"/>
      <w:r w:rsidRPr="00055E0F">
        <w:rPr>
          <w:rFonts w:ascii="Times New Roman" w:hAnsi="Times New Roman" w:cs="Times New Roman"/>
          <w:sz w:val="24"/>
          <w:szCs w:val="24"/>
        </w:rPr>
        <w:t>will be well supported</w:t>
      </w:r>
      <w:proofErr w:type="gramEnd"/>
      <w:r w:rsidRPr="00055E0F">
        <w:rPr>
          <w:rFonts w:ascii="Times New Roman" w:hAnsi="Times New Roman" w:cs="Times New Roman"/>
          <w:sz w:val="24"/>
          <w:szCs w:val="24"/>
        </w:rPr>
        <w:t xml:space="preserve"> by </w:t>
      </w:r>
      <w:r w:rsidR="00055E0F">
        <w:rPr>
          <w:rFonts w:ascii="Times New Roman" w:hAnsi="Times New Roman" w:cs="Times New Roman"/>
          <w:sz w:val="24"/>
          <w:szCs w:val="24"/>
        </w:rPr>
        <w:t xml:space="preserve">the </w:t>
      </w:r>
      <w:r w:rsidRPr="00055E0F">
        <w:rPr>
          <w:rFonts w:ascii="Times New Roman" w:hAnsi="Times New Roman" w:cs="Times New Roman"/>
          <w:sz w:val="24"/>
          <w:szCs w:val="24"/>
        </w:rPr>
        <w:t>infrastructure available at through the Centre for Computer Science</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(TUCS). TUCS boasts a long history of h</w:t>
      </w:r>
      <w:r w:rsidR="00055E0F">
        <w:rPr>
          <w:rFonts w:ascii="Times New Roman" w:hAnsi="Times New Roman" w:cs="Times New Roman"/>
          <w:sz w:val="24"/>
          <w:szCs w:val="24"/>
        </w:rPr>
        <w:t>igh-level achievements of its affi</w:t>
      </w:r>
      <w:r w:rsidRPr="00055E0F">
        <w:rPr>
          <w:rFonts w:ascii="Times New Roman" w:hAnsi="Times New Roman" w:cs="Times New Roman"/>
          <w:sz w:val="24"/>
          <w:szCs w:val="24"/>
        </w:rPr>
        <w:t xml:space="preserve">liated researchers, in terms of articles in high-level journals and conferences and a high number of </w:t>
      </w:r>
      <w:r w:rsidR="00055E0F">
        <w:rPr>
          <w:rFonts w:ascii="Times New Roman" w:hAnsi="Times New Roman" w:cs="Times New Roman"/>
          <w:sz w:val="24"/>
          <w:szCs w:val="24"/>
        </w:rPr>
        <w:t>citations. TUCS has been a Cent</w:t>
      </w:r>
      <w:r w:rsidRPr="00055E0F">
        <w:rPr>
          <w:rFonts w:ascii="Times New Roman" w:hAnsi="Times New Roman" w:cs="Times New Roman"/>
          <w:sz w:val="24"/>
          <w:szCs w:val="24"/>
        </w:rPr>
        <w:t>r</w:t>
      </w:r>
      <w:r w:rsidR="00055E0F">
        <w:rPr>
          <w:rFonts w:ascii="Times New Roman" w:hAnsi="Times New Roman" w:cs="Times New Roman"/>
          <w:sz w:val="24"/>
          <w:szCs w:val="24"/>
        </w:rPr>
        <w:t>e</w:t>
      </w:r>
      <w:r w:rsidRPr="00055E0F">
        <w:rPr>
          <w:rFonts w:ascii="Times New Roman" w:hAnsi="Times New Roman" w:cs="Times New Roman"/>
          <w:sz w:val="24"/>
          <w:szCs w:val="24"/>
        </w:rPr>
        <w:t xml:space="preserve"> of Excellence of</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Research of the Ac</w:t>
      </w:r>
      <w:r w:rsidR="00055E0F">
        <w:rPr>
          <w:rFonts w:ascii="Times New Roman" w:hAnsi="Times New Roman" w:cs="Times New Roman"/>
          <w:sz w:val="24"/>
          <w:szCs w:val="24"/>
        </w:rPr>
        <w:t>ademy of Finland in the very first round of such centre</w:t>
      </w:r>
      <w:r w:rsidRPr="00055E0F">
        <w:rPr>
          <w:rFonts w:ascii="Times New Roman" w:hAnsi="Times New Roman" w:cs="Times New Roman"/>
          <w:sz w:val="24"/>
          <w:szCs w:val="24"/>
        </w:rPr>
        <w:t>s in Finland, 1995-1999 and in 2002-2007.</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 xml:space="preserve">The PI is an active member of the COST action IC1305 Network for Sustainable </w:t>
      </w:r>
      <w:proofErr w:type="spellStart"/>
      <w:r w:rsidRPr="00055E0F">
        <w:rPr>
          <w:rFonts w:ascii="Times New Roman" w:hAnsi="Times New Roman" w:cs="Times New Roman"/>
          <w:sz w:val="24"/>
          <w:szCs w:val="24"/>
        </w:rPr>
        <w:t>Ultrascale</w:t>
      </w:r>
      <w:proofErr w:type="spellEnd"/>
      <w:r w:rsidRPr="00055E0F">
        <w:rPr>
          <w:rFonts w:ascii="Times New Roman" w:hAnsi="Times New Roman" w:cs="Times New Roman"/>
          <w:sz w:val="24"/>
          <w:szCs w:val="24"/>
        </w:rPr>
        <w:t xml:space="preserve"> Computing and the</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Energy E</w:t>
      </w:r>
      <w:r w:rsidR="00055E0F">
        <w:rPr>
          <w:rFonts w:ascii="Times New Roman" w:hAnsi="Times New Roman" w:cs="Times New Roman"/>
          <w:sz w:val="24"/>
          <w:szCs w:val="24"/>
        </w:rPr>
        <w:t>ffi</w:t>
      </w:r>
      <w:r w:rsidRPr="00055E0F">
        <w:rPr>
          <w:rFonts w:ascii="Times New Roman" w:hAnsi="Times New Roman" w:cs="Times New Roman"/>
          <w:sz w:val="24"/>
          <w:szCs w:val="24"/>
        </w:rPr>
        <w:t xml:space="preserve">cient High Performance Computing Working Group (EE HPC Working Group). </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 xml:space="preserve">Joint articles </w:t>
      </w:r>
      <w:proofErr w:type="gramStart"/>
      <w:r w:rsidRPr="00055E0F">
        <w:rPr>
          <w:rFonts w:ascii="Times New Roman" w:hAnsi="Times New Roman" w:cs="Times New Roman"/>
          <w:sz w:val="24"/>
          <w:szCs w:val="24"/>
        </w:rPr>
        <w:t>have</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been published</w:t>
      </w:r>
      <w:proofErr w:type="gramEnd"/>
      <w:r w:rsidRPr="00055E0F">
        <w:rPr>
          <w:rFonts w:ascii="Times New Roman" w:hAnsi="Times New Roman" w:cs="Times New Roman"/>
          <w:sz w:val="24"/>
          <w:szCs w:val="24"/>
        </w:rPr>
        <w:t xml:space="preserve"> in the COST action between the PI and the group</w:t>
      </w:r>
      <w:r w:rsidR="00055E0F">
        <w:rPr>
          <w:rFonts w:ascii="Times New Roman" w:hAnsi="Times New Roman" w:cs="Times New Roman"/>
          <w:sz w:val="24"/>
          <w:szCs w:val="24"/>
        </w:rPr>
        <w:t xml:space="preserve"> in TU Wien led by </w:t>
      </w:r>
      <w:proofErr w:type="spellStart"/>
      <w:r w:rsidR="00055E0F">
        <w:rPr>
          <w:rFonts w:ascii="Times New Roman" w:hAnsi="Times New Roman" w:cs="Times New Roman"/>
          <w:sz w:val="24"/>
          <w:szCs w:val="24"/>
        </w:rPr>
        <w:t>Ivona</w:t>
      </w:r>
      <w:proofErr w:type="spellEnd"/>
      <w:r w:rsidR="00055E0F">
        <w:rPr>
          <w:rFonts w:ascii="Times New Roman" w:hAnsi="Times New Roman" w:cs="Times New Roman"/>
          <w:sz w:val="24"/>
          <w:szCs w:val="24"/>
        </w:rPr>
        <w:t xml:space="preserve"> </w:t>
      </w:r>
      <w:proofErr w:type="spellStart"/>
      <w:r w:rsidR="00055E0F">
        <w:rPr>
          <w:rFonts w:ascii="Times New Roman" w:hAnsi="Times New Roman" w:cs="Times New Roman"/>
          <w:sz w:val="24"/>
          <w:szCs w:val="24"/>
        </w:rPr>
        <w:t>Brandi</w:t>
      </w:r>
      <w:r w:rsidRPr="00055E0F">
        <w:rPr>
          <w:rFonts w:ascii="Times New Roman" w:hAnsi="Times New Roman" w:cs="Times New Roman"/>
          <w:sz w:val="24"/>
          <w:szCs w:val="24"/>
        </w:rPr>
        <w:t>c</w:t>
      </w:r>
      <w:proofErr w:type="spellEnd"/>
      <w:r w:rsidRPr="00055E0F">
        <w:rPr>
          <w:rFonts w:ascii="Times New Roman" w:hAnsi="Times New Roman" w:cs="Times New Roman"/>
          <w:sz w:val="24"/>
          <w:szCs w:val="24"/>
        </w:rPr>
        <w:t xml:space="preserve"> and one</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 xml:space="preserve">between the PI and the group in University of Tirana led by </w:t>
      </w:r>
      <w:proofErr w:type="spellStart"/>
      <w:r w:rsidRPr="00055E0F">
        <w:rPr>
          <w:rFonts w:ascii="Times New Roman" w:hAnsi="Times New Roman" w:cs="Times New Roman"/>
          <w:sz w:val="24"/>
          <w:szCs w:val="24"/>
        </w:rPr>
        <w:t>Neki</w:t>
      </w:r>
      <w:proofErr w:type="spellEnd"/>
      <w:r w:rsidRPr="00055E0F">
        <w:rPr>
          <w:rFonts w:ascii="Times New Roman" w:hAnsi="Times New Roman" w:cs="Times New Roman"/>
          <w:sz w:val="24"/>
          <w:szCs w:val="24"/>
        </w:rPr>
        <w:t xml:space="preserve"> </w:t>
      </w:r>
      <w:proofErr w:type="spellStart"/>
      <w:r w:rsidRPr="00055E0F">
        <w:rPr>
          <w:rFonts w:ascii="Times New Roman" w:hAnsi="Times New Roman" w:cs="Times New Roman"/>
          <w:sz w:val="24"/>
          <w:szCs w:val="24"/>
        </w:rPr>
        <w:t>Frasheri</w:t>
      </w:r>
      <w:commentRangeStart w:id="342"/>
      <w:proofErr w:type="spellEnd"/>
      <w:r w:rsidRPr="00055E0F">
        <w:rPr>
          <w:rFonts w:ascii="Times New Roman" w:hAnsi="Times New Roman" w:cs="Times New Roman"/>
          <w:sz w:val="24"/>
          <w:szCs w:val="24"/>
        </w:rPr>
        <w:t xml:space="preserve">, one of which </w:t>
      </w:r>
      <w:commentRangeEnd w:id="342"/>
      <w:r w:rsidR="00055E0F">
        <w:rPr>
          <w:rStyle w:val="CommentReference"/>
        </w:rPr>
        <w:commentReference w:id="342"/>
      </w:r>
      <w:r w:rsidRPr="00055E0F">
        <w:rPr>
          <w:rFonts w:ascii="Times New Roman" w:hAnsi="Times New Roman" w:cs="Times New Roman"/>
          <w:sz w:val="24"/>
          <w:szCs w:val="24"/>
        </w:rPr>
        <w:t>has been published in</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IEEE Transactions.</w:t>
      </w:r>
    </w:p>
    <w:p w14:paraId="630ED8D6" w14:textId="32DBDE17" w:rsidR="00393803" w:rsidRDefault="00393803" w:rsidP="00055E0F">
      <w:pPr>
        <w:autoSpaceDE w:val="0"/>
        <w:autoSpaceDN w:val="0"/>
        <w:adjustRightInd w:val="0"/>
        <w:spacing w:after="0" w:line="360" w:lineRule="auto"/>
        <w:jc w:val="both"/>
        <w:rPr>
          <w:rFonts w:ascii="Times New Roman" w:hAnsi="Times New Roman" w:cs="Times New Roman"/>
          <w:sz w:val="24"/>
          <w:szCs w:val="24"/>
        </w:rPr>
      </w:pPr>
      <w:r w:rsidRPr="00055E0F">
        <w:rPr>
          <w:rFonts w:ascii="Times New Roman" w:hAnsi="Times New Roman" w:cs="Times New Roman"/>
          <w:sz w:val="24"/>
          <w:szCs w:val="24"/>
        </w:rPr>
        <w:lastRenderedPageBreak/>
        <w:t>The PI together with EIT Digital recently released an online Cou</w:t>
      </w:r>
      <w:r w:rsidR="00055E0F">
        <w:rPr>
          <w:rFonts w:ascii="Times New Roman" w:hAnsi="Times New Roman" w:cs="Times New Roman"/>
          <w:sz w:val="24"/>
          <w:szCs w:val="24"/>
        </w:rPr>
        <w:t>rsera course on the subject in “</w:t>
      </w:r>
      <w:r w:rsidRPr="00055E0F">
        <w:rPr>
          <w:rFonts w:ascii="Times New Roman" w:hAnsi="Times New Roman" w:cs="Times New Roman"/>
          <w:sz w:val="24"/>
          <w:szCs w:val="24"/>
        </w:rPr>
        <w:t>Development of</w:t>
      </w:r>
      <w:r w:rsidR="00055E0F">
        <w:rPr>
          <w:rFonts w:ascii="Times New Roman" w:hAnsi="Times New Roman" w:cs="Times New Roman"/>
          <w:sz w:val="24"/>
          <w:szCs w:val="24"/>
        </w:rPr>
        <w:t xml:space="preserve"> Real-Time Systems”</w:t>
      </w:r>
      <w:r w:rsidR="00055E0F">
        <w:rPr>
          <w:rStyle w:val="FootnoteReference"/>
          <w:rFonts w:ascii="Times New Roman" w:hAnsi="Times New Roman" w:cs="Times New Roman"/>
          <w:sz w:val="24"/>
          <w:szCs w:val="24"/>
        </w:rPr>
        <w:footnoteReference w:id="13"/>
      </w:r>
      <w:r w:rsidRPr="00055E0F">
        <w:rPr>
          <w:rFonts w:ascii="Times New Roman" w:hAnsi="Times New Roman" w:cs="Times New Roman"/>
          <w:sz w:val="24"/>
          <w:szCs w:val="24"/>
        </w:rPr>
        <w:t xml:space="preserve"> currently followed by over 7000 students </w:t>
      </w:r>
      <w:proofErr w:type="gramStart"/>
      <w:r w:rsidRPr="00055E0F">
        <w:rPr>
          <w:rFonts w:ascii="Times New Roman" w:hAnsi="Times New Roman" w:cs="Times New Roman"/>
          <w:sz w:val="24"/>
          <w:szCs w:val="24"/>
        </w:rPr>
        <w:t>world-wide</w:t>
      </w:r>
      <w:proofErr w:type="gramEnd"/>
      <w:r w:rsidRPr="00055E0F">
        <w:rPr>
          <w:rFonts w:ascii="Times New Roman" w:hAnsi="Times New Roman" w:cs="Times New Roman"/>
          <w:sz w:val="24"/>
          <w:szCs w:val="24"/>
        </w:rPr>
        <w:t>. Our team has a full time lab technician</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construc</w:t>
      </w:r>
      <w:r w:rsidR="00055E0F">
        <w:rPr>
          <w:rFonts w:ascii="Times New Roman" w:hAnsi="Times New Roman" w:cs="Times New Roman"/>
          <w:sz w:val="24"/>
          <w:szCs w:val="24"/>
        </w:rPr>
        <w:t>ting specialis</w:t>
      </w:r>
      <w:r w:rsidRPr="00055E0F">
        <w:rPr>
          <w:rFonts w:ascii="Times New Roman" w:hAnsi="Times New Roman" w:cs="Times New Roman"/>
          <w:sz w:val="24"/>
          <w:szCs w:val="24"/>
        </w:rPr>
        <w:t xml:space="preserve">ed equipment needed in our experimental work. The team therefore has </w:t>
      </w:r>
      <w:r w:rsidR="00055E0F">
        <w:rPr>
          <w:rFonts w:ascii="Times New Roman" w:hAnsi="Times New Roman" w:cs="Times New Roman"/>
          <w:sz w:val="24"/>
          <w:szCs w:val="24"/>
        </w:rPr>
        <w:t xml:space="preserve">the </w:t>
      </w:r>
      <w:r w:rsidRPr="00055E0F">
        <w:rPr>
          <w:rFonts w:ascii="Times New Roman" w:hAnsi="Times New Roman" w:cs="Times New Roman"/>
          <w:sz w:val="24"/>
          <w:szCs w:val="24"/>
        </w:rPr>
        <w:t xml:space="preserve">strong knowledge </w:t>
      </w:r>
      <w:r w:rsidR="00055E0F">
        <w:rPr>
          <w:rFonts w:ascii="Times New Roman" w:hAnsi="Times New Roman" w:cs="Times New Roman"/>
          <w:sz w:val="24"/>
          <w:szCs w:val="24"/>
        </w:rPr>
        <w:t xml:space="preserve">of </w:t>
      </w:r>
      <w:r w:rsidRPr="00055E0F">
        <w:rPr>
          <w:rFonts w:ascii="Times New Roman" w:hAnsi="Times New Roman" w:cs="Times New Roman"/>
          <w:sz w:val="24"/>
          <w:szCs w:val="24"/>
        </w:rPr>
        <w:t xml:space="preserve">manufacturing measurement tools for externally probing and measuring running systems. </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Crucial to our experiments</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 xml:space="preserve">is our open hardware </w:t>
      </w:r>
      <w:proofErr w:type="spellStart"/>
      <w:r w:rsidRPr="00055E0F">
        <w:rPr>
          <w:rFonts w:ascii="Times New Roman" w:hAnsi="Times New Roman" w:cs="Times New Roman"/>
          <w:sz w:val="24"/>
          <w:szCs w:val="24"/>
        </w:rPr>
        <w:t>datalogger</w:t>
      </w:r>
      <w:proofErr w:type="spellEnd"/>
      <w:r w:rsidRPr="00055E0F">
        <w:rPr>
          <w:rFonts w:ascii="Times New Roman" w:hAnsi="Times New Roman" w:cs="Times New Roman"/>
          <w:sz w:val="24"/>
          <w:szCs w:val="24"/>
        </w:rPr>
        <w:t xml:space="preserve"> with full Linux tool support capable of high-sample power measurement</w:t>
      </w:r>
      <w:r w:rsidR="00055E0F">
        <w:rPr>
          <w:rFonts w:ascii="Times New Roman" w:hAnsi="Times New Roman" w:cs="Times New Roman"/>
          <w:sz w:val="24"/>
          <w:szCs w:val="24"/>
        </w:rPr>
        <w:t>,</w:t>
      </w:r>
      <w:r w:rsidRPr="00055E0F">
        <w:rPr>
          <w:rFonts w:ascii="Times New Roman" w:hAnsi="Times New Roman" w:cs="Times New Roman"/>
          <w:sz w:val="24"/>
          <w:szCs w:val="24"/>
        </w:rPr>
        <w:t xml:space="preserve"> with 0% performance overhead in the host system. The team is experienced in building tools based</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 xml:space="preserve">on theoretical models that enable the use of the models in practice. </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Some of the previous programming tools</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 xml:space="preserve">created by </w:t>
      </w:r>
      <w:r w:rsidR="00055E0F">
        <w:rPr>
          <w:rFonts w:ascii="Times New Roman" w:hAnsi="Times New Roman" w:cs="Times New Roman"/>
          <w:sz w:val="24"/>
          <w:szCs w:val="24"/>
        </w:rPr>
        <w:t>Å</w:t>
      </w:r>
      <w:r w:rsidRPr="00055E0F">
        <w:rPr>
          <w:rFonts w:ascii="Times New Roman" w:hAnsi="Times New Roman" w:cs="Times New Roman"/>
          <w:sz w:val="24"/>
          <w:szCs w:val="24"/>
        </w:rPr>
        <w:t>bo Akademi University is the Canals data-</w:t>
      </w:r>
      <w:r w:rsidR="00055E0F">
        <w:rPr>
          <w:rFonts w:ascii="Times New Roman" w:hAnsi="Times New Roman" w:cs="Times New Roman"/>
          <w:sz w:val="24"/>
          <w:szCs w:val="24"/>
        </w:rPr>
        <w:t>fl</w:t>
      </w:r>
      <w:r w:rsidRPr="00055E0F">
        <w:rPr>
          <w:rFonts w:ascii="Times New Roman" w:hAnsi="Times New Roman" w:cs="Times New Roman"/>
          <w:sz w:val="24"/>
          <w:szCs w:val="24"/>
        </w:rPr>
        <w:t xml:space="preserve">ow language and the RVC-CAL to </w:t>
      </w:r>
      <w:proofErr w:type="spellStart"/>
      <w:r w:rsidRPr="00055E0F">
        <w:rPr>
          <w:rFonts w:ascii="Times New Roman" w:hAnsi="Times New Roman" w:cs="Times New Roman"/>
          <w:sz w:val="24"/>
          <w:szCs w:val="24"/>
        </w:rPr>
        <w:t>OpenCL</w:t>
      </w:r>
      <w:proofErr w:type="spellEnd"/>
      <w:r w:rsidRPr="00055E0F">
        <w:rPr>
          <w:rFonts w:ascii="Times New Roman" w:hAnsi="Times New Roman" w:cs="Times New Roman"/>
          <w:sz w:val="24"/>
          <w:szCs w:val="24"/>
        </w:rPr>
        <w:t xml:space="preserve"> translator.</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 xml:space="preserve">This competence </w:t>
      </w:r>
      <w:proofErr w:type="gramStart"/>
      <w:r w:rsidRPr="00055E0F">
        <w:rPr>
          <w:rFonts w:ascii="Times New Roman" w:hAnsi="Times New Roman" w:cs="Times New Roman"/>
          <w:sz w:val="24"/>
          <w:szCs w:val="24"/>
        </w:rPr>
        <w:t>will be put</w:t>
      </w:r>
      <w:proofErr w:type="gramEnd"/>
      <w:r w:rsidRPr="00055E0F">
        <w:rPr>
          <w:rFonts w:ascii="Times New Roman" w:hAnsi="Times New Roman" w:cs="Times New Roman"/>
          <w:sz w:val="24"/>
          <w:szCs w:val="24"/>
        </w:rPr>
        <w:t xml:space="preserve"> to good use in creating the energy aware programming framework.</w:t>
      </w:r>
    </w:p>
    <w:p w14:paraId="37E3DB6B" w14:textId="77777777" w:rsidR="00055E0F" w:rsidRPr="00055E0F" w:rsidRDefault="00055E0F" w:rsidP="00055E0F">
      <w:pPr>
        <w:autoSpaceDE w:val="0"/>
        <w:autoSpaceDN w:val="0"/>
        <w:adjustRightInd w:val="0"/>
        <w:spacing w:after="0" w:line="360" w:lineRule="auto"/>
        <w:jc w:val="both"/>
        <w:rPr>
          <w:rFonts w:ascii="Times New Roman" w:hAnsi="Times New Roman" w:cs="Times New Roman"/>
          <w:sz w:val="24"/>
          <w:szCs w:val="24"/>
        </w:rPr>
      </w:pPr>
    </w:p>
    <w:p w14:paraId="4BA170C5" w14:textId="631F2AF3" w:rsidR="00393803" w:rsidRPr="00055E0F" w:rsidRDefault="00055E0F" w:rsidP="00393803">
      <w:pPr>
        <w:autoSpaceDE w:val="0"/>
        <w:autoSpaceDN w:val="0"/>
        <w:adjustRightInd w:val="0"/>
        <w:spacing w:after="0" w:line="240" w:lineRule="auto"/>
        <w:rPr>
          <w:rFonts w:ascii="Times New Roman" w:hAnsi="Times New Roman" w:cs="Times New Roman"/>
          <w:b/>
          <w:sz w:val="24"/>
          <w:szCs w:val="24"/>
        </w:rPr>
      </w:pPr>
      <w:r w:rsidRPr="00055E0F">
        <w:rPr>
          <w:rFonts w:ascii="Times New Roman" w:hAnsi="Times New Roman" w:cs="Times New Roman"/>
          <w:b/>
          <w:sz w:val="24"/>
          <w:szCs w:val="24"/>
        </w:rPr>
        <w:t>Utilisation of Research I</w:t>
      </w:r>
      <w:r w:rsidR="00393803" w:rsidRPr="00055E0F">
        <w:rPr>
          <w:rFonts w:ascii="Times New Roman" w:hAnsi="Times New Roman" w:cs="Times New Roman"/>
          <w:b/>
          <w:sz w:val="24"/>
          <w:szCs w:val="24"/>
        </w:rPr>
        <w:t>nfrastructure</w:t>
      </w:r>
    </w:p>
    <w:p w14:paraId="5C8B7EC9" w14:textId="77777777" w:rsidR="00055E0F" w:rsidRPr="00393803" w:rsidRDefault="00055E0F" w:rsidP="00393803">
      <w:pPr>
        <w:autoSpaceDE w:val="0"/>
        <w:autoSpaceDN w:val="0"/>
        <w:adjustRightInd w:val="0"/>
        <w:spacing w:after="0" w:line="240" w:lineRule="auto"/>
        <w:rPr>
          <w:rFonts w:ascii="CMBX12" w:hAnsi="CMBX12" w:cs="CMBX12"/>
          <w:sz w:val="24"/>
          <w:szCs w:val="24"/>
        </w:rPr>
      </w:pPr>
    </w:p>
    <w:p w14:paraId="21DC921F" w14:textId="24395EA1" w:rsidR="00393803" w:rsidRPr="00393803" w:rsidRDefault="00393803" w:rsidP="00393803">
      <w:pPr>
        <w:autoSpaceDE w:val="0"/>
        <w:autoSpaceDN w:val="0"/>
        <w:adjustRightInd w:val="0"/>
        <w:spacing w:after="0" w:line="360" w:lineRule="auto"/>
        <w:jc w:val="both"/>
        <w:rPr>
          <w:rFonts w:ascii="Times New Roman" w:hAnsi="Times New Roman" w:cs="Times New Roman"/>
          <w:sz w:val="24"/>
          <w:szCs w:val="24"/>
        </w:rPr>
      </w:pPr>
      <w:r w:rsidRPr="00055E0F">
        <w:rPr>
          <w:rFonts w:ascii="Times New Roman" w:hAnsi="Times New Roman" w:cs="Times New Roman"/>
          <w:sz w:val="24"/>
          <w:szCs w:val="24"/>
        </w:rPr>
        <w:t xml:space="preserve">Since our research </w:t>
      </w:r>
      <w:proofErr w:type="gramStart"/>
      <w:r w:rsidRPr="00055E0F">
        <w:rPr>
          <w:rFonts w:ascii="Times New Roman" w:hAnsi="Times New Roman" w:cs="Times New Roman"/>
          <w:sz w:val="24"/>
          <w:szCs w:val="24"/>
        </w:rPr>
        <w:t>is mainly based</w:t>
      </w:r>
      <w:proofErr w:type="gramEnd"/>
      <w:r w:rsidRPr="00055E0F">
        <w:rPr>
          <w:rFonts w:ascii="Times New Roman" w:hAnsi="Times New Roman" w:cs="Times New Roman"/>
          <w:sz w:val="24"/>
          <w:szCs w:val="24"/>
        </w:rPr>
        <w:t xml:space="preserve"> on theoretical computer engineering and implementation work, no major research</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infra</w:t>
      </w:r>
      <w:r w:rsidR="00055E0F">
        <w:rPr>
          <w:rFonts w:ascii="Times New Roman" w:hAnsi="Times New Roman" w:cs="Times New Roman"/>
          <w:sz w:val="24"/>
          <w:szCs w:val="24"/>
        </w:rPr>
        <w:t>structure is expected. We utilis</w:t>
      </w:r>
      <w:r w:rsidRPr="00055E0F">
        <w:rPr>
          <w:rFonts w:ascii="Times New Roman" w:hAnsi="Times New Roman" w:cs="Times New Roman"/>
          <w:sz w:val="24"/>
          <w:szCs w:val="24"/>
        </w:rPr>
        <w:t>e mainly open</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source tools or other free software from our own research</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community. For the eval</w:t>
      </w:r>
      <w:r w:rsidR="00055E0F">
        <w:rPr>
          <w:rFonts w:ascii="Times New Roman" w:hAnsi="Times New Roman" w:cs="Times New Roman"/>
          <w:sz w:val="24"/>
          <w:szCs w:val="24"/>
        </w:rPr>
        <w:t xml:space="preserve">uation and demonstration </w:t>
      </w:r>
      <w:proofErr w:type="gramStart"/>
      <w:r w:rsidR="00055E0F">
        <w:rPr>
          <w:rFonts w:ascii="Times New Roman" w:hAnsi="Times New Roman" w:cs="Times New Roman"/>
          <w:sz w:val="24"/>
          <w:szCs w:val="24"/>
        </w:rPr>
        <w:t>eff</w:t>
      </w:r>
      <w:r w:rsidRPr="00055E0F">
        <w:rPr>
          <w:rFonts w:ascii="Times New Roman" w:hAnsi="Times New Roman" w:cs="Times New Roman"/>
          <w:sz w:val="24"/>
          <w:szCs w:val="24"/>
        </w:rPr>
        <w:t>orts</w:t>
      </w:r>
      <w:proofErr w:type="gramEnd"/>
      <w:r w:rsidRPr="00055E0F">
        <w:rPr>
          <w:rFonts w:ascii="Times New Roman" w:hAnsi="Times New Roman" w:cs="Times New Roman"/>
          <w:sz w:val="24"/>
          <w:szCs w:val="24"/>
        </w:rPr>
        <w:t xml:space="preserve"> we require the latest hardware technology especially in</w:t>
      </w:r>
      <w:r w:rsidR="00055E0F">
        <w:rPr>
          <w:rFonts w:ascii="Times New Roman" w:hAnsi="Times New Roman" w:cs="Times New Roman"/>
          <w:sz w:val="24"/>
          <w:szCs w:val="24"/>
        </w:rPr>
        <w:t xml:space="preserve"> </w:t>
      </w:r>
      <w:r w:rsidRPr="00055E0F">
        <w:rPr>
          <w:rFonts w:ascii="Times New Roman" w:hAnsi="Times New Roman" w:cs="Times New Roman"/>
          <w:sz w:val="24"/>
          <w:szCs w:val="24"/>
        </w:rPr>
        <w:t>the embedded domain and eventually access to larger cloud systems.</w:t>
      </w:r>
    </w:p>
    <w:p w14:paraId="35944263" w14:textId="13C38DC9" w:rsidR="009E4FB8" w:rsidRPr="009E4FB8" w:rsidRDefault="009E4FB8" w:rsidP="009E4FB8">
      <w:pPr>
        <w:autoSpaceDE w:val="0"/>
        <w:autoSpaceDN w:val="0"/>
        <w:adjustRightInd w:val="0"/>
        <w:spacing w:after="0" w:line="360" w:lineRule="auto"/>
        <w:jc w:val="both"/>
        <w:rPr>
          <w:rFonts w:ascii="Times New Roman" w:hAnsi="Times New Roman" w:cs="Times New Roman"/>
          <w:sz w:val="20"/>
          <w:szCs w:val="20"/>
        </w:rPr>
      </w:pPr>
    </w:p>
    <w:p w14:paraId="502305E0" w14:textId="77777777" w:rsidR="009E4FB8" w:rsidRPr="00C7388A" w:rsidRDefault="009E4FB8" w:rsidP="00C7388A">
      <w:pPr>
        <w:pStyle w:val="ListParagraph"/>
        <w:autoSpaceDE w:val="0"/>
        <w:autoSpaceDN w:val="0"/>
        <w:adjustRightInd w:val="0"/>
        <w:spacing w:after="0" w:line="360" w:lineRule="auto"/>
        <w:jc w:val="both"/>
        <w:rPr>
          <w:rFonts w:ascii="Times New Roman" w:hAnsi="Times New Roman" w:cs="Times New Roman"/>
          <w:sz w:val="20"/>
          <w:szCs w:val="20"/>
        </w:rPr>
      </w:pPr>
    </w:p>
    <w:p w14:paraId="25F3C77C" w14:textId="76BA975D" w:rsidR="00B66A2A" w:rsidRPr="00144C4B" w:rsidRDefault="00C7388A" w:rsidP="00B66A2A">
      <w:pPr>
        <w:autoSpaceDE w:val="0"/>
        <w:autoSpaceDN w:val="0"/>
        <w:adjustRightInd w:val="0"/>
        <w:spacing w:after="0" w:line="240" w:lineRule="auto"/>
        <w:rPr>
          <w:rFonts w:ascii="Times New Roman" w:hAnsi="Times New Roman" w:cs="Times New Roman"/>
          <w:b/>
          <w:sz w:val="24"/>
          <w:szCs w:val="24"/>
        </w:rPr>
      </w:pPr>
      <w:r w:rsidRPr="00144C4B">
        <w:rPr>
          <w:rFonts w:ascii="Times New Roman" w:hAnsi="Times New Roman" w:cs="Times New Roman"/>
          <w:b/>
          <w:sz w:val="24"/>
          <w:szCs w:val="24"/>
        </w:rPr>
        <w:t>Critical Points for S</w:t>
      </w:r>
      <w:r w:rsidR="00B66A2A" w:rsidRPr="00144C4B">
        <w:rPr>
          <w:rFonts w:ascii="Times New Roman" w:hAnsi="Times New Roman" w:cs="Times New Roman"/>
          <w:b/>
          <w:sz w:val="24"/>
          <w:szCs w:val="24"/>
        </w:rPr>
        <w:t>uccess</w:t>
      </w:r>
    </w:p>
    <w:p w14:paraId="1438B804" w14:textId="77777777" w:rsidR="00C7388A" w:rsidRPr="00B66A2A" w:rsidRDefault="00C7388A" w:rsidP="00B66A2A">
      <w:pPr>
        <w:autoSpaceDE w:val="0"/>
        <w:autoSpaceDN w:val="0"/>
        <w:adjustRightInd w:val="0"/>
        <w:spacing w:after="0" w:line="240" w:lineRule="auto"/>
        <w:rPr>
          <w:rFonts w:ascii="CMBX12" w:hAnsi="CMBX12" w:cs="CMBX12"/>
          <w:sz w:val="24"/>
          <w:szCs w:val="24"/>
        </w:rPr>
      </w:pPr>
    </w:p>
    <w:p w14:paraId="5EF82E5E" w14:textId="77777777" w:rsidR="00B66A2A" w:rsidRPr="00144C4B" w:rsidRDefault="00B66A2A" w:rsidP="00C7388A">
      <w:pPr>
        <w:autoSpaceDE w:val="0"/>
        <w:autoSpaceDN w:val="0"/>
        <w:adjustRightInd w:val="0"/>
        <w:spacing w:after="0" w:line="360" w:lineRule="auto"/>
        <w:jc w:val="both"/>
        <w:rPr>
          <w:rFonts w:ascii="Times New Roman" w:hAnsi="Times New Roman" w:cs="Times New Roman"/>
          <w:sz w:val="24"/>
          <w:szCs w:val="24"/>
        </w:rPr>
      </w:pPr>
      <w:r w:rsidRPr="00144C4B">
        <w:rPr>
          <w:rFonts w:ascii="Times New Roman" w:hAnsi="Times New Roman" w:cs="Times New Roman"/>
          <w:sz w:val="24"/>
          <w:szCs w:val="24"/>
        </w:rPr>
        <w:t>Our intension is not only to provide theoretical insights into energy aware software, but also the framework needed</w:t>
      </w:r>
      <w:r w:rsidR="00C7388A" w:rsidRPr="00144C4B">
        <w:rPr>
          <w:rFonts w:ascii="Times New Roman" w:hAnsi="Times New Roman" w:cs="Times New Roman"/>
          <w:sz w:val="24"/>
          <w:szCs w:val="24"/>
        </w:rPr>
        <w:t xml:space="preserve"> </w:t>
      </w:r>
      <w:r w:rsidRPr="00144C4B">
        <w:rPr>
          <w:rFonts w:ascii="Times New Roman" w:hAnsi="Times New Roman" w:cs="Times New Roman"/>
          <w:sz w:val="24"/>
          <w:szCs w:val="24"/>
        </w:rPr>
        <w:t xml:space="preserve">to enable the programming. To ensure success, the critical points and risk factors </w:t>
      </w:r>
      <w:proofErr w:type="gramStart"/>
      <w:r w:rsidRPr="00144C4B">
        <w:rPr>
          <w:rFonts w:ascii="Times New Roman" w:hAnsi="Times New Roman" w:cs="Times New Roman"/>
          <w:sz w:val="24"/>
          <w:szCs w:val="24"/>
        </w:rPr>
        <w:t>are listed</w:t>
      </w:r>
      <w:proofErr w:type="gramEnd"/>
      <w:r w:rsidRPr="00144C4B">
        <w:rPr>
          <w:rFonts w:ascii="Times New Roman" w:hAnsi="Times New Roman" w:cs="Times New Roman"/>
          <w:sz w:val="24"/>
          <w:szCs w:val="24"/>
        </w:rPr>
        <w:t xml:space="preserve"> as follows:</w:t>
      </w:r>
    </w:p>
    <w:p w14:paraId="7217BFD6" w14:textId="1F88B5C4" w:rsidR="00B66A2A" w:rsidRPr="00144C4B" w:rsidRDefault="009E4FB8" w:rsidP="00C7388A">
      <w:pPr>
        <w:pStyle w:val="ListParagraph"/>
        <w:numPr>
          <w:ilvl w:val="0"/>
          <w:numId w:val="2"/>
        </w:numPr>
        <w:autoSpaceDE w:val="0"/>
        <w:autoSpaceDN w:val="0"/>
        <w:adjustRightInd w:val="0"/>
        <w:spacing w:after="120" w:line="360" w:lineRule="auto"/>
        <w:ind w:left="714" w:hanging="357"/>
        <w:contextualSpacing w:val="0"/>
        <w:jc w:val="both"/>
        <w:rPr>
          <w:rFonts w:ascii="Times New Roman" w:hAnsi="Times New Roman" w:cs="Times New Roman"/>
          <w:sz w:val="24"/>
          <w:szCs w:val="24"/>
        </w:rPr>
      </w:pPr>
      <w:r w:rsidRPr="00144C4B">
        <w:rPr>
          <w:rFonts w:ascii="Times New Roman" w:hAnsi="Times New Roman" w:cs="Times New Roman"/>
          <w:i/>
          <w:sz w:val="24"/>
          <w:szCs w:val="24"/>
        </w:rPr>
        <w:t>Software design is u</w:t>
      </w:r>
      <w:r w:rsidR="00B66A2A" w:rsidRPr="00144C4B">
        <w:rPr>
          <w:rFonts w:ascii="Times New Roman" w:hAnsi="Times New Roman" w:cs="Times New Roman"/>
          <w:i/>
          <w:sz w:val="24"/>
          <w:szCs w:val="24"/>
        </w:rPr>
        <w:t>nfeasible</w:t>
      </w:r>
      <w:r w:rsidR="00B66A2A" w:rsidRPr="00144C4B">
        <w:rPr>
          <w:rFonts w:ascii="Times New Roman" w:hAnsi="Times New Roman" w:cs="Times New Roman"/>
          <w:sz w:val="24"/>
          <w:szCs w:val="24"/>
        </w:rPr>
        <w:t xml:space="preserve">. With an infeasible design, the intended research results </w:t>
      </w:r>
      <w:proofErr w:type="gramStart"/>
      <w:r w:rsidR="00B66A2A" w:rsidRPr="00144C4B">
        <w:rPr>
          <w:rFonts w:ascii="Times New Roman" w:hAnsi="Times New Roman" w:cs="Times New Roman"/>
          <w:sz w:val="24"/>
          <w:szCs w:val="24"/>
        </w:rPr>
        <w:t>cannot be achieved</w:t>
      </w:r>
      <w:proofErr w:type="gramEnd"/>
      <w:r w:rsidR="00C7388A" w:rsidRPr="00144C4B">
        <w:rPr>
          <w:rFonts w:ascii="Times New Roman" w:hAnsi="Times New Roman" w:cs="Times New Roman"/>
          <w:sz w:val="24"/>
          <w:szCs w:val="24"/>
        </w:rPr>
        <w:t xml:space="preserve"> </w:t>
      </w:r>
      <w:r w:rsidR="00B66A2A" w:rsidRPr="00144C4B">
        <w:rPr>
          <w:rFonts w:ascii="Times New Roman" w:hAnsi="Times New Roman" w:cs="Times New Roman"/>
          <w:sz w:val="24"/>
          <w:szCs w:val="24"/>
        </w:rPr>
        <w:t xml:space="preserve">without a major re-design. With our previous experience in energy aware </w:t>
      </w:r>
      <w:proofErr w:type="gramStart"/>
      <w:r w:rsidR="00B66A2A" w:rsidRPr="00144C4B">
        <w:rPr>
          <w:rFonts w:ascii="Times New Roman" w:hAnsi="Times New Roman" w:cs="Times New Roman"/>
          <w:sz w:val="24"/>
          <w:szCs w:val="24"/>
        </w:rPr>
        <w:t>software,</w:t>
      </w:r>
      <w:proofErr w:type="gramEnd"/>
      <w:r w:rsidR="00B66A2A" w:rsidRPr="00144C4B">
        <w:rPr>
          <w:rFonts w:ascii="Times New Roman" w:hAnsi="Times New Roman" w:cs="Times New Roman"/>
          <w:sz w:val="24"/>
          <w:szCs w:val="24"/>
        </w:rPr>
        <w:t xml:space="preserve"> and the results gathered</w:t>
      </w:r>
      <w:r w:rsidR="00C7388A" w:rsidRPr="00144C4B">
        <w:rPr>
          <w:rFonts w:ascii="Times New Roman" w:hAnsi="Times New Roman" w:cs="Times New Roman"/>
          <w:sz w:val="24"/>
          <w:szCs w:val="24"/>
        </w:rPr>
        <w:t xml:space="preserve"> we are confi</w:t>
      </w:r>
      <w:r w:rsidR="00B66A2A" w:rsidRPr="00144C4B">
        <w:rPr>
          <w:rFonts w:ascii="Times New Roman" w:hAnsi="Times New Roman" w:cs="Times New Roman"/>
          <w:sz w:val="24"/>
          <w:szCs w:val="24"/>
        </w:rPr>
        <w:t>dent about the main directions in the research. Although we intend to monitor the feasibility</w:t>
      </w:r>
      <w:r w:rsidR="00C7388A" w:rsidRPr="00144C4B">
        <w:rPr>
          <w:rFonts w:ascii="Times New Roman" w:hAnsi="Times New Roman" w:cs="Times New Roman"/>
          <w:sz w:val="24"/>
          <w:szCs w:val="24"/>
        </w:rPr>
        <w:t xml:space="preserve"> </w:t>
      </w:r>
      <w:r w:rsidR="00B66A2A" w:rsidRPr="00144C4B">
        <w:rPr>
          <w:rFonts w:ascii="Times New Roman" w:hAnsi="Times New Roman" w:cs="Times New Roman"/>
          <w:sz w:val="24"/>
          <w:szCs w:val="24"/>
        </w:rPr>
        <w:t>early in the project to ensure an eventual re-design in as early stages as possible.</w:t>
      </w:r>
    </w:p>
    <w:p w14:paraId="14275FF8" w14:textId="77777777" w:rsidR="00B66A2A" w:rsidRPr="00144C4B" w:rsidRDefault="00B66A2A" w:rsidP="00C7388A">
      <w:pPr>
        <w:pStyle w:val="ListParagraph"/>
        <w:numPr>
          <w:ilvl w:val="0"/>
          <w:numId w:val="2"/>
        </w:numPr>
        <w:autoSpaceDE w:val="0"/>
        <w:autoSpaceDN w:val="0"/>
        <w:adjustRightInd w:val="0"/>
        <w:spacing w:after="120" w:line="360" w:lineRule="auto"/>
        <w:ind w:left="714" w:hanging="357"/>
        <w:contextualSpacing w:val="0"/>
        <w:jc w:val="both"/>
        <w:rPr>
          <w:rFonts w:ascii="Times New Roman" w:hAnsi="Times New Roman" w:cs="Times New Roman"/>
          <w:sz w:val="24"/>
          <w:szCs w:val="24"/>
        </w:rPr>
      </w:pPr>
      <w:r w:rsidRPr="00144C4B">
        <w:rPr>
          <w:rFonts w:ascii="Times New Roman" w:hAnsi="Times New Roman" w:cs="Times New Roman"/>
          <w:i/>
          <w:sz w:val="24"/>
          <w:szCs w:val="24"/>
        </w:rPr>
        <w:t>Learning curves lead to delays</w:t>
      </w:r>
      <w:r w:rsidRPr="00144C4B">
        <w:rPr>
          <w:rFonts w:ascii="Times New Roman" w:hAnsi="Times New Roman" w:cs="Times New Roman"/>
          <w:sz w:val="24"/>
          <w:szCs w:val="24"/>
        </w:rPr>
        <w:t>. Learning new methods and tools is always a challenge. By exceeding the time</w:t>
      </w:r>
      <w:r w:rsidR="00C7388A" w:rsidRPr="00144C4B">
        <w:rPr>
          <w:rFonts w:ascii="Times New Roman" w:hAnsi="Times New Roman" w:cs="Times New Roman"/>
          <w:sz w:val="24"/>
          <w:szCs w:val="24"/>
        </w:rPr>
        <w:t xml:space="preserve"> </w:t>
      </w:r>
      <w:r w:rsidRPr="00144C4B">
        <w:rPr>
          <w:rFonts w:ascii="Times New Roman" w:hAnsi="Times New Roman" w:cs="Times New Roman"/>
          <w:sz w:val="24"/>
          <w:szCs w:val="24"/>
        </w:rPr>
        <w:t xml:space="preserve">budget in methods and tools, the project </w:t>
      </w:r>
      <w:proofErr w:type="gramStart"/>
      <w:r w:rsidRPr="00144C4B">
        <w:rPr>
          <w:rFonts w:ascii="Times New Roman" w:hAnsi="Times New Roman" w:cs="Times New Roman"/>
          <w:sz w:val="24"/>
          <w:szCs w:val="24"/>
        </w:rPr>
        <w:t>can be delayed</w:t>
      </w:r>
      <w:proofErr w:type="gramEnd"/>
      <w:r w:rsidRPr="00144C4B">
        <w:rPr>
          <w:rFonts w:ascii="Times New Roman" w:hAnsi="Times New Roman" w:cs="Times New Roman"/>
          <w:sz w:val="24"/>
          <w:szCs w:val="24"/>
        </w:rPr>
        <w:t>. Our lab environment keep up-to-date with tools</w:t>
      </w:r>
      <w:r w:rsidR="00C7388A" w:rsidRPr="00144C4B">
        <w:rPr>
          <w:rFonts w:ascii="Times New Roman" w:hAnsi="Times New Roman" w:cs="Times New Roman"/>
          <w:sz w:val="24"/>
          <w:szCs w:val="24"/>
        </w:rPr>
        <w:t xml:space="preserve"> </w:t>
      </w:r>
      <w:r w:rsidRPr="00144C4B">
        <w:rPr>
          <w:rFonts w:ascii="Times New Roman" w:hAnsi="Times New Roman" w:cs="Times New Roman"/>
          <w:sz w:val="24"/>
          <w:szCs w:val="24"/>
        </w:rPr>
        <w:t xml:space="preserve">and methods by weekly discussions internally in </w:t>
      </w:r>
      <w:r w:rsidRPr="00144C4B">
        <w:rPr>
          <w:rFonts w:ascii="Times New Roman" w:hAnsi="Times New Roman" w:cs="Times New Roman"/>
          <w:sz w:val="24"/>
          <w:szCs w:val="24"/>
        </w:rPr>
        <w:lastRenderedPageBreak/>
        <w:t xml:space="preserve">the whole lab group. Practical questions about research </w:t>
      </w:r>
      <w:proofErr w:type="gramStart"/>
      <w:r w:rsidRPr="00144C4B">
        <w:rPr>
          <w:rFonts w:ascii="Times New Roman" w:hAnsi="Times New Roman" w:cs="Times New Roman"/>
          <w:sz w:val="24"/>
          <w:szCs w:val="24"/>
        </w:rPr>
        <w:t>can</w:t>
      </w:r>
      <w:r w:rsidR="00C7388A" w:rsidRPr="00144C4B">
        <w:rPr>
          <w:rFonts w:ascii="Times New Roman" w:hAnsi="Times New Roman" w:cs="Times New Roman"/>
          <w:sz w:val="24"/>
          <w:szCs w:val="24"/>
        </w:rPr>
        <w:t xml:space="preserve"> </w:t>
      </w:r>
      <w:r w:rsidRPr="00144C4B">
        <w:rPr>
          <w:rFonts w:ascii="Times New Roman" w:hAnsi="Times New Roman" w:cs="Times New Roman"/>
          <w:sz w:val="24"/>
          <w:szCs w:val="24"/>
        </w:rPr>
        <w:t>be posted</w:t>
      </w:r>
      <w:proofErr w:type="gramEnd"/>
      <w:r w:rsidRPr="00144C4B">
        <w:rPr>
          <w:rFonts w:ascii="Times New Roman" w:hAnsi="Times New Roman" w:cs="Times New Roman"/>
          <w:sz w:val="24"/>
          <w:szCs w:val="24"/>
        </w:rPr>
        <w:t xml:space="preserve"> in such sessions, and people share their experience.</w:t>
      </w:r>
    </w:p>
    <w:p w14:paraId="45995DDF" w14:textId="5FCA2639" w:rsidR="00B66A2A" w:rsidRPr="00144C4B" w:rsidRDefault="00B66A2A" w:rsidP="00C7388A">
      <w:pPr>
        <w:pStyle w:val="ListParagraph"/>
        <w:numPr>
          <w:ilvl w:val="0"/>
          <w:numId w:val="2"/>
        </w:numPr>
        <w:autoSpaceDE w:val="0"/>
        <w:autoSpaceDN w:val="0"/>
        <w:adjustRightInd w:val="0"/>
        <w:spacing w:after="120" w:line="360" w:lineRule="auto"/>
        <w:ind w:left="714" w:hanging="357"/>
        <w:contextualSpacing w:val="0"/>
        <w:jc w:val="both"/>
        <w:rPr>
          <w:rFonts w:ascii="Times New Roman" w:hAnsi="Times New Roman" w:cs="Times New Roman"/>
          <w:sz w:val="24"/>
          <w:szCs w:val="24"/>
        </w:rPr>
      </w:pPr>
      <w:r w:rsidRPr="00144C4B">
        <w:rPr>
          <w:rFonts w:ascii="Times New Roman" w:hAnsi="Times New Roman" w:cs="Times New Roman"/>
          <w:i/>
          <w:sz w:val="24"/>
          <w:szCs w:val="24"/>
        </w:rPr>
        <w:t>Relocation of research partners</w:t>
      </w:r>
      <w:r w:rsidRPr="00144C4B">
        <w:rPr>
          <w:rFonts w:ascii="Times New Roman" w:hAnsi="Times New Roman" w:cs="Times New Roman"/>
          <w:sz w:val="24"/>
          <w:szCs w:val="24"/>
        </w:rPr>
        <w:t xml:space="preserve">. This project </w:t>
      </w:r>
      <w:r w:rsidR="00144C4B">
        <w:rPr>
          <w:rFonts w:ascii="Times New Roman" w:hAnsi="Times New Roman" w:cs="Times New Roman"/>
          <w:sz w:val="24"/>
          <w:szCs w:val="24"/>
        </w:rPr>
        <w:t>relies</w:t>
      </w:r>
      <w:r w:rsidRPr="00144C4B">
        <w:rPr>
          <w:rFonts w:ascii="Times New Roman" w:hAnsi="Times New Roman" w:cs="Times New Roman"/>
          <w:sz w:val="24"/>
          <w:szCs w:val="24"/>
        </w:rPr>
        <w:t xml:space="preserve"> on international cooperation. In the event of relocation</w:t>
      </w:r>
      <w:r w:rsidR="00C7388A" w:rsidRPr="00144C4B">
        <w:rPr>
          <w:rFonts w:ascii="Times New Roman" w:hAnsi="Times New Roman" w:cs="Times New Roman"/>
          <w:sz w:val="24"/>
          <w:szCs w:val="24"/>
        </w:rPr>
        <w:t xml:space="preserve"> </w:t>
      </w:r>
      <w:r w:rsidRPr="00144C4B">
        <w:rPr>
          <w:rFonts w:ascii="Times New Roman" w:hAnsi="Times New Roman" w:cs="Times New Roman"/>
          <w:sz w:val="24"/>
          <w:szCs w:val="24"/>
        </w:rPr>
        <w:t xml:space="preserve">of key persons, mobility </w:t>
      </w:r>
      <w:proofErr w:type="gramStart"/>
      <w:r w:rsidRPr="00144C4B">
        <w:rPr>
          <w:rFonts w:ascii="Times New Roman" w:hAnsi="Times New Roman" w:cs="Times New Roman"/>
          <w:sz w:val="24"/>
          <w:szCs w:val="24"/>
        </w:rPr>
        <w:t>can be postponed</w:t>
      </w:r>
      <w:proofErr w:type="gramEnd"/>
      <w:r w:rsidRPr="00144C4B">
        <w:rPr>
          <w:rFonts w:ascii="Times New Roman" w:hAnsi="Times New Roman" w:cs="Times New Roman"/>
          <w:sz w:val="24"/>
          <w:szCs w:val="24"/>
        </w:rPr>
        <w:t xml:space="preserve"> and the research ultimately delayed. </w:t>
      </w:r>
      <w:r w:rsidR="00144C4B">
        <w:rPr>
          <w:rFonts w:ascii="Times New Roman" w:hAnsi="Times New Roman" w:cs="Times New Roman"/>
          <w:sz w:val="24"/>
          <w:szCs w:val="24"/>
        </w:rPr>
        <w:t xml:space="preserve"> </w:t>
      </w:r>
      <w:r w:rsidRPr="00144C4B">
        <w:rPr>
          <w:rFonts w:ascii="Times New Roman" w:hAnsi="Times New Roman" w:cs="Times New Roman"/>
          <w:sz w:val="24"/>
          <w:szCs w:val="24"/>
        </w:rPr>
        <w:t>By having a large network</w:t>
      </w:r>
      <w:r w:rsidR="00C7388A" w:rsidRPr="00144C4B">
        <w:rPr>
          <w:rFonts w:ascii="Times New Roman" w:hAnsi="Times New Roman" w:cs="Times New Roman"/>
          <w:sz w:val="24"/>
          <w:szCs w:val="24"/>
        </w:rPr>
        <w:t xml:space="preserve"> </w:t>
      </w:r>
      <w:r w:rsidRPr="00144C4B">
        <w:rPr>
          <w:rFonts w:ascii="Times New Roman" w:hAnsi="Times New Roman" w:cs="Times New Roman"/>
          <w:sz w:val="24"/>
          <w:szCs w:val="24"/>
        </w:rPr>
        <w:t>of contacts, we have a safety net in case of relocation events. Work and timelines can be re-adjusted while</w:t>
      </w:r>
      <w:r w:rsidR="00C7388A" w:rsidRPr="00144C4B">
        <w:rPr>
          <w:rFonts w:ascii="Times New Roman" w:hAnsi="Times New Roman" w:cs="Times New Roman"/>
          <w:sz w:val="24"/>
          <w:szCs w:val="24"/>
        </w:rPr>
        <w:t xml:space="preserve"> </w:t>
      </w:r>
      <w:r w:rsidRPr="00144C4B">
        <w:rPr>
          <w:rFonts w:ascii="Times New Roman" w:hAnsi="Times New Roman" w:cs="Times New Roman"/>
          <w:sz w:val="24"/>
          <w:szCs w:val="24"/>
        </w:rPr>
        <w:t>keeping the core research intact.</w:t>
      </w:r>
    </w:p>
    <w:p w14:paraId="27B3175E" w14:textId="602E6BB0" w:rsidR="00B66A2A" w:rsidRPr="00144C4B" w:rsidRDefault="00B66A2A" w:rsidP="00C7388A">
      <w:pPr>
        <w:pStyle w:val="ListParagraph"/>
        <w:numPr>
          <w:ilvl w:val="0"/>
          <w:numId w:val="2"/>
        </w:numPr>
        <w:autoSpaceDE w:val="0"/>
        <w:autoSpaceDN w:val="0"/>
        <w:adjustRightInd w:val="0"/>
        <w:spacing w:after="120" w:line="360" w:lineRule="auto"/>
        <w:ind w:left="714" w:hanging="357"/>
        <w:contextualSpacing w:val="0"/>
        <w:jc w:val="both"/>
        <w:rPr>
          <w:rFonts w:ascii="Times New Roman" w:hAnsi="Times New Roman" w:cs="Times New Roman"/>
          <w:sz w:val="24"/>
          <w:szCs w:val="24"/>
        </w:rPr>
      </w:pPr>
      <w:r w:rsidRPr="00144C4B">
        <w:rPr>
          <w:rFonts w:ascii="Times New Roman" w:hAnsi="Times New Roman" w:cs="Times New Roman"/>
          <w:i/>
          <w:sz w:val="24"/>
          <w:szCs w:val="24"/>
        </w:rPr>
        <w:t>Access to hardware platforms</w:t>
      </w:r>
      <w:r w:rsidRPr="00144C4B">
        <w:rPr>
          <w:rFonts w:ascii="Times New Roman" w:hAnsi="Times New Roman" w:cs="Times New Roman"/>
          <w:sz w:val="24"/>
          <w:szCs w:val="24"/>
        </w:rPr>
        <w:t>. Without appropriate hardware, the results in evaluation are inadequate and</w:t>
      </w:r>
      <w:r w:rsidR="00C7388A" w:rsidRPr="00144C4B">
        <w:rPr>
          <w:rFonts w:ascii="Times New Roman" w:hAnsi="Times New Roman" w:cs="Times New Roman"/>
          <w:sz w:val="24"/>
          <w:szCs w:val="24"/>
        </w:rPr>
        <w:t xml:space="preserve"> insuffi</w:t>
      </w:r>
      <w:r w:rsidRPr="00144C4B">
        <w:rPr>
          <w:rFonts w:ascii="Times New Roman" w:hAnsi="Times New Roman" w:cs="Times New Roman"/>
          <w:sz w:val="24"/>
          <w:szCs w:val="24"/>
        </w:rPr>
        <w:t xml:space="preserve">cient. For covering this, risk The PI </w:t>
      </w:r>
      <w:r w:rsidR="00C7388A" w:rsidRPr="00144C4B">
        <w:rPr>
          <w:rFonts w:ascii="Times New Roman" w:hAnsi="Times New Roman" w:cs="Times New Roman"/>
          <w:sz w:val="24"/>
          <w:szCs w:val="24"/>
        </w:rPr>
        <w:t>has connections to the energy effi</w:t>
      </w:r>
      <w:r w:rsidRPr="00144C4B">
        <w:rPr>
          <w:rFonts w:ascii="Times New Roman" w:hAnsi="Times New Roman" w:cs="Times New Roman"/>
          <w:sz w:val="24"/>
          <w:szCs w:val="24"/>
        </w:rPr>
        <w:t>cient middleware group in ARM</w:t>
      </w:r>
      <w:r w:rsidR="00C7388A" w:rsidRPr="00144C4B">
        <w:rPr>
          <w:rFonts w:ascii="Times New Roman" w:hAnsi="Times New Roman" w:cs="Times New Roman"/>
          <w:sz w:val="24"/>
          <w:szCs w:val="24"/>
        </w:rPr>
        <w:t xml:space="preserve"> </w:t>
      </w:r>
      <w:r w:rsidRPr="00144C4B">
        <w:rPr>
          <w:rFonts w:ascii="Times New Roman" w:hAnsi="Times New Roman" w:cs="Times New Roman"/>
          <w:sz w:val="24"/>
          <w:szCs w:val="24"/>
        </w:rPr>
        <w:t xml:space="preserve">Cambridge, the leader of which </w:t>
      </w:r>
      <w:proofErr w:type="gramStart"/>
      <w:r w:rsidRPr="00144C4B">
        <w:rPr>
          <w:rFonts w:ascii="Times New Roman" w:hAnsi="Times New Roman" w:cs="Times New Roman"/>
          <w:sz w:val="24"/>
          <w:szCs w:val="24"/>
        </w:rPr>
        <w:t>was invited</w:t>
      </w:r>
      <w:proofErr w:type="gramEnd"/>
      <w:r w:rsidRPr="00144C4B">
        <w:rPr>
          <w:rFonts w:ascii="Times New Roman" w:hAnsi="Times New Roman" w:cs="Times New Roman"/>
          <w:sz w:val="24"/>
          <w:szCs w:val="24"/>
        </w:rPr>
        <w:t xml:space="preserve"> to one of our project workshops in the PARALLAX project. On</w:t>
      </w:r>
      <w:r w:rsidR="00144C4B">
        <w:rPr>
          <w:rFonts w:ascii="Times New Roman" w:hAnsi="Times New Roman" w:cs="Times New Roman"/>
          <w:sz w:val="24"/>
          <w:szCs w:val="24"/>
        </w:rPr>
        <w:t xml:space="preserve"> a</w:t>
      </w:r>
      <w:r w:rsidR="00C7388A" w:rsidRPr="00144C4B">
        <w:rPr>
          <w:rFonts w:ascii="Times New Roman" w:hAnsi="Times New Roman" w:cs="Times New Roman"/>
          <w:sz w:val="24"/>
          <w:szCs w:val="24"/>
        </w:rPr>
        <w:t xml:space="preserve"> </w:t>
      </w:r>
      <w:r w:rsidRPr="00144C4B">
        <w:rPr>
          <w:rFonts w:ascii="Times New Roman" w:hAnsi="Times New Roman" w:cs="Times New Roman"/>
          <w:sz w:val="24"/>
          <w:szCs w:val="24"/>
        </w:rPr>
        <w:t>large</w:t>
      </w:r>
      <w:r w:rsidR="00144C4B">
        <w:rPr>
          <w:rFonts w:ascii="Times New Roman" w:hAnsi="Times New Roman" w:cs="Times New Roman"/>
          <w:sz w:val="24"/>
          <w:szCs w:val="24"/>
        </w:rPr>
        <w:t>r</w:t>
      </w:r>
      <w:r w:rsidRPr="00144C4B">
        <w:rPr>
          <w:rFonts w:ascii="Times New Roman" w:hAnsi="Times New Roman" w:cs="Times New Roman"/>
          <w:sz w:val="24"/>
          <w:szCs w:val="24"/>
        </w:rPr>
        <w:t xml:space="preserve"> scale, our team has previously obtained the </w:t>
      </w:r>
      <w:commentRangeStart w:id="343"/>
      <w:r w:rsidRPr="00144C4B">
        <w:rPr>
          <w:rFonts w:ascii="Times New Roman" w:hAnsi="Times New Roman" w:cs="Times New Roman"/>
          <w:sz w:val="24"/>
          <w:szCs w:val="24"/>
        </w:rPr>
        <w:t>Amazon EC2 grant</w:t>
      </w:r>
      <w:commentRangeEnd w:id="343"/>
      <w:r w:rsidR="00144C4B">
        <w:rPr>
          <w:rStyle w:val="CommentReference"/>
        </w:rPr>
        <w:commentReference w:id="343"/>
      </w:r>
      <w:r w:rsidR="00C7388A" w:rsidRPr="00144C4B">
        <w:rPr>
          <w:rStyle w:val="FootnoteReference"/>
          <w:rFonts w:ascii="Times New Roman" w:hAnsi="Times New Roman" w:cs="Times New Roman"/>
          <w:sz w:val="24"/>
          <w:szCs w:val="24"/>
        </w:rPr>
        <w:footnoteReference w:id="14"/>
      </w:r>
      <w:r w:rsidRPr="00144C4B">
        <w:rPr>
          <w:rFonts w:ascii="Times New Roman" w:hAnsi="Times New Roman" w:cs="Times New Roman"/>
          <w:sz w:val="24"/>
          <w:szCs w:val="24"/>
        </w:rPr>
        <w:t xml:space="preserve"> twice enabling access to </w:t>
      </w:r>
      <w:proofErr w:type="gramStart"/>
      <w:r w:rsidRPr="00144C4B">
        <w:rPr>
          <w:rFonts w:ascii="Times New Roman" w:hAnsi="Times New Roman" w:cs="Times New Roman"/>
          <w:sz w:val="24"/>
          <w:szCs w:val="24"/>
        </w:rPr>
        <w:t>large</w:t>
      </w:r>
      <w:r w:rsidR="00C7388A" w:rsidRPr="00144C4B">
        <w:rPr>
          <w:rFonts w:ascii="Times New Roman" w:hAnsi="Times New Roman" w:cs="Times New Roman"/>
          <w:sz w:val="24"/>
          <w:szCs w:val="24"/>
        </w:rPr>
        <w:t xml:space="preserve"> </w:t>
      </w:r>
      <w:r w:rsidRPr="00144C4B">
        <w:rPr>
          <w:rFonts w:ascii="Times New Roman" w:hAnsi="Times New Roman" w:cs="Times New Roman"/>
          <w:sz w:val="24"/>
          <w:szCs w:val="24"/>
        </w:rPr>
        <w:t>scale</w:t>
      </w:r>
      <w:proofErr w:type="gramEnd"/>
      <w:r w:rsidRPr="00144C4B">
        <w:rPr>
          <w:rFonts w:ascii="Times New Roman" w:hAnsi="Times New Roman" w:cs="Times New Roman"/>
          <w:sz w:val="24"/>
          <w:szCs w:val="24"/>
        </w:rPr>
        <w:t xml:space="preserve"> servers.</w:t>
      </w:r>
    </w:p>
    <w:p w14:paraId="0FCA6103" w14:textId="39082859" w:rsidR="00C7388A" w:rsidRPr="00144C4B" w:rsidRDefault="00144C4B" w:rsidP="00C7388A">
      <w:pPr>
        <w:autoSpaceDE w:val="0"/>
        <w:autoSpaceDN w:val="0"/>
        <w:adjustRightInd w:val="0"/>
        <w:spacing w:after="0" w:line="240" w:lineRule="auto"/>
        <w:rPr>
          <w:rFonts w:ascii="Times New Roman" w:hAnsi="Times New Roman" w:cs="Times New Roman"/>
          <w:b/>
          <w:sz w:val="24"/>
          <w:szCs w:val="24"/>
        </w:rPr>
      </w:pPr>
      <w:commentRangeStart w:id="344"/>
      <w:commentRangeStart w:id="345"/>
      <w:r w:rsidRPr="00144C4B">
        <w:rPr>
          <w:rFonts w:ascii="Times New Roman" w:hAnsi="Times New Roman" w:cs="Times New Roman"/>
          <w:b/>
          <w:sz w:val="24"/>
          <w:szCs w:val="24"/>
        </w:rPr>
        <w:t>Data Management Plan</w:t>
      </w:r>
    </w:p>
    <w:p w14:paraId="61F85999" w14:textId="77777777" w:rsidR="00C7388A" w:rsidRPr="00C7388A" w:rsidRDefault="00C7388A" w:rsidP="00C7388A">
      <w:pPr>
        <w:autoSpaceDE w:val="0"/>
        <w:autoSpaceDN w:val="0"/>
        <w:adjustRightInd w:val="0"/>
        <w:spacing w:after="0" w:line="240" w:lineRule="auto"/>
        <w:rPr>
          <w:rFonts w:ascii="Times New Roman" w:hAnsi="Times New Roman" w:cs="Times New Roman"/>
          <w:sz w:val="29"/>
          <w:szCs w:val="29"/>
        </w:rPr>
      </w:pPr>
    </w:p>
    <w:p w14:paraId="0F92348D" w14:textId="77777777" w:rsidR="00C7388A" w:rsidRPr="000632E8" w:rsidRDefault="00C7388A" w:rsidP="00C7388A">
      <w:pPr>
        <w:autoSpaceDE w:val="0"/>
        <w:autoSpaceDN w:val="0"/>
        <w:adjustRightInd w:val="0"/>
        <w:spacing w:after="0" w:line="360" w:lineRule="auto"/>
        <w:jc w:val="both"/>
        <w:rPr>
          <w:rFonts w:ascii="Times New Roman" w:hAnsi="Times New Roman" w:cs="Times New Roman"/>
          <w:sz w:val="24"/>
          <w:szCs w:val="24"/>
        </w:rPr>
      </w:pPr>
      <w:r w:rsidRPr="000632E8">
        <w:rPr>
          <w:rFonts w:ascii="Times New Roman" w:hAnsi="Times New Roman" w:cs="Times New Roman"/>
          <w:sz w:val="24"/>
          <w:szCs w:val="24"/>
        </w:rPr>
        <w:t xml:space="preserve">The project will create two kinds of concrete results: 1. Software, and 2. Measurement data. We subscribe to the idea of open reproducible science. The computer architecture area has suffered from problems with reproducibility in that often neither the software nor the full measurement data are available. We intend to be as open as possible about our research. All software </w:t>
      </w:r>
      <w:proofErr w:type="gramStart"/>
      <w:r w:rsidRPr="000632E8">
        <w:rPr>
          <w:rFonts w:ascii="Times New Roman" w:hAnsi="Times New Roman" w:cs="Times New Roman"/>
          <w:sz w:val="24"/>
          <w:szCs w:val="24"/>
        </w:rPr>
        <w:t>will be released</w:t>
      </w:r>
      <w:proofErr w:type="gramEnd"/>
      <w:r w:rsidRPr="000632E8">
        <w:rPr>
          <w:rFonts w:ascii="Times New Roman" w:hAnsi="Times New Roman" w:cs="Times New Roman"/>
          <w:sz w:val="24"/>
          <w:szCs w:val="24"/>
        </w:rPr>
        <w:t xml:space="preserve"> under an open-source license. </w:t>
      </w:r>
      <w:proofErr w:type="spellStart"/>
      <w:r w:rsidRPr="000632E8">
        <w:rPr>
          <w:rFonts w:ascii="Times New Roman" w:hAnsi="Times New Roman" w:cs="Times New Roman"/>
          <w:sz w:val="24"/>
          <w:szCs w:val="24"/>
        </w:rPr>
        <w:t>Zenodo</w:t>
      </w:r>
      <w:proofErr w:type="spellEnd"/>
      <w:r w:rsidRPr="000632E8">
        <w:rPr>
          <w:rStyle w:val="FootnoteReference"/>
          <w:rFonts w:ascii="Times New Roman" w:hAnsi="Times New Roman" w:cs="Times New Roman"/>
          <w:sz w:val="24"/>
          <w:szCs w:val="24"/>
        </w:rPr>
        <w:footnoteReference w:id="15"/>
      </w:r>
      <w:r w:rsidRPr="000632E8">
        <w:rPr>
          <w:rFonts w:ascii="Times New Roman" w:hAnsi="Times New Roman" w:cs="Times New Roman"/>
          <w:sz w:val="24"/>
          <w:szCs w:val="24"/>
        </w:rPr>
        <w:t xml:space="preserve"> </w:t>
      </w:r>
      <w:proofErr w:type="gramStart"/>
      <w:r w:rsidRPr="000632E8">
        <w:rPr>
          <w:rFonts w:ascii="Times New Roman" w:hAnsi="Times New Roman" w:cs="Times New Roman"/>
          <w:sz w:val="24"/>
          <w:szCs w:val="24"/>
        </w:rPr>
        <w:t>has been selected</w:t>
      </w:r>
      <w:proofErr w:type="gramEnd"/>
      <w:r w:rsidRPr="000632E8">
        <w:rPr>
          <w:rFonts w:ascii="Times New Roman" w:hAnsi="Times New Roman" w:cs="Times New Roman"/>
          <w:sz w:val="24"/>
          <w:szCs w:val="24"/>
        </w:rPr>
        <w:t xml:space="preserve"> as the platform where we plan to publish measurement results and each submission in </w:t>
      </w:r>
      <w:proofErr w:type="spellStart"/>
      <w:r w:rsidRPr="000632E8">
        <w:rPr>
          <w:rFonts w:ascii="Times New Roman" w:hAnsi="Times New Roman" w:cs="Times New Roman"/>
          <w:sz w:val="24"/>
          <w:szCs w:val="24"/>
        </w:rPr>
        <w:t>Zenodo</w:t>
      </w:r>
      <w:proofErr w:type="spellEnd"/>
      <w:r w:rsidRPr="000632E8">
        <w:rPr>
          <w:rFonts w:ascii="Times New Roman" w:hAnsi="Times New Roman" w:cs="Times New Roman"/>
          <w:sz w:val="24"/>
          <w:szCs w:val="24"/>
        </w:rPr>
        <w:t xml:space="preserve"> can get a citable DOI.</w:t>
      </w:r>
      <w:commentRangeEnd w:id="344"/>
      <w:r w:rsidR="00144C4B" w:rsidRPr="000632E8">
        <w:rPr>
          <w:rStyle w:val="CommentReference"/>
          <w:rFonts w:ascii="Times New Roman" w:hAnsi="Times New Roman" w:cs="Times New Roman"/>
          <w:sz w:val="24"/>
          <w:szCs w:val="24"/>
        </w:rPr>
        <w:commentReference w:id="344"/>
      </w:r>
      <w:commentRangeEnd w:id="345"/>
      <w:r w:rsidR="004F6726">
        <w:rPr>
          <w:rStyle w:val="CommentReference"/>
        </w:rPr>
        <w:commentReference w:id="345"/>
      </w:r>
    </w:p>
    <w:p w14:paraId="76F6C343" w14:textId="77777777" w:rsidR="00C7388A" w:rsidRPr="00C7388A" w:rsidRDefault="00C7388A" w:rsidP="00C7388A">
      <w:pPr>
        <w:autoSpaceDE w:val="0"/>
        <w:autoSpaceDN w:val="0"/>
        <w:adjustRightInd w:val="0"/>
        <w:spacing w:after="0" w:line="360" w:lineRule="auto"/>
        <w:jc w:val="both"/>
        <w:rPr>
          <w:rFonts w:ascii="Times New Roman" w:hAnsi="Times New Roman" w:cs="Times New Roman"/>
          <w:sz w:val="20"/>
          <w:szCs w:val="20"/>
        </w:rPr>
      </w:pPr>
    </w:p>
    <w:p w14:paraId="5D94D450" w14:textId="546791E4" w:rsidR="00144C4B" w:rsidRPr="00144C4B" w:rsidRDefault="00451B0F" w:rsidP="00C7388A">
      <w:pPr>
        <w:autoSpaceDE w:val="0"/>
        <w:autoSpaceDN w:val="0"/>
        <w:adjustRightInd w:val="0"/>
        <w:spacing w:after="0" w:line="240" w:lineRule="auto"/>
        <w:rPr>
          <w:rFonts w:ascii="Times New Roman" w:hAnsi="Times New Roman" w:cs="Times New Roman"/>
          <w:b/>
          <w:sz w:val="28"/>
          <w:szCs w:val="28"/>
        </w:rPr>
      </w:pPr>
      <w:proofErr w:type="gramStart"/>
      <w:r w:rsidRPr="00144C4B">
        <w:rPr>
          <w:rFonts w:ascii="Times New Roman" w:hAnsi="Times New Roman" w:cs="Times New Roman"/>
          <w:b/>
          <w:sz w:val="28"/>
          <w:szCs w:val="28"/>
        </w:rPr>
        <w:t>5</w:t>
      </w:r>
      <w:r w:rsidR="00144C4B" w:rsidRPr="00144C4B">
        <w:rPr>
          <w:rFonts w:ascii="Times New Roman" w:hAnsi="Times New Roman" w:cs="Times New Roman"/>
          <w:b/>
          <w:sz w:val="28"/>
          <w:szCs w:val="28"/>
        </w:rPr>
        <w:t xml:space="preserve"> </w:t>
      </w:r>
      <w:r w:rsidR="00144C4B">
        <w:rPr>
          <w:rFonts w:ascii="Times New Roman" w:hAnsi="Times New Roman" w:cs="Times New Roman"/>
          <w:b/>
          <w:sz w:val="28"/>
          <w:szCs w:val="28"/>
        </w:rPr>
        <w:t xml:space="preserve"> </w:t>
      </w:r>
      <w:r w:rsidR="00144C4B" w:rsidRPr="00144C4B">
        <w:rPr>
          <w:rFonts w:ascii="Times New Roman" w:hAnsi="Times New Roman" w:cs="Times New Roman"/>
          <w:b/>
          <w:sz w:val="28"/>
          <w:szCs w:val="28"/>
        </w:rPr>
        <w:t>Ethical</w:t>
      </w:r>
      <w:proofErr w:type="gramEnd"/>
      <w:r w:rsidR="00144C4B" w:rsidRPr="00144C4B">
        <w:rPr>
          <w:rFonts w:ascii="Times New Roman" w:hAnsi="Times New Roman" w:cs="Times New Roman"/>
          <w:b/>
          <w:sz w:val="28"/>
          <w:szCs w:val="28"/>
        </w:rPr>
        <w:t xml:space="preserve"> Issues</w:t>
      </w:r>
    </w:p>
    <w:p w14:paraId="2C5CDECD" w14:textId="77777777" w:rsidR="00144C4B" w:rsidRDefault="00144C4B" w:rsidP="00C7388A">
      <w:pPr>
        <w:autoSpaceDE w:val="0"/>
        <w:autoSpaceDN w:val="0"/>
        <w:adjustRightInd w:val="0"/>
        <w:spacing w:after="0" w:line="240" w:lineRule="auto"/>
        <w:rPr>
          <w:rFonts w:ascii="Times New Roman" w:hAnsi="Times New Roman" w:cs="Times New Roman"/>
          <w:sz w:val="29"/>
          <w:szCs w:val="29"/>
        </w:rPr>
      </w:pPr>
    </w:p>
    <w:p w14:paraId="4C8B037A" w14:textId="66F2AC87" w:rsidR="000632E8" w:rsidRPr="000632E8" w:rsidRDefault="000632E8" w:rsidP="000632E8">
      <w:pPr>
        <w:autoSpaceDE w:val="0"/>
        <w:autoSpaceDN w:val="0"/>
        <w:adjustRightInd w:val="0"/>
        <w:spacing w:after="0" w:line="360" w:lineRule="auto"/>
        <w:jc w:val="both"/>
        <w:rPr>
          <w:rFonts w:ascii="Times New Roman" w:hAnsi="Times New Roman" w:cs="Times New Roman"/>
          <w:sz w:val="24"/>
          <w:szCs w:val="24"/>
        </w:rPr>
      </w:pPr>
      <w:r w:rsidRPr="000632E8">
        <w:rPr>
          <w:rFonts w:ascii="Times New Roman" w:hAnsi="Times New Roman" w:cs="Times New Roman"/>
          <w:sz w:val="24"/>
          <w:szCs w:val="24"/>
        </w:rPr>
        <w:t>This research project has no ethical issues.</w:t>
      </w:r>
    </w:p>
    <w:p w14:paraId="43DF63DE" w14:textId="77777777" w:rsidR="000632E8" w:rsidRDefault="000632E8" w:rsidP="00C7388A">
      <w:pPr>
        <w:autoSpaceDE w:val="0"/>
        <w:autoSpaceDN w:val="0"/>
        <w:adjustRightInd w:val="0"/>
        <w:spacing w:after="0" w:line="240" w:lineRule="auto"/>
        <w:rPr>
          <w:rFonts w:ascii="Times New Roman" w:hAnsi="Times New Roman" w:cs="Times New Roman"/>
          <w:sz w:val="29"/>
          <w:szCs w:val="29"/>
        </w:rPr>
      </w:pPr>
    </w:p>
    <w:p w14:paraId="0D125CD4" w14:textId="0E4D3F1D" w:rsidR="000632E8" w:rsidRPr="000632E8" w:rsidRDefault="000632E8" w:rsidP="00C7388A">
      <w:pPr>
        <w:autoSpaceDE w:val="0"/>
        <w:autoSpaceDN w:val="0"/>
        <w:adjustRightInd w:val="0"/>
        <w:spacing w:after="0" w:line="240" w:lineRule="auto"/>
        <w:rPr>
          <w:rFonts w:ascii="Times New Roman" w:hAnsi="Times New Roman" w:cs="Times New Roman"/>
          <w:b/>
          <w:sz w:val="28"/>
          <w:szCs w:val="28"/>
        </w:rPr>
      </w:pPr>
      <w:proofErr w:type="gramStart"/>
      <w:r>
        <w:rPr>
          <w:rFonts w:ascii="Times New Roman" w:hAnsi="Times New Roman" w:cs="Times New Roman"/>
          <w:b/>
          <w:sz w:val="28"/>
          <w:szCs w:val="28"/>
        </w:rPr>
        <w:t>6  Implementation</w:t>
      </w:r>
      <w:proofErr w:type="gramEnd"/>
      <w:r>
        <w:rPr>
          <w:rFonts w:ascii="Times New Roman" w:hAnsi="Times New Roman" w:cs="Times New Roman"/>
          <w:b/>
          <w:sz w:val="28"/>
          <w:szCs w:val="28"/>
        </w:rPr>
        <w:t>: Schedule, Budget, Distribution of W</w:t>
      </w:r>
      <w:r w:rsidRPr="000632E8">
        <w:rPr>
          <w:rFonts w:ascii="Times New Roman" w:hAnsi="Times New Roman" w:cs="Times New Roman"/>
          <w:b/>
          <w:sz w:val="28"/>
          <w:szCs w:val="28"/>
        </w:rPr>
        <w:t>ork</w:t>
      </w:r>
    </w:p>
    <w:p w14:paraId="07F21885" w14:textId="77777777" w:rsidR="000632E8" w:rsidRDefault="000632E8" w:rsidP="00C7388A">
      <w:pPr>
        <w:autoSpaceDE w:val="0"/>
        <w:autoSpaceDN w:val="0"/>
        <w:adjustRightInd w:val="0"/>
        <w:spacing w:after="0" w:line="240" w:lineRule="auto"/>
        <w:rPr>
          <w:rFonts w:ascii="Times New Roman" w:hAnsi="Times New Roman" w:cs="Times New Roman"/>
          <w:sz w:val="29"/>
          <w:szCs w:val="29"/>
        </w:rPr>
      </w:pPr>
    </w:p>
    <w:p w14:paraId="04D67A8D" w14:textId="753CAE3D" w:rsidR="000632E8" w:rsidRDefault="000632E8" w:rsidP="000632E8">
      <w:pPr>
        <w:autoSpaceDE w:val="0"/>
        <w:autoSpaceDN w:val="0"/>
        <w:adjustRightInd w:val="0"/>
        <w:spacing w:after="0" w:line="240" w:lineRule="auto"/>
        <w:rPr>
          <w:rFonts w:ascii="Times New Roman" w:hAnsi="Times New Roman" w:cs="Times New Roman"/>
          <w:b/>
          <w:sz w:val="24"/>
          <w:szCs w:val="24"/>
        </w:rPr>
      </w:pPr>
      <w:r w:rsidRPr="000632E8">
        <w:rPr>
          <w:rFonts w:ascii="Times New Roman" w:hAnsi="Times New Roman" w:cs="Times New Roman"/>
          <w:b/>
          <w:sz w:val="24"/>
          <w:szCs w:val="24"/>
        </w:rPr>
        <w:t>6.1 Work packages</w:t>
      </w:r>
    </w:p>
    <w:p w14:paraId="33F54635" w14:textId="63933665" w:rsidR="00303373" w:rsidRDefault="00303373" w:rsidP="000632E8">
      <w:pPr>
        <w:autoSpaceDE w:val="0"/>
        <w:autoSpaceDN w:val="0"/>
        <w:adjustRightInd w:val="0"/>
        <w:spacing w:after="0" w:line="240" w:lineRule="auto"/>
        <w:rPr>
          <w:rFonts w:ascii="Times New Roman" w:hAnsi="Times New Roman" w:cs="Times New Roman"/>
          <w:b/>
          <w:sz w:val="24"/>
          <w:szCs w:val="24"/>
        </w:rPr>
      </w:pPr>
    </w:p>
    <w:p w14:paraId="219AA40C" w14:textId="3C8C5D66" w:rsidR="00303373" w:rsidRPr="00393803" w:rsidRDefault="00303373" w:rsidP="00303373">
      <w:pPr>
        <w:autoSpaceDE w:val="0"/>
        <w:autoSpaceDN w:val="0"/>
        <w:adjustRightInd w:val="0"/>
        <w:spacing w:after="0" w:line="360" w:lineRule="auto"/>
        <w:jc w:val="both"/>
        <w:rPr>
          <w:rFonts w:ascii="Times New Roman" w:hAnsi="Times New Roman" w:cs="Times New Roman"/>
          <w:sz w:val="24"/>
          <w:szCs w:val="24"/>
          <w:highlight w:val="yellow"/>
        </w:rPr>
      </w:pPr>
      <w:r w:rsidRPr="00393803">
        <w:rPr>
          <w:rFonts w:ascii="Times New Roman" w:hAnsi="Times New Roman" w:cs="Times New Roman"/>
          <w:sz w:val="24"/>
          <w:szCs w:val="24"/>
          <w:highlight w:val="yellow"/>
        </w:rPr>
        <w:t>Without transferring this section into word, the following comments:</w:t>
      </w:r>
    </w:p>
    <w:p w14:paraId="321CD354" w14:textId="594B4657" w:rsidR="00393803" w:rsidRPr="00393803" w:rsidRDefault="00393803" w:rsidP="00393803">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highlight w:val="yellow"/>
        </w:rPr>
      </w:pPr>
      <w:r w:rsidRPr="00393803">
        <w:rPr>
          <w:rFonts w:ascii="Times New Roman" w:hAnsi="Times New Roman" w:cs="Times New Roman"/>
          <w:sz w:val="24"/>
          <w:szCs w:val="24"/>
          <w:highlight w:val="yellow"/>
        </w:rPr>
        <w:t xml:space="preserve">The work packages and tasks lack in substance.  The substance will appear once you </w:t>
      </w:r>
      <w:proofErr w:type="gramStart"/>
      <w:r w:rsidRPr="00393803">
        <w:rPr>
          <w:rFonts w:ascii="Times New Roman" w:hAnsi="Times New Roman" w:cs="Times New Roman"/>
          <w:sz w:val="24"/>
          <w:szCs w:val="24"/>
          <w:highlight w:val="yellow"/>
        </w:rPr>
        <w:t>are sorted</w:t>
      </w:r>
      <w:proofErr w:type="gramEnd"/>
      <w:r w:rsidRPr="00393803">
        <w:rPr>
          <w:rFonts w:ascii="Times New Roman" w:hAnsi="Times New Roman" w:cs="Times New Roman"/>
          <w:sz w:val="24"/>
          <w:szCs w:val="24"/>
          <w:highlight w:val="yellow"/>
        </w:rPr>
        <w:t xml:space="preserve"> with your </w:t>
      </w:r>
      <w:r w:rsidR="00C5691E" w:rsidRPr="00C5691E">
        <w:rPr>
          <w:rFonts w:ascii="Times New Roman" w:hAnsi="Times New Roman" w:cs="Times New Roman"/>
          <w:b/>
          <w:sz w:val="24"/>
          <w:szCs w:val="24"/>
          <w:highlight w:val="yellow"/>
          <w:u w:val="single"/>
        </w:rPr>
        <w:t>objectives</w:t>
      </w:r>
      <w:r w:rsidRPr="00393803">
        <w:rPr>
          <w:rFonts w:ascii="Times New Roman" w:hAnsi="Times New Roman" w:cs="Times New Roman"/>
          <w:sz w:val="24"/>
          <w:szCs w:val="24"/>
          <w:highlight w:val="yellow"/>
        </w:rPr>
        <w:t xml:space="preserve"> and </w:t>
      </w:r>
      <w:r w:rsidRPr="00C5691E">
        <w:rPr>
          <w:rFonts w:ascii="Times New Roman" w:hAnsi="Times New Roman" w:cs="Times New Roman"/>
          <w:b/>
          <w:sz w:val="24"/>
          <w:szCs w:val="24"/>
          <w:highlight w:val="yellow"/>
          <w:u w:val="single"/>
        </w:rPr>
        <w:t>methodology</w:t>
      </w:r>
      <w:r w:rsidRPr="00393803">
        <w:rPr>
          <w:rFonts w:ascii="Times New Roman" w:hAnsi="Times New Roman" w:cs="Times New Roman"/>
          <w:sz w:val="24"/>
          <w:szCs w:val="24"/>
          <w:highlight w:val="yellow"/>
        </w:rPr>
        <w:t xml:space="preserve">. </w:t>
      </w:r>
    </w:p>
    <w:p w14:paraId="6FE7F2EF" w14:textId="7022CE08" w:rsidR="00303373" w:rsidRPr="00393803" w:rsidRDefault="00393803" w:rsidP="00393803">
      <w:pPr>
        <w:pStyle w:val="ListParagraph"/>
        <w:numPr>
          <w:ilvl w:val="0"/>
          <w:numId w:val="3"/>
        </w:numPr>
        <w:autoSpaceDE w:val="0"/>
        <w:autoSpaceDN w:val="0"/>
        <w:adjustRightInd w:val="0"/>
        <w:spacing w:after="80" w:line="360" w:lineRule="auto"/>
        <w:ind w:left="714" w:hanging="357"/>
        <w:contextualSpacing w:val="0"/>
        <w:jc w:val="both"/>
        <w:rPr>
          <w:rFonts w:ascii="Times New Roman" w:hAnsi="Times New Roman" w:cs="Times New Roman"/>
          <w:sz w:val="24"/>
          <w:szCs w:val="24"/>
          <w:highlight w:val="yellow"/>
        </w:rPr>
      </w:pPr>
      <w:r w:rsidRPr="00393803">
        <w:rPr>
          <w:rFonts w:ascii="Times New Roman" w:hAnsi="Times New Roman" w:cs="Times New Roman"/>
          <w:sz w:val="24"/>
          <w:szCs w:val="24"/>
          <w:highlight w:val="yellow"/>
        </w:rPr>
        <w:t xml:space="preserve">The work packages and tasks </w:t>
      </w:r>
      <w:r>
        <w:rPr>
          <w:rFonts w:ascii="Times New Roman" w:hAnsi="Times New Roman" w:cs="Times New Roman"/>
          <w:sz w:val="24"/>
          <w:szCs w:val="24"/>
          <w:highlight w:val="yellow"/>
        </w:rPr>
        <w:t>herein</w:t>
      </w:r>
      <w:r w:rsidRPr="00393803">
        <w:rPr>
          <w:rFonts w:ascii="Times New Roman" w:hAnsi="Times New Roman" w:cs="Times New Roman"/>
          <w:sz w:val="24"/>
          <w:szCs w:val="24"/>
          <w:highlight w:val="yellow"/>
        </w:rPr>
        <w:t xml:space="preserve"> should be </w:t>
      </w:r>
      <w:r w:rsidRPr="00393803">
        <w:rPr>
          <w:rFonts w:ascii="Times New Roman" w:hAnsi="Times New Roman" w:cs="Times New Roman"/>
          <w:sz w:val="24"/>
          <w:szCs w:val="24"/>
          <w:highlight w:val="yellow"/>
          <w:u w:val="single"/>
        </w:rPr>
        <w:t>coordinated and harmonised</w:t>
      </w:r>
      <w:r w:rsidRPr="00393803">
        <w:rPr>
          <w:rFonts w:ascii="Times New Roman" w:hAnsi="Times New Roman" w:cs="Times New Roman"/>
          <w:sz w:val="24"/>
          <w:szCs w:val="24"/>
          <w:highlight w:val="yellow"/>
        </w:rPr>
        <w:t xml:space="preserve"> with the claimed objectives and methodology. Once methodology is clear, it will be possible to create this section.  </w:t>
      </w:r>
    </w:p>
    <w:p w14:paraId="073DA379" w14:textId="77777777" w:rsidR="00393803" w:rsidRDefault="00393803" w:rsidP="00303373">
      <w:pPr>
        <w:autoSpaceDE w:val="0"/>
        <w:autoSpaceDN w:val="0"/>
        <w:adjustRightInd w:val="0"/>
        <w:spacing w:after="0" w:line="360" w:lineRule="auto"/>
        <w:jc w:val="both"/>
        <w:rPr>
          <w:rFonts w:ascii="Times New Roman" w:hAnsi="Times New Roman" w:cs="Times New Roman"/>
          <w:b/>
          <w:sz w:val="24"/>
          <w:szCs w:val="24"/>
          <w:highlight w:val="yellow"/>
        </w:rPr>
      </w:pPr>
    </w:p>
    <w:p w14:paraId="62CAB665" w14:textId="439D5E76" w:rsidR="00303373" w:rsidRPr="00393803" w:rsidRDefault="00393803" w:rsidP="00303373">
      <w:pPr>
        <w:autoSpaceDE w:val="0"/>
        <w:autoSpaceDN w:val="0"/>
        <w:adjustRightInd w:val="0"/>
        <w:spacing w:after="0" w:line="360" w:lineRule="auto"/>
        <w:jc w:val="both"/>
        <w:rPr>
          <w:rFonts w:ascii="Times New Roman" w:hAnsi="Times New Roman" w:cs="Times New Roman"/>
          <w:b/>
          <w:sz w:val="24"/>
          <w:szCs w:val="24"/>
          <w:highlight w:val="yellow"/>
        </w:rPr>
      </w:pPr>
      <w:r w:rsidRPr="00393803">
        <w:rPr>
          <w:rFonts w:ascii="Times New Roman" w:hAnsi="Times New Roman" w:cs="Times New Roman"/>
          <w:b/>
          <w:sz w:val="24"/>
          <w:szCs w:val="24"/>
          <w:highlight w:val="yellow"/>
        </w:rPr>
        <w:t>Budget</w:t>
      </w:r>
    </w:p>
    <w:p w14:paraId="3F2F248D" w14:textId="77777777" w:rsidR="000632E8" w:rsidRPr="005C249B" w:rsidRDefault="000632E8" w:rsidP="000632E8">
      <w:pPr>
        <w:autoSpaceDE w:val="0"/>
        <w:autoSpaceDN w:val="0"/>
        <w:adjustRightInd w:val="0"/>
        <w:spacing w:after="0" w:line="240" w:lineRule="auto"/>
        <w:rPr>
          <w:rFonts w:ascii="Times New Roman" w:hAnsi="Times New Roman" w:cs="Times New Roman"/>
          <w:sz w:val="28"/>
          <w:szCs w:val="28"/>
        </w:rPr>
      </w:pPr>
    </w:p>
    <w:p w14:paraId="10BBCD3D" w14:textId="611158FD" w:rsidR="00055E0F" w:rsidRPr="005C249B" w:rsidRDefault="005C249B" w:rsidP="00055E0F">
      <w:pPr>
        <w:autoSpaceDE w:val="0"/>
        <w:autoSpaceDN w:val="0"/>
        <w:adjustRightInd w:val="0"/>
        <w:spacing w:after="0" w:line="240" w:lineRule="auto"/>
        <w:rPr>
          <w:rFonts w:ascii="Times New Roman" w:hAnsi="Times New Roman" w:cs="Times New Roman"/>
          <w:b/>
          <w:sz w:val="28"/>
          <w:szCs w:val="28"/>
        </w:rPr>
      </w:pPr>
      <w:r w:rsidRPr="005C249B">
        <w:rPr>
          <w:rFonts w:ascii="Times New Roman" w:hAnsi="Times New Roman" w:cs="Times New Roman"/>
          <w:b/>
          <w:sz w:val="28"/>
          <w:szCs w:val="28"/>
        </w:rPr>
        <w:t>7 Research Team and C</w:t>
      </w:r>
      <w:r w:rsidR="00055E0F" w:rsidRPr="005C249B">
        <w:rPr>
          <w:rFonts w:ascii="Times New Roman" w:hAnsi="Times New Roman" w:cs="Times New Roman"/>
          <w:b/>
          <w:sz w:val="28"/>
          <w:szCs w:val="28"/>
        </w:rPr>
        <w:t>ollaborati</w:t>
      </w:r>
      <w:r w:rsidRPr="005C249B">
        <w:rPr>
          <w:rFonts w:ascii="Times New Roman" w:hAnsi="Times New Roman" w:cs="Times New Roman"/>
          <w:b/>
          <w:sz w:val="28"/>
          <w:szCs w:val="28"/>
        </w:rPr>
        <w:t>ve Partners</w:t>
      </w:r>
    </w:p>
    <w:p w14:paraId="6DC283C3" w14:textId="77777777" w:rsidR="00055E0F" w:rsidRDefault="00055E0F" w:rsidP="00055E0F">
      <w:pPr>
        <w:autoSpaceDE w:val="0"/>
        <w:autoSpaceDN w:val="0"/>
        <w:adjustRightInd w:val="0"/>
        <w:spacing w:after="0" w:line="240" w:lineRule="auto"/>
        <w:rPr>
          <w:rFonts w:ascii="CMR10" w:hAnsi="CMR10" w:cs="CMR10"/>
          <w:sz w:val="20"/>
          <w:szCs w:val="20"/>
        </w:rPr>
      </w:pPr>
    </w:p>
    <w:p w14:paraId="5F06EB34" w14:textId="396E268A" w:rsidR="000632E8" w:rsidRPr="005C249B" w:rsidRDefault="00055E0F" w:rsidP="005C249B">
      <w:pPr>
        <w:autoSpaceDE w:val="0"/>
        <w:autoSpaceDN w:val="0"/>
        <w:adjustRightInd w:val="0"/>
        <w:spacing w:after="0" w:line="360" w:lineRule="auto"/>
        <w:jc w:val="both"/>
        <w:rPr>
          <w:rFonts w:ascii="Times New Roman" w:hAnsi="Times New Roman" w:cs="Times New Roman"/>
          <w:sz w:val="24"/>
          <w:szCs w:val="24"/>
        </w:rPr>
      </w:pPr>
      <w:r w:rsidRPr="005C249B">
        <w:rPr>
          <w:rFonts w:ascii="Times New Roman" w:hAnsi="Times New Roman" w:cs="Times New Roman"/>
          <w:sz w:val="24"/>
          <w:szCs w:val="24"/>
        </w:rPr>
        <w:t xml:space="preserve">The PI </w:t>
      </w:r>
      <w:proofErr w:type="gramStart"/>
      <w:r w:rsidRPr="005C249B">
        <w:rPr>
          <w:rFonts w:ascii="Times New Roman" w:hAnsi="Times New Roman" w:cs="Times New Roman"/>
          <w:sz w:val="24"/>
          <w:szCs w:val="24"/>
        </w:rPr>
        <w:t xml:space="preserve">was </w:t>
      </w:r>
      <w:commentRangeStart w:id="348"/>
      <w:r w:rsidRPr="005C249B">
        <w:rPr>
          <w:rFonts w:ascii="Times New Roman" w:hAnsi="Times New Roman" w:cs="Times New Roman"/>
          <w:sz w:val="24"/>
          <w:szCs w:val="24"/>
        </w:rPr>
        <w:t>awarded</w:t>
      </w:r>
      <w:proofErr w:type="gramEnd"/>
      <w:r w:rsidRPr="005C249B">
        <w:rPr>
          <w:rFonts w:ascii="Times New Roman" w:hAnsi="Times New Roman" w:cs="Times New Roman"/>
          <w:sz w:val="24"/>
          <w:szCs w:val="24"/>
        </w:rPr>
        <w:t xml:space="preserve"> the Researcher of the Year </w:t>
      </w:r>
      <w:commentRangeEnd w:id="348"/>
      <w:r w:rsidR="005C249B">
        <w:rPr>
          <w:rStyle w:val="CommentReference"/>
        </w:rPr>
        <w:commentReference w:id="348"/>
      </w:r>
      <w:r w:rsidRPr="005C249B">
        <w:rPr>
          <w:rFonts w:ascii="Times New Roman" w:hAnsi="Times New Roman" w:cs="Times New Roman"/>
          <w:sz w:val="24"/>
          <w:szCs w:val="24"/>
        </w:rPr>
        <w:t>for best PhD</w:t>
      </w:r>
      <w:r w:rsidR="005C249B">
        <w:rPr>
          <w:rFonts w:ascii="Times New Roman" w:hAnsi="Times New Roman" w:cs="Times New Roman"/>
          <w:sz w:val="24"/>
          <w:szCs w:val="24"/>
        </w:rPr>
        <w:t xml:space="preserve"> </w:t>
      </w:r>
      <w:r w:rsidRPr="005C249B">
        <w:rPr>
          <w:rFonts w:ascii="Times New Roman" w:hAnsi="Times New Roman" w:cs="Times New Roman"/>
          <w:sz w:val="24"/>
          <w:szCs w:val="24"/>
        </w:rPr>
        <w:t>thesis during the year 2016; this project is a continuation of</w:t>
      </w:r>
      <w:r w:rsidR="005C249B">
        <w:rPr>
          <w:rFonts w:ascii="Times New Roman" w:hAnsi="Times New Roman" w:cs="Times New Roman"/>
          <w:sz w:val="24"/>
          <w:szCs w:val="24"/>
        </w:rPr>
        <w:t xml:space="preserve"> </w:t>
      </w:r>
      <w:commentRangeStart w:id="349"/>
      <w:r w:rsidRPr="005C249B">
        <w:rPr>
          <w:rFonts w:ascii="Times New Roman" w:hAnsi="Times New Roman" w:cs="Times New Roman"/>
          <w:sz w:val="24"/>
          <w:szCs w:val="24"/>
        </w:rPr>
        <w:t>this thesis</w:t>
      </w:r>
      <w:commentRangeEnd w:id="349"/>
      <w:r w:rsidR="005C249B">
        <w:rPr>
          <w:rStyle w:val="CommentReference"/>
        </w:rPr>
        <w:commentReference w:id="349"/>
      </w:r>
      <w:r w:rsidRPr="005C249B">
        <w:rPr>
          <w:rFonts w:ascii="Times New Roman" w:hAnsi="Times New Roman" w:cs="Times New Roman"/>
          <w:sz w:val="24"/>
          <w:szCs w:val="24"/>
        </w:rPr>
        <w:t xml:space="preserve">. </w:t>
      </w:r>
      <w:commentRangeStart w:id="350"/>
      <w:proofErr w:type="gramStart"/>
      <w:r w:rsidRPr="005C249B">
        <w:rPr>
          <w:rFonts w:ascii="Times New Roman" w:hAnsi="Times New Roman" w:cs="Times New Roman"/>
          <w:sz w:val="24"/>
          <w:szCs w:val="24"/>
        </w:rPr>
        <w:t>The team is internationally well connected and</w:t>
      </w:r>
      <w:r w:rsidR="005C249B" w:rsidRPr="005C249B">
        <w:rPr>
          <w:rFonts w:ascii="Times New Roman" w:hAnsi="Times New Roman" w:cs="Times New Roman"/>
          <w:sz w:val="24"/>
          <w:szCs w:val="24"/>
        </w:rPr>
        <w:t xml:space="preserve"> has established cooperation with several teams abroad and nationally</w:t>
      </w:r>
      <w:commentRangeEnd w:id="350"/>
      <w:r w:rsidR="005C249B">
        <w:rPr>
          <w:rStyle w:val="CommentReference"/>
        </w:rPr>
        <w:commentReference w:id="350"/>
      </w:r>
      <w:r w:rsidR="005C249B" w:rsidRPr="005C249B">
        <w:rPr>
          <w:rFonts w:ascii="Times New Roman" w:hAnsi="Times New Roman" w:cs="Times New Roman"/>
          <w:sz w:val="24"/>
          <w:szCs w:val="24"/>
        </w:rPr>
        <w:t>.</w:t>
      </w:r>
      <w:proofErr w:type="gramEnd"/>
      <w:r w:rsidR="005C249B" w:rsidRPr="005C249B">
        <w:rPr>
          <w:rFonts w:ascii="Times New Roman" w:hAnsi="Times New Roman" w:cs="Times New Roman"/>
          <w:sz w:val="24"/>
          <w:szCs w:val="24"/>
        </w:rPr>
        <w:t xml:space="preserve"> </w:t>
      </w:r>
      <w:r w:rsidR="005C249B">
        <w:rPr>
          <w:rFonts w:ascii="Times New Roman" w:hAnsi="Times New Roman" w:cs="Times New Roman"/>
          <w:sz w:val="24"/>
          <w:szCs w:val="24"/>
        </w:rPr>
        <w:t xml:space="preserve"> </w:t>
      </w:r>
      <w:r w:rsidR="005C249B" w:rsidRPr="005C249B">
        <w:rPr>
          <w:rFonts w:ascii="Times New Roman" w:hAnsi="Times New Roman" w:cs="Times New Roman"/>
          <w:sz w:val="24"/>
          <w:szCs w:val="24"/>
        </w:rPr>
        <w:t>Our lab and the PI has worked within several</w:t>
      </w:r>
      <w:r w:rsidR="005C249B">
        <w:rPr>
          <w:rFonts w:ascii="Times New Roman" w:hAnsi="Times New Roman" w:cs="Times New Roman"/>
          <w:sz w:val="24"/>
          <w:szCs w:val="24"/>
        </w:rPr>
        <w:t xml:space="preserve"> </w:t>
      </w:r>
      <w:r w:rsidR="005C249B" w:rsidRPr="005C249B">
        <w:rPr>
          <w:rFonts w:ascii="Times New Roman" w:hAnsi="Times New Roman" w:cs="Times New Roman"/>
          <w:sz w:val="24"/>
          <w:szCs w:val="24"/>
        </w:rPr>
        <w:t xml:space="preserve">international and national research projects such as ESC, RECOMP, </w:t>
      </w:r>
      <w:proofErr w:type="spellStart"/>
      <w:r w:rsidR="005C249B" w:rsidRPr="005C249B">
        <w:rPr>
          <w:rFonts w:ascii="Times New Roman" w:hAnsi="Times New Roman" w:cs="Times New Roman"/>
          <w:sz w:val="24"/>
          <w:szCs w:val="24"/>
        </w:rPr>
        <w:t>ParallaX</w:t>
      </w:r>
      <w:proofErr w:type="spellEnd"/>
      <w:r w:rsidR="005C249B" w:rsidRPr="005C249B">
        <w:rPr>
          <w:rFonts w:ascii="Times New Roman" w:hAnsi="Times New Roman" w:cs="Times New Roman"/>
          <w:sz w:val="24"/>
          <w:szCs w:val="24"/>
        </w:rPr>
        <w:t xml:space="preserve"> and INTERSYS with close ties to</w:t>
      </w:r>
      <w:r w:rsidR="005C249B">
        <w:rPr>
          <w:rFonts w:ascii="Times New Roman" w:hAnsi="Times New Roman" w:cs="Times New Roman"/>
          <w:sz w:val="24"/>
          <w:szCs w:val="24"/>
        </w:rPr>
        <w:t xml:space="preserve"> </w:t>
      </w:r>
      <w:r w:rsidR="005C249B" w:rsidRPr="005C249B">
        <w:rPr>
          <w:rFonts w:ascii="Times New Roman" w:hAnsi="Times New Roman" w:cs="Times New Roman"/>
          <w:sz w:val="24"/>
          <w:szCs w:val="24"/>
        </w:rPr>
        <w:t xml:space="preserve">Finnish industry like Nokia, ABB, </w:t>
      </w:r>
      <w:proofErr w:type="spellStart"/>
      <w:r w:rsidR="005C249B" w:rsidRPr="005C249B">
        <w:rPr>
          <w:rFonts w:ascii="Times New Roman" w:hAnsi="Times New Roman" w:cs="Times New Roman"/>
          <w:sz w:val="24"/>
          <w:szCs w:val="24"/>
        </w:rPr>
        <w:t>Kone</w:t>
      </w:r>
      <w:proofErr w:type="spellEnd"/>
      <w:r w:rsidR="005C249B" w:rsidRPr="005C249B">
        <w:rPr>
          <w:rFonts w:ascii="Times New Roman" w:hAnsi="Times New Roman" w:cs="Times New Roman"/>
          <w:sz w:val="24"/>
          <w:szCs w:val="24"/>
        </w:rPr>
        <w:t>, Ericsson etc.</w:t>
      </w:r>
    </w:p>
    <w:p w14:paraId="32C91094" w14:textId="77777777" w:rsidR="005C249B" w:rsidRDefault="005C249B" w:rsidP="005C249B">
      <w:pPr>
        <w:autoSpaceDE w:val="0"/>
        <w:autoSpaceDN w:val="0"/>
        <w:adjustRightInd w:val="0"/>
        <w:spacing w:after="0" w:line="240" w:lineRule="auto"/>
        <w:rPr>
          <w:rFonts w:ascii="CMBX12" w:hAnsi="CMBX12" w:cs="CMBX12"/>
          <w:sz w:val="24"/>
          <w:szCs w:val="24"/>
        </w:rPr>
      </w:pPr>
    </w:p>
    <w:p w14:paraId="736ABB08" w14:textId="1736D9C6" w:rsidR="005C249B" w:rsidRPr="005C249B" w:rsidRDefault="005C249B" w:rsidP="005C249B">
      <w:pPr>
        <w:autoSpaceDE w:val="0"/>
        <w:autoSpaceDN w:val="0"/>
        <w:adjustRightInd w:val="0"/>
        <w:spacing w:after="0" w:line="240" w:lineRule="auto"/>
        <w:rPr>
          <w:rFonts w:ascii="Times New Roman" w:hAnsi="Times New Roman" w:cs="Times New Roman"/>
          <w:b/>
          <w:sz w:val="24"/>
          <w:szCs w:val="24"/>
        </w:rPr>
      </w:pPr>
      <w:commentRangeStart w:id="351"/>
      <w:r w:rsidRPr="005C249B">
        <w:rPr>
          <w:rFonts w:ascii="Times New Roman" w:hAnsi="Times New Roman" w:cs="Times New Roman"/>
          <w:b/>
          <w:sz w:val="24"/>
          <w:szCs w:val="24"/>
        </w:rPr>
        <w:t>Collaboration</w:t>
      </w:r>
      <w:commentRangeEnd w:id="351"/>
      <w:r w:rsidR="000A07C9">
        <w:rPr>
          <w:rStyle w:val="CommentReference"/>
        </w:rPr>
        <w:commentReference w:id="351"/>
      </w:r>
    </w:p>
    <w:p w14:paraId="6DF9428C" w14:textId="77777777" w:rsidR="005C249B" w:rsidRDefault="005C249B" w:rsidP="005C249B">
      <w:pPr>
        <w:autoSpaceDE w:val="0"/>
        <w:autoSpaceDN w:val="0"/>
        <w:adjustRightInd w:val="0"/>
        <w:spacing w:after="0" w:line="240" w:lineRule="auto"/>
        <w:rPr>
          <w:rFonts w:ascii="CMR10" w:hAnsi="CMR10" w:cs="CMR10"/>
          <w:sz w:val="20"/>
          <w:szCs w:val="20"/>
        </w:rPr>
      </w:pPr>
    </w:p>
    <w:p w14:paraId="398FBC27" w14:textId="7823945F" w:rsidR="005C249B" w:rsidRPr="005C249B" w:rsidRDefault="005C249B" w:rsidP="005C249B">
      <w:pPr>
        <w:autoSpaceDE w:val="0"/>
        <w:autoSpaceDN w:val="0"/>
        <w:adjustRightInd w:val="0"/>
        <w:spacing w:after="0" w:line="360" w:lineRule="auto"/>
        <w:jc w:val="both"/>
        <w:rPr>
          <w:rFonts w:ascii="Times New Roman" w:hAnsi="Times New Roman" w:cs="Times New Roman"/>
          <w:sz w:val="24"/>
          <w:szCs w:val="24"/>
        </w:rPr>
      </w:pPr>
      <w:r w:rsidRPr="005C249B">
        <w:rPr>
          <w:rFonts w:ascii="Times New Roman" w:hAnsi="Times New Roman" w:cs="Times New Roman"/>
          <w:sz w:val="24"/>
          <w:szCs w:val="24"/>
        </w:rPr>
        <w:t xml:space="preserve">The cooperation between </w:t>
      </w:r>
      <w:proofErr w:type="spellStart"/>
      <w:r w:rsidRPr="005C249B">
        <w:rPr>
          <w:rFonts w:ascii="Times New Roman" w:hAnsi="Times New Roman" w:cs="Times New Roman"/>
          <w:sz w:val="24"/>
          <w:szCs w:val="24"/>
        </w:rPr>
        <w:t>Prof.</w:t>
      </w:r>
      <w:proofErr w:type="spellEnd"/>
      <w:r w:rsidRPr="005C249B">
        <w:rPr>
          <w:rFonts w:ascii="Times New Roman" w:hAnsi="Times New Roman" w:cs="Times New Roman"/>
          <w:sz w:val="24"/>
          <w:szCs w:val="24"/>
        </w:rPr>
        <w:t xml:space="preserve"> Jean-Fra</w:t>
      </w:r>
      <w:r>
        <w:rPr>
          <w:rFonts w:ascii="Times New Roman" w:hAnsi="Times New Roman" w:cs="Times New Roman"/>
          <w:sz w:val="24"/>
          <w:szCs w:val="24"/>
        </w:rPr>
        <w:t xml:space="preserve">ncois </w:t>
      </w:r>
      <w:proofErr w:type="spellStart"/>
      <w:r>
        <w:rPr>
          <w:rFonts w:ascii="Times New Roman" w:hAnsi="Times New Roman" w:cs="Times New Roman"/>
          <w:sz w:val="24"/>
          <w:szCs w:val="24"/>
        </w:rPr>
        <w:t>Nezan</w:t>
      </w:r>
      <w:proofErr w:type="spellEnd"/>
      <w:r>
        <w:rPr>
          <w:rFonts w:ascii="Times New Roman" w:hAnsi="Times New Roman" w:cs="Times New Roman"/>
          <w:sz w:val="24"/>
          <w:szCs w:val="24"/>
        </w:rPr>
        <w:t>, INSA, Rennes, and Å</w:t>
      </w:r>
      <w:r w:rsidRPr="005C249B">
        <w:rPr>
          <w:rFonts w:ascii="Times New Roman" w:hAnsi="Times New Roman" w:cs="Times New Roman"/>
          <w:sz w:val="24"/>
          <w:szCs w:val="24"/>
        </w:rPr>
        <w:t>bo Akademi University has concentrated</w:t>
      </w:r>
      <w:r>
        <w:rPr>
          <w:rFonts w:ascii="Times New Roman" w:hAnsi="Times New Roman" w:cs="Times New Roman"/>
          <w:sz w:val="24"/>
          <w:szCs w:val="24"/>
        </w:rPr>
        <w:t xml:space="preserve"> </w:t>
      </w:r>
      <w:r w:rsidRPr="005C249B">
        <w:rPr>
          <w:rFonts w:ascii="Times New Roman" w:hAnsi="Times New Roman" w:cs="Times New Roman"/>
          <w:sz w:val="24"/>
          <w:szCs w:val="24"/>
        </w:rPr>
        <w:t>on the run-time management of data</w:t>
      </w:r>
      <w:r>
        <w:rPr>
          <w:rFonts w:ascii="Times New Roman" w:hAnsi="Times New Roman" w:cs="Times New Roman"/>
          <w:sz w:val="24"/>
          <w:szCs w:val="24"/>
        </w:rPr>
        <w:t>-fl</w:t>
      </w:r>
      <w:r w:rsidRPr="005C249B">
        <w:rPr>
          <w:rFonts w:ascii="Times New Roman" w:hAnsi="Times New Roman" w:cs="Times New Roman"/>
          <w:sz w:val="24"/>
          <w:szCs w:val="24"/>
        </w:rPr>
        <w:t xml:space="preserve">ow networks, and </w:t>
      </w:r>
      <w:proofErr w:type="gramStart"/>
      <w:r w:rsidRPr="005C249B">
        <w:rPr>
          <w:rFonts w:ascii="Times New Roman" w:hAnsi="Times New Roman" w:cs="Times New Roman"/>
          <w:sz w:val="24"/>
          <w:szCs w:val="24"/>
        </w:rPr>
        <w:t>has been executed</w:t>
      </w:r>
      <w:proofErr w:type="gramEnd"/>
      <w:r w:rsidRPr="005C249B">
        <w:rPr>
          <w:rFonts w:ascii="Times New Roman" w:hAnsi="Times New Roman" w:cs="Times New Roman"/>
          <w:sz w:val="24"/>
          <w:szCs w:val="24"/>
        </w:rPr>
        <w:t xml:space="preserve"> through </w:t>
      </w:r>
      <w:r>
        <w:rPr>
          <w:rFonts w:ascii="Times New Roman" w:hAnsi="Times New Roman" w:cs="Times New Roman"/>
          <w:sz w:val="24"/>
          <w:szCs w:val="24"/>
        </w:rPr>
        <w:t xml:space="preserve">an </w:t>
      </w:r>
      <w:r w:rsidRPr="005C249B">
        <w:rPr>
          <w:rFonts w:ascii="Times New Roman" w:hAnsi="Times New Roman" w:cs="Times New Roman"/>
          <w:sz w:val="24"/>
          <w:szCs w:val="24"/>
        </w:rPr>
        <w:t>exchange of PhD students. The</w:t>
      </w:r>
      <w:r>
        <w:rPr>
          <w:rFonts w:ascii="Times New Roman" w:hAnsi="Times New Roman" w:cs="Times New Roman"/>
          <w:sz w:val="24"/>
          <w:szCs w:val="24"/>
        </w:rPr>
        <w:t xml:space="preserve"> </w:t>
      </w:r>
      <w:r w:rsidRPr="005C249B">
        <w:rPr>
          <w:rFonts w:ascii="Times New Roman" w:hAnsi="Times New Roman" w:cs="Times New Roman"/>
          <w:sz w:val="24"/>
          <w:szCs w:val="24"/>
        </w:rPr>
        <w:t xml:space="preserve">PI visited </w:t>
      </w:r>
      <w:commentRangeStart w:id="352"/>
      <w:r w:rsidRPr="005C249B">
        <w:rPr>
          <w:rFonts w:ascii="Times New Roman" w:hAnsi="Times New Roman" w:cs="Times New Roman"/>
          <w:sz w:val="24"/>
          <w:szCs w:val="24"/>
        </w:rPr>
        <w:t xml:space="preserve">INSA de Rennes </w:t>
      </w:r>
      <w:commentRangeEnd w:id="352"/>
      <w:r>
        <w:rPr>
          <w:rStyle w:val="CommentReference"/>
        </w:rPr>
        <w:commentReference w:id="352"/>
      </w:r>
      <w:r w:rsidRPr="005C249B">
        <w:rPr>
          <w:rFonts w:ascii="Times New Roman" w:hAnsi="Times New Roman" w:cs="Times New Roman"/>
          <w:sz w:val="24"/>
          <w:szCs w:val="24"/>
        </w:rPr>
        <w:t>for 4 months in 2013-2014, which resulted in two journal publications and two proceedings</w:t>
      </w:r>
      <w:r>
        <w:rPr>
          <w:rFonts w:ascii="Times New Roman" w:hAnsi="Times New Roman" w:cs="Times New Roman"/>
          <w:sz w:val="24"/>
          <w:szCs w:val="24"/>
        </w:rPr>
        <w:t xml:space="preserve"> </w:t>
      </w:r>
      <w:r w:rsidRPr="005C249B">
        <w:rPr>
          <w:rFonts w:ascii="Times New Roman" w:hAnsi="Times New Roman" w:cs="Times New Roman"/>
          <w:sz w:val="24"/>
          <w:szCs w:val="24"/>
        </w:rPr>
        <w:t>publications.</w:t>
      </w:r>
      <w:r>
        <w:rPr>
          <w:rFonts w:ascii="Times New Roman" w:hAnsi="Times New Roman" w:cs="Times New Roman"/>
          <w:sz w:val="24"/>
          <w:szCs w:val="24"/>
        </w:rPr>
        <w:t xml:space="preserve">  </w:t>
      </w:r>
      <w:r w:rsidRPr="005C249B">
        <w:rPr>
          <w:rFonts w:ascii="Times New Roman" w:hAnsi="Times New Roman" w:cs="Times New Roman"/>
          <w:sz w:val="24"/>
          <w:szCs w:val="24"/>
        </w:rPr>
        <w:t>INSA de Rennes has a strong background in tool support. The previously developed PREESM</w:t>
      </w:r>
      <w:r>
        <w:rPr>
          <w:rStyle w:val="FootnoteReference"/>
          <w:rFonts w:ascii="Times New Roman" w:hAnsi="Times New Roman" w:cs="Times New Roman"/>
          <w:sz w:val="24"/>
          <w:szCs w:val="24"/>
        </w:rPr>
        <w:footnoteReference w:id="16"/>
      </w:r>
      <w:r w:rsidRPr="005C249B">
        <w:rPr>
          <w:rFonts w:ascii="Times New Roman" w:hAnsi="Times New Roman" w:cs="Times New Roman"/>
          <w:sz w:val="24"/>
          <w:szCs w:val="24"/>
        </w:rPr>
        <w:t xml:space="preserve"> </w:t>
      </w:r>
      <w:proofErr w:type="gramStart"/>
      <w:r w:rsidRPr="005C249B">
        <w:rPr>
          <w:rFonts w:ascii="Times New Roman" w:hAnsi="Times New Roman" w:cs="Times New Roman"/>
          <w:sz w:val="24"/>
          <w:szCs w:val="24"/>
        </w:rPr>
        <w:t>tool</w:t>
      </w:r>
      <w:r>
        <w:rPr>
          <w:rFonts w:ascii="Times New Roman" w:hAnsi="Times New Roman" w:cs="Times New Roman"/>
          <w:sz w:val="24"/>
          <w:szCs w:val="24"/>
        </w:rPr>
        <w:t xml:space="preserve"> </w:t>
      </w:r>
      <w:r w:rsidRPr="005C249B">
        <w:rPr>
          <w:rFonts w:ascii="Times New Roman" w:hAnsi="Times New Roman" w:cs="Times New Roman"/>
          <w:sz w:val="24"/>
          <w:szCs w:val="24"/>
        </w:rPr>
        <w:t>which was used to determine parallelism in data-</w:t>
      </w:r>
      <w:r>
        <w:rPr>
          <w:rFonts w:ascii="Times New Roman" w:hAnsi="Times New Roman" w:cs="Times New Roman"/>
          <w:sz w:val="24"/>
          <w:szCs w:val="24"/>
        </w:rPr>
        <w:t>fl</w:t>
      </w:r>
      <w:r w:rsidRPr="005C249B">
        <w:rPr>
          <w:rFonts w:ascii="Times New Roman" w:hAnsi="Times New Roman" w:cs="Times New Roman"/>
          <w:sz w:val="24"/>
          <w:szCs w:val="24"/>
        </w:rPr>
        <w:t>ow program</w:t>
      </w:r>
      <w:r>
        <w:rPr>
          <w:rFonts w:ascii="Times New Roman" w:hAnsi="Times New Roman" w:cs="Times New Roman"/>
          <w:sz w:val="24"/>
          <w:szCs w:val="24"/>
        </w:rPr>
        <w:t>mes to be used in a power optimis</w:t>
      </w:r>
      <w:r w:rsidRPr="005C249B">
        <w:rPr>
          <w:rFonts w:ascii="Times New Roman" w:hAnsi="Times New Roman" w:cs="Times New Roman"/>
          <w:sz w:val="24"/>
          <w:szCs w:val="24"/>
        </w:rPr>
        <w:t>er developed by the</w:t>
      </w:r>
      <w:r>
        <w:rPr>
          <w:rFonts w:ascii="Times New Roman" w:hAnsi="Times New Roman" w:cs="Times New Roman"/>
          <w:sz w:val="24"/>
          <w:szCs w:val="24"/>
        </w:rPr>
        <w:t xml:space="preserve"> </w:t>
      </w:r>
      <w:r w:rsidRPr="005C249B">
        <w:rPr>
          <w:rFonts w:ascii="Times New Roman" w:hAnsi="Times New Roman" w:cs="Times New Roman"/>
          <w:sz w:val="24"/>
          <w:szCs w:val="24"/>
        </w:rPr>
        <w:t xml:space="preserve">PI </w:t>
      </w:r>
      <w:r>
        <w:rPr>
          <w:rFonts w:ascii="Times New Roman" w:hAnsi="Times New Roman" w:cs="Times New Roman"/>
          <w:sz w:val="24"/>
          <w:szCs w:val="24"/>
        </w:rPr>
        <w:t>at Å</w:t>
      </w:r>
      <w:r w:rsidRPr="005C249B">
        <w:rPr>
          <w:rFonts w:ascii="Times New Roman" w:hAnsi="Times New Roman" w:cs="Times New Roman"/>
          <w:sz w:val="24"/>
          <w:szCs w:val="24"/>
        </w:rPr>
        <w:t>bo Akademi University, and this work</w:t>
      </w:r>
      <w:proofErr w:type="gramEnd"/>
      <w:r w:rsidRPr="005C249B">
        <w:rPr>
          <w:rFonts w:ascii="Times New Roman" w:hAnsi="Times New Roman" w:cs="Times New Roman"/>
          <w:sz w:val="24"/>
          <w:szCs w:val="24"/>
        </w:rPr>
        <w:t xml:space="preserve"> resulted in the best paper award at the 2014 DASIP conference. </w:t>
      </w:r>
      <w:r>
        <w:rPr>
          <w:rFonts w:ascii="Times New Roman" w:hAnsi="Times New Roman" w:cs="Times New Roman"/>
          <w:sz w:val="24"/>
          <w:szCs w:val="24"/>
        </w:rPr>
        <w:t xml:space="preserve"> </w:t>
      </w:r>
      <w:r w:rsidRPr="005C249B">
        <w:rPr>
          <w:rFonts w:ascii="Times New Roman" w:hAnsi="Times New Roman" w:cs="Times New Roman"/>
          <w:sz w:val="24"/>
          <w:szCs w:val="24"/>
        </w:rPr>
        <w:t>A</w:t>
      </w:r>
      <w:r>
        <w:rPr>
          <w:rFonts w:ascii="Times New Roman" w:hAnsi="Times New Roman" w:cs="Times New Roman"/>
          <w:sz w:val="24"/>
          <w:szCs w:val="24"/>
        </w:rPr>
        <w:t xml:space="preserve"> </w:t>
      </w:r>
      <w:proofErr w:type="gramStart"/>
      <w:r w:rsidRPr="005C249B">
        <w:rPr>
          <w:rFonts w:ascii="Times New Roman" w:hAnsi="Times New Roman" w:cs="Times New Roman"/>
          <w:sz w:val="24"/>
          <w:szCs w:val="24"/>
        </w:rPr>
        <w:t>3 month</w:t>
      </w:r>
      <w:proofErr w:type="gramEnd"/>
      <w:r w:rsidRPr="005C249B">
        <w:rPr>
          <w:rFonts w:ascii="Times New Roman" w:hAnsi="Times New Roman" w:cs="Times New Roman"/>
          <w:sz w:val="24"/>
          <w:szCs w:val="24"/>
        </w:rPr>
        <w:t xml:space="preserve"> research mobility is planned early in the project to bring early tool integration of meta-data injection in</w:t>
      </w:r>
      <w:r>
        <w:rPr>
          <w:rFonts w:ascii="Times New Roman" w:hAnsi="Times New Roman" w:cs="Times New Roman"/>
          <w:sz w:val="24"/>
          <w:szCs w:val="24"/>
        </w:rPr>
        <w:t xml:space="preserve"> </w:t>
      </w:r>
      <w:r w:rsidRPr="005C249B">
        <w:rPr>
          <w:rFonts w:ascii="Times New Roman" w:hAnsi="Times New Roman" w:cs="Times New Roman"/>
          <w:sz w:val="24"/>
          <w:szCs w:val="24"/>
        </w:rPr>
        <w:t>WP1, and to determine the meta-data model needed for such tool integration. In the later stages of the project,</w:t>
      </w:r>
      <w:r>
        <w:rPr>
          <w:rFonts w:ascii="Times New Roman" w:hAnsi="Times New Roman" w:cs="Times New Roman"/>
          <w:sz w:val="24"/>
          <w:szCs w:val="24"/>
        </w:rPr>
        <w:t xml:space="preserve"> </w:t>
      </w:r>
      <w:r w:rsidRPr="005C249B">
        <w:rPr>
          <w:rFonts w:ascii="Times New Roman" w:hAnsi="Times New Roman" w:cs="Times New Roman"/>
          <w:sz w:val="24"/>
          <w:szCs w:val="24"/>
        </w:rPr>
        <w:t xml:space="preserve">the utilization of PREESM </w:t>
      </w:r>
      <w:proofErr w:type="gramStart"/>
      <w:r w:rsidRPr="005C249B">
        <w:rPr>
          <w:rFonts w:ascii="Times New Roman" w:hAnsi="Times New Roman" w:cs="Times New Roman"/>
          <w:sz w:val="24"/>
          <w:szCs w:val="24"/>
        </w:rPr>
        <w:t>is expected</w:t>
      </w:r>
      <w:proofErr w:type="gramEnd"/>
      <w:r w:rsidRPr="005C249B">
        <w:rPr>
          <w:rFonts w:ascii="Times New Roman" w:hAnsi="Times New Roman" w:cs="Times New Roman"/>
          <w:sz w:val="24"/>
          <w:szCs w:val="24"/>
        </w:rPr>
        <w:t xml:space="preserve"> in form of a demonstration environment for WP4.</w:t>
      </w:r>
    </w:p>
    <w:p w14:paraId="037B9A68" w14:textId="77777777" w:rsidR="005C249B" w:rsidRDefault="005C249B" w:rsidP="005C249B">
      <w:pPr>
        <w:autoSpaceDE w:val="0"/>
        <w:autoSpaceDN w:val="0"/>
        <w:adjustRightInd w:val="0"/>
        <w:spacing w:after="0" w:line="360" w:lineRule="auto"/>
        <w:jc w:val="both"/>
        <w:rPr>
          <w:rFonts w:ascii="Times New Roman" w:hAnsi="Times New Roman" w:cs="Times New Roman"/>
          <w:sz w:val="24"/>
          <w:szCs w:val="24"/>
        </w:rPr>
      </w:pPr>
    </w:p>
    <w:p w14:paraId="1F2BE837" w14:textId="5893C7A3" w:rsidR="005C249B" w:rsidRPr="005C249B" w:rsidRDefault="005C249B" w:rsidP="005C249B">
      <w:pPr>
        <w:autoSpaceDE w:val="0"/>
        <w:autoSpaceDN w:val="0"/>
        <w:adjustRightInd w:val="0"/>
        <w:spacing w:after="0" w:line="360" w:lineRule="auto"/>
        <w:jc w:val="both"/>
        <w:rPr>
          <w:rFonts w:ascii="Times New Roman" w:hAnsi="Times New Roman" w:cs="Times New Roman"/>
          <w:sz w:val="24"/>
          <w:szCs w:val="24"/>
        </w:rPr>
      </w:pPr>
      <w:r w:rsidRPr="005C249B">
        <w:rPr>
          <w:rFonts w:ascii="Times New Roman" w:hAnsi="Times New Roman" w:cs="Times New Roman"/>
          <w:sz w:val="24"/>
          <w:szCs w:val="24"/>
        </w:rPr>
        <w:t>A cooperation between Holmb</w:t>
      </w:r>
      <w:r>
        <w:rPr>
          <w:rFonts w:ascii="Times New Roman" w:hAnsi="Times New Roman" w:cs="Times New Roman"/>
          <w:sz w:val="24"/>
          <w:szCs w:val="24"/>
        </w:rPr>
        <w:t xml:space="preserve">acka and </w:t>
      </w:r>
      <w:proofErr w:type="spellStart"/>
      <w:r>
        <w:rPr>
          <w:rFonts w:ascii="Times New Roman" w:hAnsi="Times New Roman" w:cs="Times New Roman"/>
          <w:sz w:val="24"/>
          <w:szCs w:val="24"/>
        </w:rPr>
        <w:t>Prof.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Jörg</w:t>
      </w:r>
      <w:proofErr w:type="spellEnd"/>
      <w:r>
        <w:rPr>
          <w:rFonts w:ascii="Times New Roman" w:hAnsi="Times New Roman" w:cs="Times New Roman"/>
          <w:sz w:val="24"/>
          <w:szCs w:val="24"/>
        </w:rPr>
        <w:t xml:space="preserve"> Keller at the </w:t>
      </w:r>
      <w:proofErr w:type="spellStart"/>
      <w:r>
        <w:rPr>
          <w:rFonts w:ascii="Times New Roman" w:hAnsi="Times New Roman" w:cs="Times New Roman"/>
          <w:sz w:val="24"/>
          <w:szCs w:val="24"/>
        </w:rPr>
        <w:t>FernUniversitä</w:t>
      </w:r>
      <w:r w:rsidRPr="005C249B">
        <w:rPr>
          <w:rFonts w:ascii="Times New Roman" w:hAnsi="Times New Roman" w:cs="Times New Roman"/>
          <w:sz w:val="24"/>
          <w:szCs w:val="24"/>
        </w:rPr>
        <w:t>t</w:t>
      </w:r>
      <w:proofErr w:type="spellEnd"/>
      <w:r w:rsidRPr="005C249B">
        <w:rPr>
          <w:rFonts w:ascii="Times New Roman" w:hAnsi="Times New Roman" w:cs="Times New Roman"/>
          <w:sz w:val="24"/>
          <w:szCs w:val="24"/>
        </w:rPr>
        <w:t xml:space="preserve"> in Hagen started in 2014, since</w:t>
      </w:r>
      <w:r>
        <w:rPr>
          <w:rFonts w:ascii="Times New Roman" w:hAnsi="Times New Roman" w:cs="Times New Roman"/>
          <w:sz w:val="24"/>
          <w:szCs w:val="24"/>
        </w:rPr>
        <w:t xml:space="preserve"> when we have worked on energy effi</w:t>
      </w:r>
      <w:r w:rsidRPr="005C249B">
        <w:rPr>
          <w:rFonts w:ascii="Times New Roman" w:hAnsi="Times New Roman" w:cs="Times New Roman"/>
          <w:sz w:val="24"/>
          <w:szCs w:val="24"/>
        </w:rPr>
        <w:t>cient scheduling for multi-core systems. The lab group in Hagen has previously</w:t>
      </w:r>
      <w:r>
        <w:rPr>
          <w:rFonts w:ascii="Times New Roman" w:hAnsi="Times New Roman" w:cs="Times New Roman"/>
          <w:sz w:val="24"/>
          <w:szCs w:val="24"/>
        </w:rPr>
        <w:t xml:space="preserve"> </w:t>
      </w:r>
      <w:r w:rsidRPr="005C249B">
        <w:rPr>
          <w:rFonts w:ascii="Times New Roman" w:hAnsi="Times New Roman" w:cs="Times New Roman"/>
          <w:sz w:val="24"/>
          <w:szCs w:val="24"/>
        </w:rPr>
        <w:t xml:space="preserve">worked on performance models for </w:t>
      </w:r>
      <w:proofErr w:type="gramStart"/>
      <w:r w:rsidRPr="005C249B">
        <w:rPr>
          <w:rFonts w:ascii="Times New Roman" w:hAnsi="Times New Roman" w:cs="Times New Roman"/>
          <w:sz w:val="24"/>
          <w:szCs w:val="24"/>
        </w:rPr>
        <w:t>very parallel</w:t>
      </w:r>
      <w:proofErr w:type="gramEnd"/>
      <w:r w:rsidRPr="005C249B">
        <w:rPr>
          <w:rFonts w:ascii="Times New Roman" w:hAnsi="Times New Roman" w:cs="Times New Roman"/>
          <w:sz w:val="24"/>
          <w:szCs w:val="24"/>
        </w:rPr>
        <w:t xml:space="preserve"> systems such as the Intel SCC. The PI is currently working in</w:t>
      </w:r>
      <w:r>
        <w:rPr>
          <w:rFonts w:ascii="Times New Roman" w:hAnsi="Times New Roman" w:cs="Times New Roman"/>
          <w:sz w:val="24"/>
          <w:szCs w:val="24"/>
        </w:rPr>
        <w:t xml:space="preserve"> </w:t>
      </w:r>
      <w:r w:rsidRPr="005C249B">
        <w:rPr>
          <w:rFonts w:ascii="Times New Roman" w:hAnsi="Times New Roman" w:cs="Times New Roman"/>
          <w:sz w:val="24"/>
          <w:szCs w:val="24"/>
        </w:rPr>
        <w:t xml:space="preserve">Hagen as a Post-doc exchange, and the cooperation with </w:t>
      </w:r>
      <w:proofErr w:type="spellStart"/>
      <w:r w:rsidRPr="005C249B">
        <w:rPr>
          <w:rFonts w:ascii="Times New Roman" w:hAnsi="Times New Roman" w:cs="Times New Roman"/>
          <w:sz w:val="24"/>
          <w:szCs w:val="24"/>
        </w:rPr>
        <w:t>FernUni</w:t>
      </w:r>
      <w:proofErr w:type="spellEnd"/>
      <w:r w:rsidRPr="005C249B">
        <w:rPr>
          <w:rFonts w:ascii="Times New Roman" w:hAnsi="Times New Roman" w:cs="Times New Roman"/>
          <w:sz w:val="24"/>
          <w:szCs w:val="24"/>
        </w:rPr>
        <w:t xml:space="preserve"> is cur</w:t>
      </w:r>
      <w:r>
        <w:rPr>
          <w:rFonts w:ascii="Times New Roman" w:hAnsi="Times New Roman" w:cs="Times New Roman"/>
          <w:sz w:val="24"/>
          <w:szCs w:val="24"/>
        </w:rPr>
        <w:t>rently very active. One scientifi</w:t>
      </w:r>
      <w:r w:rsidRPr="005C249B">
        <w:rPr>
          <w:rFonts w:ascii="Times New Roman" w:hAnsi="Times New Roman" w:cs="Times New Roman"/>
          <w:sz w:val="24"/>
          <w:szCs w:val="24"/>
        </w:rPr>
        <w:t>c journal</w:t>
      </w:r>
      <w:r>
        <w:rPr>
          <w:rFonts w:ascii="Times New Roman" w:hAnsi="Times New Roman" w:cs="Times New Roman"/>
          <w:sz w:val="24"/>
          <w:szCs w:val="24"/>
        </w:rPr>
        <w:t xml:space="preserve"> </w:t>
      </w:r>
      <w:r w:rsidRPr="005C249B">
        <w:rPr>
          <w:rFonts w:ascii="Times New Roman" w:hAnsi="Times New Roman" w:cs="Times New Roman"/>
          <w:sz w:val="24"/>
          <w:szCs w:val="24"/>
        </w:rPr>
        <w:t>and one proceed</w:t>
      </w:r>
      <w:r>
        <w:rPr>
          <w:rFonts w:ascii="Times New Roman" w:hAnsi="Times New Roman" w:cs="Times New Roman"/>
          <w:sz w:val="24"/>
          <w:szCs w:val="24"/>
        </w:rPr>
        <w:t>ings publication about energy effi</w:t>
      </w:r>
      <w:r w:rsidRPr="005C249B">
        <w:rPr>
          <w:rFonts w:ascii="Times New Roman" w:hAnsi="Times New Roman" w:cs="Times New Roman"/>
          <w:sz w:val="24"/>
          <w:szCs w:val="24"/>
        </w:rPr>
        <w:t>cient scheduling has been published during this cooperation, and</w:t>
      </w:r>
      <w:r>
        <w:rPr>
          <w:rFonts w:ascii="Times New Roman" w:hAnsi="Times New Roman" w:cs="Times New Roman"/>
          <w:sz w:val="24"/>
          <w:szCs w:val="24"/>
        </w:rPr>
        <w:t xml:space="preserve"> </w:t>
      </w:r>
      <w:r w:rsidRPr="005C249B">
        <w:rPr>
          <w:rFonts w:ascii="Times New Roman" w:hAnsi="Times New Roman" w:cs="Times New Roman"/>
          <w:sz w:val="24"/>
          <w:szCs w:val="24"/>
        </w:rPr>
        <w:t>this connection is therefore important mainly for the energy optimi</w:t>
      </w:r>
      <w:r>
        <w:rPr>
          <w:rFonts w:ascii="Times New Roman" w:hAnsi="Times New Roman" w:cs="Times New Roman"/>
          <w:sz w:val="24"/>
          <w:szCs w:val="24"/>
        </w:rPr>
        <w:t>s</w:t>
      </w:r>
      <w:r w:rsidRPr="005C249B">
        <w:rPr>
          <w:rFonts w:ascii="Times New Roman" w:hAnsi="Times New Roman" w:cs="Times New Roman"/>
          <w:sz w:val="24"/>
          <w:szCs w:val="24"/>
        </w:rPr>
        <w:t>ation in WP3 and the construction of the</w:t>
      </w:r>
      <w:r>
        <w:rPr>
          <w:rFonts w:ascii="Times New Roman" w:hAnsi="Times New Roman" w:cs="Times New Roman"/>
          <w:sz w:val="24"/>
          <w:szCs w:val="24"/>
        </w:rPr>
        <w:t xml:space="preserve"> </w:t>
      </w:r>
      <w:r w:rsidRPr="005C249B">
        <w:rPr>
          <w:rFonts w:ascii="Times New Roman" w:hAnsi="Times New Roman" w:cs="Times New Roman"/>
          <w:sz w:val="24"/>
          <w:szCs w:val="24"/>
        </w:rPr>
        <w:t xml:space="preserve">controller in WP3. A </w:t>
      </w:r>
      <w:proofErr w:type="gramStart"/>
      <w:r w:rsidRPr="005C249B">
        <w:rPr>
          <w:rFonts w:ascii="Times New Roman" w:hAnsi="Times New Roman" w:cs="Times New Roman"/>
          <w:sz w:val="24"/>
          <w:szCs w:val="24"/>
        </w:rPr>
        <w:t>6 month</w:t>
      </w:r>
      <w:proofErr w:type="gramEnd"/>
      <w:r w:rsidRPr="005C249B">
        <w:rPr>
          <w:rFonts w:ascii="Times New Roman" w:hAnsi="Times New Roman" w:cs="Times New Roman"/>
          <w:sz w:val="24"/>
          <w:szCs w:val="24"/>
        </w:rPr>
        <w:t xml:space="preserve"> visit is planned in the middle of WP3 during which the most critical part of the</w:t>
      </w:r>
      <w:r>
        <w:rPr>
          <w:rFonts w:ascii="Times New Roman" w:hAnsi="Times New Roman" w:cs="Times New Roman"/>
          <w:sz w:val="24"/>
          <w:szCs w:val="24"/>
        </w:rPr>
        <w:t xml:space="preserve"> </w:t>
      </w:r>
      <w:r w:rsidRPr="005C249B">
        <w:rPr>
          <w:rFonts w:ascii="Times New Roman" w:hAnsi="Times New Roman" w:cs="Times New Roman"/>
          <w:sz w:val="24"/>
          <w:szCs w:val="24"/>
        </w:rPr>
        <w:t>smart controller is to be constructed.</w:t>
      </w:r>
    </w:p>
    <w:p w14:paraId="584654D8" w14:textId="5B6B901B" w:rsidR="005C249B" w:rsidRPr="005C249B" w:rsidRDefault="005C249B" w:rsidP="005C249B">
      <w:pPr>
        <w:autoSpaceDE w:val="0"/>
        <w:autoSpaceDN w:val="0"/>
        <w:adjustRightInd w:val="0"/>
        <w:spacing w:after="0" w:line="360" w:lineRule="auto"/>
        <w:jc w:val="both"/>
        <w:rPr>
          <w:rFonts w:ascii="Times New Roman" w:hAnsi="Times New Roman" w:cs="Times New Roman"/>
          <w:sz w:val="24"/>
          <w:szCs w:val="24"/>
        </w:rPr>
      </w:pPr>
      <w:r w:rsidRPr="005C249B">
        <w:rPr>
          <w:rFonts w:ascii="Times New Roman" w:hAnsi="Times New Roman" w:cs="Times New Roman"/>
          <w:sz w:val="24"/>
          <w:szCs w:val="24"/>
        </w:rPr>
        <w:t>The PI has been cooperating with the Electronic Commerce Group in TU</w:t>
      </w:r>
      <w:r>
        <w:rPr>
          <w:rFonts w:ascii="Times New Roman" w:hAnsi="Times New Roman" w:cs="Times New Roman"/>
          <w:sz w:val="24"/>
          <w:szCs w:val="24"/>
        </w:rPr>
        <w:t xml:space="preserve"> Wien led by </w:t>
      </w:r>
      <w:proofErr w:type="spellStart"/>
      <w:r>
        <w:rPr>
          <w:rFonts w:ascii="Times New Roman" w:hAnsi="Times New Roman" w:cs="Times New Roman"/>
          <w:sz w:val="24"/>
          <w:szCs w:val="24"/>
        </w:rPr>
        <w:t>Prof.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Ivona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Brandi</w:t>
      </w:r>
      <w:r w:rsidRPr="005C249B">
        <w:rPr>
          <w:rFonts w:ascii="Times New Roman" w:hAnsi="Times New Roman" w:cs="Times New Roman"/>
          <w:sz w:val="24"/>
          <w:szCs w:val="24"/>
        </w:rPr>
        <w:t>c</w:t>
      </w:r>
      <w:proofErr w:type="spellEnd"/>
      <w:r w:rsidRPr="005C249B">
        <w:rPr>
          <w:rFonts w:ascii="Times New Roman" w:hAnsi="Times New Roman" w:cs="Times New Roman"/>
          <w:sz w:val="24"/>
          <w:szCs w:val="24"/>
        </w:rPr>
        <w:t xml:space="preserve"> since</w:t>
      </w:r>
      <w:r>
        <w:rPr>
          <w:rFonts w:ascii="Times New Roman" w:hAnsi="Times New Roman" w:cs="Times New Roman"/>
          <w:sz w:val="24"/>
          <w:szCs w:val="24"/>
        </w:rPr>
        <w:t xml:space="preserve"> the </w:t>
      </w:r>
      <w:r w:rsidRPr="005C249B">
        <w:rPr>
          <w:rFonts w:ascii="Times New Roman" w:hAnsi="Times New Roman" w:cs="Times New Roman"/>
          <w:sz w:val="24"/>
          <w:szCs w:val="24"/>
        </w:rPr>
        <w:t>spring</w:t>
      </w:r>
      <w:r>
        <w:rPr>
          <w:rFonts w:ascii="Times New Roman" w:hAnsi="Times New Roman" w:cs="Times New Roman"/>
          <w:sz w:val="24"/>
          <w:szCs w:val="24"/>
        </w:rPr>
        <w:t xml:space="preserve"> of</w:t>
      </w:r>
      <w:r w:rsidRPr="005C249B">
        <w:rPr>
          <w:rFonts w:ascii="Times New Roman" w:hAnsi="Times New Roman" w:cs="Times New Roman"/>
          <w:sz w:val="24"/>
          <w:szCs w:val="24"/>
        </w:rPr>
        <w:t xml:space="preserve"> 2015 inside the COST action IC1305 framework. </w:t>
      </w:r>
      <w:r>
        <w:rPr>
          <w:rFonts w:ascii="Times New Roman" w:hAnsi="Times New Roman" w:cs="Times New Roman"/>
          <w:sz w:val="24"/>
          <w:szCs w:val="24"/>
        </w:rPr>
        <w:t xml:space="preserve"> Work on cost and </w:t>
      </w:r>
      <w:r>
        <w:rPr>
          <w:rFonts w:ascii="Times New Roman" w:hAnsi="Times New Roman" w:cs="Times New Roman"/>
          <w:sz w:val="24"/>
          <w:szCs w:val="24"/>
        </w:rPr>
        <w:lastRenderedPageBreak/>
        <w:t>energy effi</w:t>
      </w:r>
      <w:r w:rsidRPr="005C249B">
        <w:rPr>
          <w:rFonts w:ascii="Times New Roman" w:hAnsi="Times New Roman" w:cs="Times New Roman"/>
          <w:sz w:val="24"/>
          <w:szCs w:val="24"/>
        </w:rPr>
        <w:t xml:space="preserve">cient cloud scheduling </w:t>
      </w:r>
      <w:proofErr w:type="gramStart"/>
      <w:r w:rsidRPr="005C249B">
        <w:rPr>
          <w:rFonts w:ascii="Times New Roman" w:hAnsi="Times New Roman" w:cs="Times New Roman"/>
          <w:sz w:val="24"/>
          <w:szCs w:val="24"/>
        </w:rPr>
        <w:t>was</w:t>
      </w:r>
      <w:r>
        <w:rPr>
          <w:rFonts w:ascii="Times New Roman" w:hAnsi="Times New Roman" w:cs="Times New Roman"/>
          <w:sz w:val="24"/>
          <w:szCs w:val="24"/>
        </w:rPr>
        <w:t xml:space="preserve"> </w:t>
      </w:r>
      <w:r w:rsidRPr="005C249B">
        <w:rPr>
          <w:rFonts w:ascii="Times New Roman" w:hAnsi="Times New Roman" w:cs="Times New Roman"/>
          <w:sz w:val="24"/>
          <w:szCs w:val="24"/>
        </w:rPr>
        <w:t>done</w:t>
      </w:r>
      <w:proofErr w:type="gramEnd"/>
      <w:r w:rsidRPr="005C249B">
        <w:rPr>
          <w:rFonts w:ascii="Times New Roman" w:hAnsi="Times New Roman" w:cs="Times New Roman"/>
          <w:sz w:val="24"/>
          <w:szCs w:val="24"/>
        </w:rPr>
        <w:t xml:space="preserve"> by extending the Philharmonic cloud simulator</w:t>
      </w:r>
      <w:r>
        <w:rPr>
          <w:rStyle w:val="FootnoteReference"/>
          <w:rFonts w:ascii="Times New Roman" w:hAnsi="Times New Roman" w:cs="Times New Roman"/>
          <w:sz w:val="24"/>
          <w:szCs w:val="24"/>
        </w:rPr>
        <w:footnoteReference w:id="17"/>
      </w:r>
      <w:r w:rsidRPr="005C249B">
        <w:rPr>
          <w:rFonts w:ascii="Times New Roman" w:hAnsi="Times New Roman" w:cs="Times New Roman"/>
          <w:sz w:val="24"/>
          <w:szCs w:val="24"/>
        </w:rPr>
        <w:t xml:space="preserve"> created at TU Wien with a multi-core model developed by</w:t>
      </w:r>
      <w:r>
        <w:rPr>
          <w:rFonts w:ascii="Times New Roman" w:hAnsi="Times New Roman" w:cs="Times New Roman"/>
          <w:sz w:val="24"/>
          <w:szCs w:val="24"/>
        </w:rPr>
        <w:t xml:space="preserve"> </w:t>
      </w:r>
      <w:r w:rsidRPr="005C249B">
        <w:rPr>
          <w:rFonts w:ascii="Times New Roman" w:hAnsi="Times New Roman" w:cs="Times New Roman"/>
          <w:sz w:val="24"/>
          <w:szCs w:val="24"/>
        </w:rPr>
        <w:t>the PI at</w:t>
      </w:r>
      <w:r>
        <w:rPr>
          <w:rFonts w:ascii="Times New Roman" w:hAnsi="Times New Roman" w:cs="Times New Roman"/>
          <w:sz w:val="24"/>
          <w:szCs w:val="24"/>
        </w:rPr>
        <w:t xml:space="preserve"> Å</w:t>
      </w:r>
      <w:r w:rsidRPr="005C249B">
        <w:rPr>
          <w:rFonts w:ascii="Times New Roman" w:hAnsi="Times New Roman" w:cs="Times New Roman"/>
          <w:sz w:val="24"/>
          <w:szCs w:val="24"/>
        </w:rPr>
        <w:t xml:space="preserve">bo Akademi University. </w:t>
      </w:r>
      <w:r>
        <w:rPr>
          <w:rFonts w:ascii="Times New Roman" w:hAnsi="Times New Roman" w:cs="Times New Roman"/>
          <w:sz w:val="24"/>
          <w:szCs w:val="24"/>
        </w:rPr>
        <w:t xml:space="preserve">   </w:t>
      </w:r>
      <w:r w:rsidRPr="005C249B">
        <w:rPr>
          <w:rFonts w:ascii="Times New Roman" w:hAnsi="Times New Roman" w:cs="Times New Roman"/>
          <w:sz w:val="24"/>
          <w:szCs w:val="24"/>
        </w:rPr>
        <w:t xml:space="preserve">A journal has been accepted in the IEEE Transactions journal </w:t>
      </w:r>
      <w:proofErr w:type="gramStart"/>
      <w:r w:rsidRPr="005C249B">
        <w:rPr>
          <w:rFonts w:ascii="Times New Roman" w:hAnsi="Times New Roman" w:cs="Times New Roman"/>
          <w:sz w:val="24"/>
          <w:szCs w:val="24"/>
        </w:rPr>
        <w:t>as a result</w:t>
      </w:r>
      <w:proofErr w:type="gramEnd"/>
      <w:r w:rsidRPr="005C249B">
        <w:rPr>
          <w:rFonts w:ascii="Times New Roman" w:hAnsi="Times New Roman" w:cs="Times New Roman"/>
          <w:sz w:val="24"/>
          <w:szCs w:val="24"/>
        </w:rPr>
        <w:t xml:space="preserve"> of</w:t>
      </w:r>
      <w:r>
        <w:rPr>
          <w:rFonts w:ascii="Times New Roman" w:hAnsi="Times New Roman" w:cs="Times New Roman"/>
          <w:sz w:val="24"/>
          <w:szCs w:val="24"/>
        </w:rPr>
        <w:t xml:space="preserve"> </w:t>
      </w:r>
      <w:r w:rsidRPr="005C249B">
        <w:rPr>
          <w:rFonts w:ascii="Times New Roman" w:hAnsi="Times New Roman" w:cs="Times New Roman"/>
          <w:sz w:val="24"/>
          <w:szCs w:val="24"/>
        </w:rPr>
        <w:t xml:space="preserve">this cooperation. A </w:t>
      </w:r>
      <w:proofErr w:type="gramStart"/>
      <w:r w:rsidRPr="005C249B">
        <w:rPr>
          <w:rFonts w:ascii="Times New Roman" w:hAnsi="Times New Roman" w:cs="Times New Roman"/>
          <w:sz w:val="24"/>
          <w:szCs w:val="24"/>
        </w:rPr>
        <w:t>3 month</w:t>
      </w:r>
      <w:proofErr w:type="gramEnd"/>
      <w:r w:rsidRPr="005C249B">
        <w:rPr>
          <w:rFonts w:ascii="Times New Roman" w:hAnsi="Times New Roman" w:cs="Times New Roman"/>
          <w:sz w:val="24"/>
          <w:szCs w:val="24"/>
        </w:rPr>
        <w:t xml:space="preserve"> research mobility is planned in the early WP2 </w:t>
      </w:r>
      <w:r>
        <w:rPr>
          <w:rFonts w:ascii="Times New Roman" w:hAnsi="Times New Roman" w:cs="Times New Roman"/>
          <w:sz w:val="24"/>
          <w:szCs w:val="24"/>
        </w:rPr>
        <w:t>fi</w:t>
      </w:r>
      <w:r w:rsidRPr="005C249B">
        <w:rPr>
          <w:rFonts w:ascii="Times New Roman" w:hAnsi="Times New Roman" w:cs="Times New Roman"/>
          <w:sz w:val="24"/>
          <w:szCs w:val="24"/>
        </w:rPr>
        <w:t>rstly to evaluate complementary work</w:t>
      </w:r>
      <w:r>
        <w:rPr>
          <w:rFonts w:ascii="Times New Roman" w:hAnsi="Times New Roman" w:cs="Times New Roman"/>
          <w:sz w:val="24"/>
          <w:szCs w:val="24"/>
        </w:rPr>
        <w:t xml:space="preserve"> </w:t>
      </w:r>
      <w:r w:rsidRPr="005C249B">
        <w:rPr>
          <w:rFonts w:ascii="Times New Roman" w:hAnsi="Times New Roman" w:cs="Times New Roman"/>
          <w:sz w:val="24"/>
          <w:szCs w:val="24"/>
        </w:rPr>
        <w:t xml:space="preserve">and its suitability in our project. </w:t>
      </w:r>
      <w:r>
        <w:rPr>
          <w:rFonts w:ascii="Times New Roman" w:hAnsi="Times New Roman" w:cs="Times New Roman"/>
          <w:sz w:val="24"/>
          <w:szCs w:val="24"/>
        </w:rPr>
        <w:t xml:space="preserve"> </w:t>
      </w:r>
      <w:r w:rsidRPr="005C249B">
        <w:rPr>
          <w:rFonts w:ascii="Times New Roman" w:hAnsi="Times New Roman" w:cs="Times New Roman"/>
          <w:sz w:val="24"/>
          <w:szCs w:val="24"/>
        </w:rPr>
        <w:t>Secondly, their expertise is of highest value early in WP2 after the meta-data</w:t>
      </w:r>
      <w:r>
        <w:rPr>
          <w:rFonts w:ascii="Times New Roman" w:hAnsi="Times New Roman" w:cs="Times New Roman"/>
          <w:sz w:val="24"/>
          <w:szCs w:val="24"/>
        </w:rPr>
        <w:t xml:space="preserve"> </w:t>
      </w:r>
      <w:r w:rsidRPr="005C249B">
        <w:rPr>
          <w:rFonts w:ascii="Times New Roman" w:hAnsi="Times New Roman" w:cs="Times New Roman"/>
          <w:sz w:val="24"/>
          <w:szCs w:val="24"/>
        </w:rPr>
        <w:t xml:space="preserve">framework </w:t>
      </w:r>
      <w:proofErr w:type="gramStart"/>
      <w:r w:rsidRPr="005C249B">
        <w:rPr>
          <w:rFonts w:ascii="Times New Roman" w:hAnsi="Times New Roman" w:cs="Times New Roman"/>
          <w:sz w:val="24"/>
          <w:szCs w:val="24"/>
        </w:rPr>
        <w:t>has been established</w:t>
      </w:r>
      <w:proofErr w:type="gramEnd"/>
      <w:r w:rsidRPr="005C249B">
        <w:rPr>
          <w:rFonts w:ascii="Times New Roman" w:hAnsi="Times New Roman" w:cs="Times New Roman"/>
          <w:sz w:val="24"/>
          <w:szCs w:val="24"/>
        </w:rPr>
        <w:t xml:space="preserve"> in WP1 in order to adapt and evaluate our framework in cloud environments.</w:t>
      </w:r>
    </w:p>
    <w:p w14:paraId="4C55F758" w14:textId="77777777" w:rsidR="000A07C9" w:rsidRDefault="000A07C9" w:rsidP="005C249B">
      <w:pPr>
        <w:autoSpaceDE w:val="0"/>
        <w:autoSpaceDN w:val="0"/>
        <w:adjustRightInd w:val="0"/>
        <w:spacing w:after="0" w:line="360" w:lineRule="auto"/>
        <w:jc w:val="both"/>
        <w:rPr>
          <w:rFonts w:ascii="Times New Roman" w:hAnsi="Times New Roman" w:cs="Times New Roman"/>
          <w:sz w:val="24"/>
          <w:szCs w:val="24"/>
        </w:rPr>
      </w:pPr>
    </w:p>
    <w:p w14:paraId="694233C0" w14:textId="67EEE37B" w:rsidR="00055E0F" w:rsidRPr="005C249B" w:rsidRDefault="005C249B" w:rsidP="005C249B">
      <w:pPr>
        <w:autoSpaceDE w:val="0"/>
        <w:autoSpaceDN w:val="0"/>
        <w:adjustRightInd w:val="0"/>
        <w:spacing w:after="0" w:line="360" w:lineRule="auto"/>
        <w:jc w:val="both"/>
        <w:rPr>
          <w:rFonts w:ascii="Times New Roman" w:hAnsi="Times New Roman" w:cs="Times New Roman"/>
          <w:sz w:val="24"/>
          <w:szCs w:val="24"/>
        </w:rPr>
      </w:pPr>
      <w:r w:rsidRPr="005C249B">
        <w:rPr>
          <w:rFonts w:ascii="Times New Roman" w:hAnsi="Times New Roman" w:cs="Times New Roman"/>
          <w:sz w:val="24"/>
          <w:szCs w:val="24"/>
        </w:rPr>
        <w:t xml:space="preserve">The most recent in the collaboration network is </w:t>
      </w:r>
      <w:proofErr w:type="spellStart"/>
      <w:r w:rsidRPr="005C249B">
        <w:rPr>
          <w:rFonts w:ascii="Times New Roman" w:hAnsi="Times New Roman" w:cs="Times New Roman"/>
          <w:sz w:val="24"/>
          <w:szCs w:val="24"/>
        </w:rPr>
        <w:t>Dr.</w:t>
      </w:r>
      <w:proofErr w:type="spellEnd"/>
      <w:r w:rsidRPr="005C249B">
        <w:rPr>
          <w:rFonts w:ascii="Times New Roman" w:hAnsi="Times New Roman" w:cs="Times New Roman"/>
          <w:sz w:val="24"/>
          <w:szCs w:val="24"/>
        </w:rPr>
        <w:t xml:space="preserve"> Alexandra </w:t>
      </w:r>
      <w:proofErr w:type="spellStart"/>
      <w:r w:rsidRPr="005C249B">
        <w:rPr>
          <w:rFonts w:ascii="Times New Roman" w:hAnsi="Times New Roman" w:cs="Times New Roman"/>
          <w:sz w:val="24"/>
          <w:szCs w:val="24"/>
        </w:rPr>
        <w:t>Jimborean</w:t>
      </w:r>
      <w:proofErr w:type="spellEnd"/>
      <w:r w:rsidRPr="005C249B">
        <w:rPr>
          <w:rFonts w:ascii="Times New Roman" w:hAnsi="Times New Roman" w:cs="Times New Roman"/>
          <w:sz w:val="24"/>
          <w:szCs w:val="24"/>
        </w:rPr>
        <w:t xml:space="preserve"> from Uppsala University in Sweden. Their</w:t>
      </w:r>
      <w:r w:rsidR="000A07C9">
        <w:rPr>
          <w:rFonts w:ascii="Times New Roman" w:hAnsi="Times New Roman" w:cs="Times New Roman"/>
          <w:sz w:val="24"/>
          <w:szCs w:val="24"/>
        </w:rPr>
        <w:t xml:space="preserve"> </w:t>
      </w:r>
      <w:r w:rsidRPr="005C249B">
        <w:rPr>
          <w:rFonts w:ascii="Times New Roman" w:hAnsi="Times New Roman" w:cs="Times New Roman"/>
          <w:sz w:val="24"/>
          <w:szCs w:val="24"/>
        </w:rPr>
        <w:t>lab group is working on compile-time and runtime code analysis and transformation for performance and energy</w:t>
      </w:r>
      <w:r w:rsidR="000A07C9">
        <w:rPr>
          <w:rFonts w:ascii="Times New Roman" w:hAnsi="Times New Roman" w:cs="Times New Roman"/>
          <w:sz w:val="24"/>
          <w:szCs w:val="24"/>
        </w:rPr>
        <w:t xml:space="preserve"> effi</w:t>
      </w:r>
      <w:r w:rsidRPr="005C249B">
        <w:rPr>
          <w:rFonts w:ascii="Times New Roman" w:hAnsi="Times New Roman" w:cs="Times New Roman"/>
          <w:sz w:val="24"/>
          <w:szCs w:val="24"/>
        </w:rPr>
        <w:t>ciency using LLVM. Her group has developed a monitoring and feedback system for re-organizing instruction</w:t>
      </w:r>
      <w:r w:rsidR="000A07C9">
        <w:rPr>
          <w:rFonts w:ascii="Times New Roman" w:hAnsi="Times New Roman" w:cs="Times New Roman"/>
          <w:sz w:val="24"/>
          <w:szCs w:val="24"/>
        </w:rPr>
        <w:t xml:space="preserve"> </w:t>
      </w:r>
      <w:r w:rsidRPr="005C249B">
        <w:rPr>
          <w:rFonts w:ascii="Times New Roman" w:hAnsi="Times New Roman" w:cs="Times New Roman"/>
          <w:sz w:val="24"/>
          <w:szCs w:val="24"/>
        </w:rPr>
        <w:t>calls based on their memory intensity. With this knowledge, their input is essential in WP2 when constructing the</w:t>
      </w:r>
      <w:r w:rsidR="000A07C9">
        <w:rPr>
          <w:rFonts w:ascii="Times New Roman" w:hAnsi="Times New Roman" w:cs="Times New Roman"/>
          <w:sz w:val="24"/>
          <w:szCs w:val="24"/>
        </w:rPr>
        <w:t xml:space="preserve"> </w:t>
      </w:r>
      <w:r w:rsidRPr="005C249B">
        <w:rPr>
          <w:rFonts w:ascii="Times New Roman" w:hAnsi="Times New Roman" w:cs="Times New Roman"/>
          <w:sz w:val="24"/>
          <w:szCs w:val="24"/>
        </w:rPr>
        <w:t xml:space="preserve">monitor system. </w:t>
      </w:r>
      <w:proofErr w:type="gramStart"/>
      <w:r w:rsidRPr="005C249B">
        <w:rPr>
          <w:rFonts w:ascii="Times New Roman" w:hAnsi="Times New Roman" w:cs="Times New Roman"/>
          <w:sz w:val="24"/>
          <w:szCs w:val="24"/>
        </w:rPr>
        <w:t>Also</w:t>
      </w:r>
      <w:proofErr w:type="gramEnd"/>
      <w:r w:rsidRPr="005C249B">
        <w:rPr>
          <w:rFonts w:ascii="Times New Roman" w:hAnsi="Times New Roman" w:cs="Times New Roman"/>
          <w:sz w:val="24"/>
          <w:szCs w:val="24"/>
        </w:rPr>
        <w:t>, our collaboration with overlapping expertise is needed in WP4 constructing the demonstrator.</w:t>
      </w:r>
      <w:r w:rsidR="000A07C9">
        <w:rPr>
          <w:rFonts w:ascii="Times New Roman" w:hAnsi="Times New Roman" w:cs="Times New Roman"/>
          <w:sz w:val="24"/>
          <w:szCs w:val="24"/>
        </w:rPr>
        <w:t xml:space="preserve">  </w:t>
      </w:r>
      <w:r w:rsidRPr="005C249B">
        <w:rPr>
          <w:rFonts w:ascii="Times New Roman" w:hAnsi="Times New Roman" w:cs="Times New Roman"/>
          <w:sz w:val="24"/>
          <w:szCs w:val="24"/>
        </w:rPr>
        <w:t xml:space="preserve">No mobility </w:t>
      </w:r>
      <w:proofErr w:type="gramStart"/>
      <w:r w:rsidRPr="005C249B">
        <w:rPr>
          <w:rFonts w:ascii="Times New Roman" w:hAnsi="Times New Roman" w:cs="Times New Roman"/>
          <w:sz w:val="24"/>
          <w:szCs w:val="24"/>
        </w:rPr>
        <w:t>is planned</w:t>
      </w:r>
      <w:proofErr w:type="gramEnd"/>
      <w:r w:rsidRPr="005C249B">
        <w:rPr>
          <w:rFonts w:ascii="Times New Roman" w:hAnsi="Times New Roman" w:cs="Times New Roman"/>
          <w:sz w:val="24"/>
          <w:szCs w:val="24"/>
        </w:rPr>
        <w:t xml:space="preserve"> together with this team, but since Uppsala is located very close to Turku ad-hoc visits can</w:t>
      </w:r>
      <w:r w:rsidR="000A07C9">
        <w:rPr>
          <w:rFonts w:ascii="Times New Roman" w:hAnsi="Times New Roman" w:cs="Times New Roman"/>
          <w:sz w:val="24"/>
          <w:szCs w:val="24"/>
        </w:rPr>
        <w:t xml:space="preserve"> </w:t>
      </w:r>
      <w:r w:rsidRPr="005C249B">
        <w:rPr>
          <w:rFonts w:ascii="Times New Roman" w:hAnsi="Times New Roman" w:cs="Times New Roman"/>
          <w:sz w:val="24"/>
          <w:szCs w:val="24"/>
        </w:rPr>
        <w:t>be arranged without extensive pre-planning.</w:t>
      </w:r>
    </w:p>
    <w:p w14:paraId="3171EA63" w14:textId="77777777" w:rsidR="000A07C9" w:rsidRDefault="000A07C9" w:rsidP="005C249B">
      <w:pPr>
        <w:autoSpaceDE w:val="0"/>
        <w:autoSpaceDN w:val="0"/>
        <w:adjustRightInd w:val="0"/>
        <w:spacing w:after="0" w:line="240" w:lineRule="auto"/>
        <w:rPr>
          <w:rFonts w:ascii="CMBX12" w:hAnsi="CMBX12" w:cs="CMBX12"/>
          <w:sz w:val="24"/>
          <w:szCs w:val="24"/>
        </w:rPr>
      </w:pPr>
    </w:p>
    <w:p w14:paraId="1D903C15" w14:textId="2446A75E" w:rsidR="005C249B" w:rsidRPr="000A07C9" w:rsidRDefault="000A07C9" w:rsidP="005C249B">
      <w:pPr>
        <w:autoSpaceDE w:val="0"/>
        <w:autoSpaceDN w:val="0"/>
        <w:adjustRightInd w:val="0"/>
        <w:spacing w:after="0" w:line="240" w:lineRule="auto"/>
        <w:rPr>
          <w:rFonts w:ascii="Times New Roman" w:hAnsi="Times New Roman" w:cs="Times New Roman"/>
          <w:b/>
          <w:sz w:val="24"/>
          <w:szCs w:val="24"/>
        </w:rPr>
      </w:pPr>
      <w:commentRangeStart w:id="356"/>
      <w:r w:rsidRPr="000A07C9">
        <w:rPr>
          <w:rFonts w:ascii="Times New Roman" w:hAnsi="Times New Roman" w:cs="Times New Roman"/>
          <w:b/>
          <w:sz w:val="24"/>
          <w:szCs w:val="24"/>
        </w:rPr>
        <w:t>Relation to S</w:t>
      </w:r>
      <w:r w:rsidR="005C249B" w:rsidRPr="000A07C9">
        <w:rPr>
          <w:rFonts w:ascii="Times New Roman" w:hAnsi="Times New Roman" w:cs="Times New Roman"/>
          <w:b/>
          <w:sz w:val="24"/>
          <w:szCs w:val="24"/>
        </w:rPr>
        <w:t>trateg</w:t>
      </w:r>
      <w:r w:rsidRPr="000A07C9">
        <w:rPr>
          <w:rFonts w:ascii="Times New Roman" w:hAnsi="Times New Roman" w:cs="Times New Roman"/>
          <w:b/>
          <w:sz w:val="24"/>
          <w:szCs w:val="24"/>
        </w:rPr>
        <w:t>ic Centres of R</w:t>
      </w:r>
      <w:r w:rsidR="005C249B" w:rsidRPr="000A07C9">
        <w:rPr>
          <w:rFonts w:ascii="Times New Roman" w:hAnsi="Times New Roman" w:cs="Times New Roman"/>
          <w:b/>
          <w:sz w:val="24"/>
          <w:szCs w:val="24"/>
        </w:rPr>
        <w:t>esearch</w:t>
      </w:r>
      <w:commentRangeEnd w:id="356"/>
      <w:r>
        <w:rPr>
          <w:rStyle w:val="CommentReference"/>
        </w:rPr>
        <w:commentReference w:id="356"/>
      </w:r>
    </w:p>
    <w:p w14:paraId="12F0F74E" w14:textId="77777777" w:rsidR="000A07C9" w:rsidRDefault="000A07C9" w:rsidP="005C249B">
      <w:pPr>
        <w:autoSpaceDE w:val="0"/>
        <w:autoSpaceDN w:val="0"/>
        <w:adjustRightInd w:val="0"/>
        <w:spacing w:after="0" w:line="240" w:lineRule="auto"/>
        <w:rPr>
          <w:rFonts w:ascii="CMR10" w:hAnsi="CMR10" w:cs="CMR10"/>
          <w:sz w:val="20"/>
          <w:szCs w:val="20"/>
        </w:rPr>
      </w:pPr>
    </w:p>
    <w:p w14:paraId="2A64ED8E" w14:textId="27452E40" w:rsidR="005C249B" w:rsidRDefault="005C249B" w:rsidP="000A07C9">
      <w:pPr>
        <w:autoSpaceDE w:val="0"/>
        <w:autoSpaceDN w:val="0"/>
        <w:adjustRightInd w:val="0"/>
        <w:spacing w:after="0" w:line="360" w:lineRule="auto"/>
        <w:jc w:val="both"/>
        <w:rPr>
          <w:rFonts w:ascii="Times New Roman" w:hAnsi="Times New Roman" w:cs="Times New Roman"/>
          <w:sz w:val="24"/>
          <w:szCs w:val="24"/>
        </w:rPr>
      </w:pPr>
      <w:r w:rsidRPr="000A07C9">
        <w:rPr>
          <w:rFonts w:ascii="Times New Roman" w:hAnsi="Times New Roman" w:cs="Times New Roman"/>
          <w:sz w:val="24"/>
          <w:szCs w:val="24"/>
        </w:rPr>
        <w:t xml:space="preserve">Since the Strategic Centres for Science, Technology and Innovation </w:t>
      </w:r>
      <w:proofErr w:type="gramStart"/>
      <w:r w:rsidRPr="000A07C9">
        <w:rPr>
          <w:rFonts w:ascii="Times New Roman" w:hAnsi="Times New Roman" w:cs="Times New Roman"/>
          <w:sz w:val="24"/>
          <w:szCs w:val="24"/>
        </w:rPr>
        <w:t>are being shut down</w:t>
      </w:r>
      <w:proofErr w:type="gramEnd"/>
      <w:r w:rsidRPr="000A07C9">
        <w:rPr>
          <w:rFonts w:ascii="Times New Roman" w:hAnsi="Times New Roman" w:cs="Times New Roman"/>
          <w:sz w:val="24"/>
          <w:szCs w:val="24"/>
        </w:rPr>
        <w:t>, there is no concrete</w:t>
      </w:r>
      <w:r w:rsidR="000A07C9">
        <w:rPr>
          <w:rFonts w:ascii="Times New Roman" w:hAnsi="Times New Roman" w:cs="Times New Roman"/>
          <w:sz w:val="24"/>
          <w:szCs w:val="24"/>
        </w:rPr>
        <w:t xml:space="preserve"> </w:t>
      </w:r>
      <w:r w:rsidRPr="000A07C9">
        <w:rPr>
          <w:rFonts w:ascii="Times New Roman" w:hAnsi="Times New Roman" w:cs="Times New Roman"/>
          <w:sz w:val="24"/>
          <w:szCs w:val="24"/>
        </w:rPr>
        <w:t xml:space="preserve">cooperation planned. </w:t>
      </w:r>
      <w:r w:rsidR="000A07C9">
        <w:rPr>
          <w:rFonts w:ascii="Times New Roman" w:hAnsi="Times New Roman" w:cs="Times New Roman"/>
          <w:sz w:val="24"/>
          <w:szCs w:val="24"/>
        </w:rPr>
        <w:t xml:space="preserve"> </w:t>
      </w:r>
      <w:r w:rsidRPr="000A07C9">
        <w:rPr>
          <w:rFonts w:ascii="Times New Roman" w:hAnsi="Times New Roman" w:cs="Times New Roman"/>
          <w:sz w:val="24"/>
          <w:szCs w:val="24"/>
        </w:rPr>
        <w:t>However many of the SHOKs are planning new ways to continue their activities and since</w:t>
      </w:r>
      <w:r w:rsidR="000A07C9">
        <w:rPr>
          <w:rFonts w:ascii="Times New Roman" w:hAnsi="Times New Roman" w:cs="Times New Roman"/>
          <w:sz w:val="24"/>
          <w:szCs w:val="24"/>
        </w:rPr>
        <w:t xml:space="preserve"> </w:t>
      </w:r>
      <w:proofErr w:type="spellStart"/>
      <w:r w:rsidRPr="000A07C9">
        <w:rPr>
          <w:rFonts w:ascii="Times New Roman" w:hAnsi="Times New Roman" w:cs="Times New Roman"/>
          <w:sz w:val="24"/>
          <w:szCs w:val="24"/>
        </w:rPr>
        <w:t>Prof.</w:t>
      </w:r>
      <w:proofErr w:type="spellEnd"/>
      <w:r w:rsidRPr="000A07C9">
        <w:rPr>
          <w:rFonts w:ascii="Times New Roman" w:hAnsi="Times New Roman" w:cs="Times New Roman"/>
          <w:sz w:val="24"/>
          <w:szCs w:val="24"/>
        </w:rPr>
        <w:t xml:space="preserve"> Lilius of </w:t>
      </w:r>
      <w:r w:rsidR="000A07C9">
        <w:rPr>
          <w:rFonts w:ascii="Times New Roman" w:hAnsi="Times New Roman" w:cs="Times New Roman"/>
          <w:sz w:val="24"/>
          <w:szCs w:val="24"/>
        </w:rPr>
        <w:t>the Embedded Systems Lab at Å</w:t>
      </w:r>
      <w:r w:rsidRPr="000A07C9">
        <w:rPr>
          <w:rFonts w:ascii="Times New Roman" w:hAnsi="Times New Roman" w:cs="Times New Roman"/>
          <w:sz w:val="24"/>
          <w:szCs w:val="24"/>
        </w:rPr>
        <w:t>bo Akademi is a member of the FIMECC SG, he will have the</w:t>
      </w:r>
      <w:r w:rsidR="000A07C9">
        <w:rPr>
          <w:rFonts w:ascii="Times New Roman" w:hAnsi="Times New Roman" w:cs="Times New Roman"/>
          <w:sz w:val="24"/>
          <w:szCs w:val="24"/>
        </w:rPr>
        <w:t xml:space="preserve"> </w:t>
      </w:r>
      <w:r w:rsidRPr="000A07C9">
        <w:rPr>
          <w:rFonts w:ascii="Times New Roman" w:hAnsi="Times New Roman" w:cs="Times New Roman"/>
          <w:sz w:val="24"/>
          <w:szCs w:val="24"/>
        </w:rPr>
        <w:t>opportunity to connect up the work in this project with the work done within FIMECC.</w:t>
      </w:r>
    </w:p>
    <w:p w14:paraId="240C1E40" w14:textId="77777777" w:rsidR="000A07C9" w:rsidRPr="000A07C9" w:rsidRDefault="000A07C9" w:rsidP="000A07C9">
      <w:pPr>
        <w:autoSpaceDE w:val="0"/>
        <w:autoSpaceDN w:val="0"/>
        <w:adjustRightInd w:val="0"/>
        <w:spacing w:after="0" w:line="360" w:lineRule="auto"/>
        <w:jc w:val="both"/>
        <w:rPr>
          <w:rFonts w:ascii="Times New Roman" w:hAnsi="Times New Roman" w:cs="Times New Roman"/>
          <w:sz w:val="24"/>
          <w:szCs w:val="24"/>
        </w:rPr>
      </w:pPr>
    </w:p>
    <w:p w14:paraId="7CFA1BA0" w14:textId="07377A75" w:rsidR="005C249B" w:rsidRDefault="000A07C9" w:rsidP="005C249B">
      <w:pPr>
        <w:autoSpaceDE w:val="0"/>
        <w:autoSpaceDN w:val="0"/>
        <w:adjustRightInd w:val="0"/>
        <w:spacing w:after="0" w:line="240" w:lineRule="auto"/>
        <w:rPr>
          <w:rFonts w:ascii="Times New Roman" w:hAnsi="Times New Roman" w:cs="Times New Roman"/>
          <w:b/>
          <w:bCs/>
          <w:color w:val="000000"/>
          <w:sz w:val="28"/>
          <w:szCs w:val="28"/>
          <w:lang w:val="en"/>
        </w:rPr>
      </w:pPr>
      <w:proofErr w:type="gramStart"/>
      <w:r w:rsidRPr="000A07C9">
        <w:rPr>
          <w:rFonts w:ascii="Times New Roman" w:hAnsi="Times New Roman" w:cs="Times New Roman"/>
          <w:b/>
          <w:sz w:val="28"/>
          <w:szCs w:val="28"/>
        </w:rPr>
        <w:t xml:space="preserve">8 </w:t>
      </w:r>
      <w:r w:rsidR="005C249B" w:rsidRPr="000A07C9">
        <w:rPr>
          <w:rFonts w:ascii="Times New Roman" w:hAnsi="Times New Roman" w:cs="Times New Roman"/>
          <w:sz w:val="28"/>
          <w:szCs w:val="28"/>
        </w:rPr>
        <w:t xml:space="preserve"> </w:t>
      </w:r>
      <w:r w:rsidRPr="000A07C9">
        <w:rPr>
          <w:rFonts w:ascii="Times New Roman" w:hAnsi="Times New Roman" w:cs="Times New Roman"/>
          <w:b/>
          <w:bCs/>
          <w:color w:val="000000"/>
          <w:sz w:val="28"/>
          <w:szCs w:val="28"/>
          <w:lang w:val="en"/>
        </w:rPr>
        <w:t>Research</w:t>
      </w:r>
      <w:proofErr w:type="gramEnd"/>
      <w:r w:rsidRPr="000A07C9">
        <w:rPr>
          <w:rFonts w:ascii="Times New Roman" w:hAnsi="Times New Roman" w:cs="Times New Roman"/>
          <w:b/>
          <w:bCs/>
          <w:color w:val="000000"/>
          <w:sz w:val="28"/>
          <w:szCs w:val="28"/>
          <w:lang w:val="en"/>
        </w:rPr>
        <w:t xml:space="preserve"> Careers, Fulfilment of the Mobility Requirement and Researcher Training</w:t>
      </w:r>
    </w:p>
    <w:p w14:paraId="7661A1FC" w14:textId="77777777" w:rsidR="000A07C9" w:rsidRPr="000A07C9" w:rsidRDefault="000A07C9" w:rsidP="005C249B">
      <w:pPr>
        <w:autoSpaceDE w:val="0"/>
        <w:autoSpaceDN w:val="0"/>
        <w:adjustRightInd w:val="0"/>
        <w:spacing w:after="0" w:line="240" w:lineRule="auto"/>
        <w:rPr>
          <w:rFonts w:ascii="Times New Roman" w:hAnsi="Times New Roman" w:cs="Times New Roman"/>
          <w:sz w:val="28"/>
          <w:szCs w:val="28"/>
        </w:rPr>
      </w:pPr>
    </w:p>
    <w:p w14:paraId="3B0D9DF3" w14:textId="6B9E8818" w:rsidR="005C249B" w:rsidRPr="000A07C9" w:rsidRDefault="005C249B" w:rsidP="000A07C9">
      <w:pPr>
        <w:autoSpaceDE w:val="0"/>
        <w:autoSpaceDN w:val="0"/>
        <w:adjustRightInd w:val="0"/>
        <w:spacing w:after="0" w:line="360" w:lineRule="auto"/>
        <w:jc w:val="both"/>
        <w:rPr>
          <w:rFonts w:ascii="Times New Roman" w:hAnsi="Times New Roman" w:cs="Times New Roman"/>
          <w:sz w:val="24"/>
          <w:szCs w:val="24"/>
        </w:rPr>
      </w:pPr>
      <w:r w:rsidRPr="000A07C9">
        <w:rPr>
          <w:rFonts w:ascii="Times New Roman" w:hAnsi="Times New Roman" w:cs="Times New Roman"/>
          <w:sz w:val="24"/>
          <w:szCs w:val="24"/>
        </w:rPr>
        <w:t>Researcher training and supervision: The</w:t>
      </w:r>
      <w:r w:rsidR="00C5691E">
        <w:rPr>
          <w:rFonts w:ascii="Times New Roman" w:hAnsi="Times New Roman" w:cs="Times New Roman"/>
          <w:sz w:val="24"/>
          <w:szCs w:val="24"/>
        </w:rPr>
        <w:t xml:space="preserve"> supervision of PhD students </w:t>
      </w:r>
      <w:proofErr w:type="gramStart"/>
      <w:r w:rsidR="00C5691E">
        <w:rPr>
          <w:rFonts w:ascii="Times New Roman" w:hAnsi="Times New Roman" w:cs="Times New Roman"/>
          <w:sz w:val="24"/>
          <w:szCs w:val="24"/>
        </w:rPr>
        <w:t>is</w:t>
      </w:r>
      <w:r w:rsidRPr="000A07C9">
        <w:rPr>
          <w:rFonts w:ascii="Times New Roman" w:hAnsi="Times New Roman" w:cs="Times New Roman"/>
          <w:sz w:val="24"/>
          <w:szCs w:val="24"/>
        </w:rPr>
        <w:t xml:space="preserve"> carried out</w:t>
      </w:r>
      <w:proofErr w:type="gramEnd"/>
      <w:r w:rsidRPr="000A07C9">
        <w:rPr>
          <w:rFonts w:ascii="Times New Roman" w:hAnsi="Times New Roman" w:cs="Times New Roman"/>
          <w:sz w:val="24"/>
          <w:szCs w:val="24"/>
        </w:rPr>
        <w:t xml:space="preserve"> as teamwork within</w:t>
      </w:r>
      <w:r w:rsidR="000A07C9">
        <w:rPr>
          <w:rFonts w:ascii="Times New Roman" w:hAnsi="Times New Roman" w:cs="Times New Roman"/>
          <w:sz w:val="24"/>
          <w:szCs w:val="24"/>
        </w:rPr>
        <w:t xml:space="preserve"> </w:t>
      </w:r>
      <w:r w:rsidRPr="000A07C9">
        <w:rPr>
          <w:rFonts w:ascii="Times New Roman" w:hAnsi="Times New Roman" w:cs="Times New Roman"/>
          <w:sz w:val="24"/>
          <w:szCs w:val="24"/>
        </w:rPr>
        <w:t>participating senior researcher</w:t>
      </w:r>
      <w:r w:rsidR="000A07C9">
        <w:rPr>
          <w:rFonts w:ascii="Times New Roman" w:hAnsi="Times New Roman" w:cs="Times New Roman"/>
          <w:sz w:val="24"/>
          <w:szCs w:val="24"/>
        </w:rPr>
        <w:t>s, but every student has also offi</w:t>
      </w:r>
      <w:r w:rsidRPr="000A07C9">
        <w:rPr>
          <w:rFonts w:ascii="Times New Roman" w:hAnsi="Times New Roman" w:cs="Times New Roman"/>
          <w:sz w:val="24"/>
          <w:szCs w:val="24"/>
        </w:rPr>
        <w:t>cial supervisors with whom the student makes a study</w:t>
      </w:r>
      <w:r w:rsidR="000A07C9">
        <w:rPr>
          <w:rFonts w:ascii="Times New Roman" w:hAnsi="Times New Roman" w:cs="Times New Roman"/>
          <w:sz w:val="24"/>
          <w:szCs w:val="24"/>
        </w:rPr>
        <w:t xml:space="preserve"> </w:t>
      </w:r>
      <w:r w:rsidRPr="000A07C9">
        <w:rPr>
          <w:rFonts w:ascii="Times New Roman" w:hAnsi="Times New Roman" w:cs="Times New Roman"/>
          <w:sz w:val="24"/>
          <w:szCs w:val="24"/>
        </w:rPr>
        <w:t>and research plans according to the university regulations. Each laboratory consists of researchers at various levels</w:t>
      </w:r>
      <w:r w:rsidR="000A07C9">
        <w:rPr>
          <w:rFonts w:ascii="Times New Roman" w:hAnsi="Times New Roman" w:cs="Times New Roman"/>
          <w:sz w:val="24"/>
          <w:szCs w:val="24"/>
        </w:rPr>
        <w:t xml:space="preserve"> </w:t>
      </w:r>
      <w:r w:rsidRPr="000A07C9">
        <w:rPr>
          <w:rFonts w:ascii="Times New Roman" w:hAnsi="Times New Roman" w:cs="Times New Roman"/>
          <w:sz w:val="24"/>
          <w:szCs w:val="24"/>
        </w:rPr>
        <w:t>of their research career.</w:t>
      </w:r>
      <w:r w:rsidR="000A07C9">
        <w:rPr>
          <w:rFonts w:ascii="Times New Roman" w:hAnsi="Times New Roman" w:cs="Times New Roman"/>
          <w:sz w:val="24"/>
          <w:szCs w:val="24"/>
        </w:rPr>
        <w:t xml:space="preserve"> </w:t>
      </w:r>
      <w:r w:rsidRPr="000A07C9">
        <w:rPr>
          <w:rFonts w:ascii="Times New Roman" w:hAnsi="Times New Roman" w:cs="Times New Roman"/>
          <w:sz w:val="24"/>
          <w:szCs w:val="24"/>
        </w:rPr>
        <w:t xml:space="preserve"> It is paramount for all of them (including professors, researchers and sta</w:t>
      </w:r>
      <w:r w:rsidR="000A07C9">
        <w:rPr>
          <w:rFonts w:ascii="Times New Roman" w:hAnsi="Times New Roman" w:cs="Times New Roman"/>
          <w:sz w:val="24"/>
          <w:szCs w:val="24"/>
        </w:rPr>
        <w:t>ff</w:t>
      </w:r>
      <w:r w:rsidRPr="000A07C9">
        <w:rPr>
          <w:rFonts w:ascii="Times New Roman" w:hAnsi="Times New Roman" w:cs="Times New Roman"/>
          <w:sz w:val="24"/>
          <w:szCs w:val="24"/>
        </w:rPr>
        <w:t>) to periodically</w:t>
      </w:r>
      <w:r w:rsidR="000A07C9">
        <w:rPr>
          <w:rFonts w:ascii="Times New Roman" w:hAnsi="Times New Roman" w:cs="Times New Roman"/>
          <w:sz w:val="24"/>
          <w:szCs w:val="24"/>
        </w:rPr>
        <w:t xml:space="preserve"> </w:t>
      </w:r>
      <w:r w:rsidRPr="000A07C9">
        <w:rPr>
          <w:rFonts w:ascii="Times New Roman" w:hAnsi="Times New Roman" w:cs="Times New Roman"/>
          <w:sz w:val="24"/>
          <w:szCs w:val="24"/>
        </w:rPr>
        <w:t>participate in the researcher training programs and renew their education/</w:t>
      </w:r>
      <w:r w:rsidR="000A07C9">
        <w:rPr>
          <w:rFonts w:ascii="Times New Roman" w:hAnsi="Times New Roman" w:cs="Times New Roman"/>
          <w:sz w:val="24"/>
          <w:szCs w:val="24"/>
        </w:rPr>
        <w:t xml:space="preserve"> </w:t>
      </w:r>
      <w:r w:rsidRPr="000A07C9">
        <w:rPr>
          <w:rFonts w:ascii="Times New Roman" w:hAnsi="Times New Roman" w:cs="Times New Roman"/>
          <w:sz w:val="24"/>
          <w:szCs w:val="24"/>
        </w:rPr>
        <w:t>training.</w:t>
      </w:r>
    </w:p>
    <w:p w14:paraId="130083CE" w14:textId="1361D9AE" w:rsidR="005C249B" w:rsidRDefault="005C249B" w:rsidP="000A07C9">
      <w:pPr>
        <w:autoSpaceDE w:val="0"/>
        <w:autoSpaceDN w:val="0"/>
        <w:adjustRightInd w:val="0"/>
        <w:spacing w:after="0" w:line="360" w:lineRule="auto"/>
        <w:jc w:val="both"/>
        <w:rPr>
          <w:rFonts w:ascii="Times New Roman" w:hAnsi="Times New Roman" w:cs="Times New Roman"/>
          <w:sz w:val="24"/>
          <w:szCs w:val="24"/>
        </w:rPr>
      </w:pPr>
      <w:r w:rsidRPr="000A07C9">
        <w:rPr>
          <w:rFonts w:ascii="Times New Roman" w:hAnsi="Times New Roman" w:cs="Times New Roman"/>
          <w:sz w:val="24"/>
          <w:szCs w:val="24"/>
        </w:rPr>
        <w:t>Promotion of Research Career: With the current application, we seek funding for a post-doc researcher to work</w:t>
      </w:r>
      <w:r w:rsidR="000A07C9">
        <w:rPr>
          <w:rFonts w:ascii="Times New Roman" w:hAnsi="Times New Roman" w:cs="Times New Roman"/>
          <w:sz w:val="24"/>
          <w:szCs w:val="24"/>
        </w:rPr>
        <w:t xml:space="preserve"> </w:t>
      </w:r>
      <w:r w:rsidRPr="000A07C9">
        <w:rPr>
          <w:rFonts w:ascii="Times New Roman" w:hAnsi="Times New Roman" w:cs="Times New Roman"/>
          <w:sz w:val="24"/>
          <w:szCs w:val="24"/>
        </w:rPr>
        <w:t xml:space="preserve">full-time within the project. Combined with the international co-operation, </w:t>
      </w:r>
      <w:r w:rsidRPr="000A07C9">
        <w:rPr>
          <w:rFonts w:ascii="Times New Roman" w:hAnsi="Times New Roman" w:cs="Times New Roman"/>
          <w:sz w:val="24"/>
          <w:szCs w:val="24"/>
        </w:rPr>
        <w:lastRenderedPageBreak/>
        <w:t>exchange period and close interaction</w:t>
      </w:r>
      <w:r w:rsidR="000A07C9">
        <w:rPr>
          <w:rFonts w:ascii="Times New Roman" w:hAnsi="Times New Roman" w:cs="Times New Roman"/>
          <w:sz w:val="24"/>
          <w:szCs w:val="24"/>
        </w:rPr>
        <w:t xml:space="preserve"> </w:t>
      </w:r>
      <w:r w:rsidRPr="000A07C9">
        <w:rPr>
          <w:rFonts w:ascii="Times New Roman" w:hAnsi="Times New Roman" w:cs="Times New Roman"/>
          <w:sz w:val="24"/>
          <w:szCs w:val="24"/>
        </w:rPr>
        <w:t>between participating institutes, the project gives to the involved post-doc good basis to proceed in the academic</w:t>
      </w:r>
      <w:r w:rsidR="000A07C9">
        <w:rPr>
          <w:rFonts w:ascii="Times New Roman" w:hAnsi="Times New Roman" w:cs="Times New Roman"/>
          <w:sz w:val="24"/>
          <w:szCs w:val="24"/>
        </w:rPr>
        <w:t xml:space="preserve"> </w:t>
      </w:r>
      <w:r w:rsidRPr="000A07C9">
        <w:rPr>
          <w:rFonts w:ascii="Times New Roman" w:hAnsi="Times New Roman" w:cs="Times New Roman"/>
          <w:sz w:val="24"/>
          <w:szCs w:val="24"/>
        </w:rPr>
        <w:t>career after the project.</w:t>
      </w:r>
    </w:p>
    <w:p w14:paraId="2BE8ACD9" w14:textId="77777777" w:rsidR="000A07C9" w:rsidRPr="000A07C9" w:rsidRDefault="000A07C9" w:rsidP="000A07C9">
      <w:pPr>
        <w:autoSpaceDE w:val="0"/>
        <w:autoSpaceDN w:val="0"/>
        <w:adjustRightInd w:val="0"/>
        <w:spacing w:after="0" w:line="360" w:lineRule="auto"/>
        <w:jc w:val="both"/>
        <w:rPr>
          <w:rFonts w:ascii="Times New Roman" w:hAnsi="Times New Roman" w:cs="Times New Roman"/>
          <w:sz w:val="24"/>
          <w:szCs w:val="24"/>
        </w:rPr>
      </w:pPr>
    </w:p>
    <w:p w14:paraId="15CD40C4" w14:textId="772BE25B" w:rsidR="005C249B" w:rsidRPr="000A07C9" w:rsidRDefault="005C249B" w:rsidP="005C249B">
      <w:pPr>
        <w:autoSpaceDE w:val="0"/>
        <w:autoSpaceDN w:val="0"/>
        <w:adjustRightInd w:val="0"/>
        <w:spacing w:after="0" w:line="240" w:lineRule="auto"/>
        <w:rPr>
          <w:rFonts w:ascii="Times New Roman" w:hAnsi="Times New Roman" w:cs="Times New Roman"/>
          <w:b/>
          <w:sz w:val="28"/>
          <w:szCs w:val="28"/>
        </w:rPr>
      </w:pPr>
      <w:proofErr w:type="gramStart"/>
      <w:r w:rsidRPr="000A07C9">
        <w:rPr>
          <w:rFonts w:ascii="Times New Roman" w:hAnsi="Times New Roman" w:cs="Times New Roman"/>
          <w:b/>
          <w:sz w:val="28"/>
          <w:szCs w:val="28"/>
        </w:rPr>
        <w:t>10</w:t>
      </w:r>
      <w:proofErr w:type="gramEnd"/>
      <w:r w:rsidRPr="000A07C9">
        <w:rPr>
          <w:rFonts w:ascii="Times New Roman" w:hAnsi="Times New Roman" w:cs="Times New Roman"/>
          <w:b/>
          <w:sz w:val="28"/>
          <w:szCs w:val="28"/>
        </w:rPr>
        <w:t xml:space="preserve"> Mobility plan</w:t>
      </w:r>
      <w:r w:rsidR="000A07C9" w:rsidRPr="000A07C9">
        <w:rPr>
          <w:rFonts w:ascii="Times New Roman" w:hAnsi="Times New Roman" w:cs="Times New Roman"/>
          <w:b/>
          <w:sz w:val="28"/>
          <w:szCs w:val="28"/>
        </w:rPr>
        <w:t xml:space="preserve"> for the Funding Period</w:t>
      </w:r>
    </w:p>
    <w:p w14:paraId="5015FBAA" w14:textId="77777777" w:rsidR="000A07C9" w:rsidRDefault="000A07C9" w:rsidP="005C249B">
      <w:pPr>
        <w:autoSpaceDE w:val="0"/>
        <w:autoSpaceDN w:val="0"/>
        <w:adjustRightInd w:val="0"/>
        <w:spacing w:after="0" w:line="240" w:lineRule="auto"/>
        <w:rPr>
          <w:rFonts w:ascii="CMR10" w:hAnsi="CMR10" w:cs="CMR10"/>
          <w:sz w:val="20"/>
          <w:szCs w:val="20"/>
        </w:rPr>
      </w:pPr>
    </w:p>
    <w:p w14:paraId="22318477" w14:textId="1B2C218A" w:rsidR="005C249B" w:rsidRPr="000A07C9" w:rsidRDefault="005C249B" w:rsidP="000A07C9">
      <w:pPr>
        <w:autoSpaceDE w:val="0"/>
        <w:autoSpaceDN w:val="0"/>
        <w:adjustRightInd w:val="0"/>
        <w:spacing w:after="0" w:line="360" w:lineRule="auto"/>
        <w:jc w:val="both"/>
        <w:rPr>
          <w:rFonts w:ascii="Times New Roman" w:hAnsi="Times New Roman" w:cs="Times New Roman"/>
          <w:sz w:val="24"/>
          <w:szCs w:val="24"/>
        </w:rPr>
      </w:pPr>
      <w:commentRangeStart w:id="357"/>
      <w:r w:rsidRPr="000A07C9">
        <w:rPr>
          <w:rFonts w:ascii="Times New Roman" w:hAnsi="Times New Roman" w:cs="Times New Roman"/>
          <w:sz w:val="24"/>
          <w:szCs w:val="24"/>
        </w:rPr>
        <w:t xml:space="preserve">The </w:t>
      </w:r>
      <w:proofErr w:type="spellStart"/>
      <w:r w:rsidRPr="000A07C9">
        <w:rPr>
          <w:rFonts w:ascii="Times New Roman" w:hAnsi="Times New Roman" w:cs="Times New Roman"/>
          <w:sz w:val="24"/>
          <w:szCs w:val="24"/>
        </w:rPr>
        <w:t>mobilities</w:t>
      </w:r>
      <w:proofErr w:type="spellEnd"/>
      <w:r w:rsidRPr="000A07C9">
        <w:rPr>
          <w:rFonts w:ascii="Times New Roman" w:hAnsi="Times New Roman" w:cs="Times New Roman"/>
          <w:sz w:val="24"/>
          <w:szCs w:val="24"/>
        </w:rPr>
        <w:t xml:space="preserve"> </w:t>
      </w:r>
      <w:proofErr w:type="gramStart"/>
      <w:r w:rsidRPr="000A07C9">
        <w:rPr>
          <w:rFonts w:ascii="Times New Roman" w:hAnsi="Times New Roman" w:cs="Times New Roman"/>
          <w:sz w:val="24"/>
          <w:szCs w:val="24"/>
        </w:rPr>
        <w:t>are planned as follows and illustrated in Figure 3,</w:t>
      </w:r>
      <w:proofErr w:type="gramEnd"/>
      <w:r w:rsidRPr="000A07C9">
        <w:rPr>
          <w:rFonts w:ascii="Times New Roman" w:hAnsi="Times New Roman" w:cs="Times New Roman"/>
          <w:sz w:val="24"/>
          <w:szCs w:val="24"/>
        </w:rPr>
        <w:t xml:space="preserve"> b</w:t>
      </w:r>
      <w:r w:rsidR="000A07C9">
        <w:rPr>
          <w:rFonts w:ascii="Times New Roman" w:hAnsi="Times New Roman" w:cs="Times New Roman"/>
          <w:sz w:val="24"/>
          <w:szCs w:val="24"/>
        </w:rPr>
        <w:t>ut the exact details will be defi</w:t>
      </w:r>
      <w:r w:rsidRPr="000A07C9">
        <w:rPr>
          <w:rFonts w:ascii="Times New Roman" w:hAnsi="Times New Roman" w:cs="Times New Roman"/>
          <w:sz w:val="24"/>
          <w:szCs w:val="24"/>
        </w:rPr>
        <w:t>ned later in the</w:t>
      </w:r>
      <w:r w:rsidR="000A07C9">
        <w:rPr>
          <w:rFonts w:ascii="Times New Roman" w:hAnsi="Times New Roman" w:cs="Times New Roman"/>
          <w:sz w:val="24"/>
          <w:szCs w:val="24"/>
        </w:rPr>
        <w:t xml:space="preserve"> </w:t>
      </w:r>
      <w:r w:rsidRPr="000A07C9">
        <w:rPr>
          <w:rFonts w:ascii="Times New Roman" w:hAnsi="Times New Roman" w:cs="Times New Roman"/>
          <w:sz w:val="24"/>
          <w:szCs w:val="24"/>
        </w:rPr>
        <w:t>project based on the availability of the collaborators and their time schedule.</w:t>
      </w:r>
    </w:p>
    <w:p w14:paraId="60B399C7" w14:textId="331E522F" w:rsidR="005C249B" w:rsidRPr="000A07C9" w:rsidRDefault="005C249B" w:rsidP="000A07C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0A07C9">
        <w:rPr>
          <w:rFonts w:ascii="Times New Roman" w:hAnsi="Times New Roman" w:cs="Times New Roman"/>
          <w:sz w:val="24"/>
          <w:szCs w:val="24"/>
        </w:rPr>
        <w:t xml:space="preserve">Simon Holmbacka (PI) will visit </w:t>
      </w:r>
      <w:proofErr w:type="spellStart"/>
      <w:r w:rsidRPr="000A07C9">
        <w:rPr>
          <w:rFonts w:ascii="Times New Roman" w:hAnsi="Times New Roman" w:cs="Times New Roman"/>
          <w:sz w:val="24"/>
          <w:szCs w:val="24"/>
        </w:rPr>
        <w:t>Prof.</w:t>
      </w:r>
      <w:proofErr w:type="spellEnd"/>
      <w:r w:rsidRPr="000A07C9">
        <w:rPr>
          <w:rFonts w:ascii="Times New Roman" w:hAnsi="Times New Roman" w:cs="Times New Roman"/>
          <w:sz w:val="24"/>
          <w:szCs w:val="24"/>
        </w:rPr>
        <w:t xml:space="preserve"> Jean-Francois </w:t>
      </w:r>
      <w:proofErr w:type="spellStart"/>
      <w:r w:rsidRPr="000A07C9">
        <w:rPr>
          <w:rFonts w:ascii="Times New Roman" w:hAnsi="Times New Roman" w:cs="Times New Roman"/>
          <w:sz w:val="24"/>
          <w:szCs w:val="24"/>
        </w:rPr>
        <w:t>Nezan</w:t>
      </w:r>
      <w:proofErr w:type="spellEnd"/>
      <w:r w:rsidRPr="000A07C9">
        <w:rPr>
          <w:rFonts w:ascii="Times New Roman" w:hAnsi="Times New Roman" w:cs="Times New Roman"/>
          <w:sz w:val="24"/>
          <w:szCs w:val="24"/>
        </w:rPr>
        <w:t xml:space="preserve"> for 3 months in the beginning of WP1.</w:t>
      </w:r>
    </w:p>
    <w:p w14:paraId="651F4B3F" w14:textId="148F473D" w:rsidR="005C249B" w:rsidRPr="000A07C9" w:rsidRDefault="005C249B" w:rsidP="000A07C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0A07C9">
        <w:rPr>
          <w:rFonts w:ascii="Times New Roman" w:hAnsi="Times New Roman" w:cs="Times New Roman"/>
          <w:sz w:val="24"/>
          <w:szCs w:val="24"/>
        </w:rPr>
        <w:t xml:space="preserve">Simon Holmbacka (PI) will visit </w:t>
      </w:r>
      <w:proofErr w:type="spellStart"/>
      <w:r w:rsidRPr="000A07C9">
        <w:rPr>
          <w:rFonts w:ascii="Times New Roman" w:hAnsi="Times New Roman" w:cs="Times New Roman"/>
          <w:sz w:val="24"/>
          <w:szCs w:val="24"/>
        </w:rPr>
        <w:t>Prof.</w:t>
      </w:r>
      <w:proofErr w:type="spellEnd"/>
      <w:r w:rsidRPr="000A07C9">
        <w:rPr>
          <w:rFonts w:ascii="Times New Roman" w:hAnsi="Times New Roman" w:cs="Times New Roman"/>
          <w:sz w:val="24"/>
          <w:szCs w:val="24"/>
        </w:rPr>
        <w:t xml:space="preserve"> </w:t>
      </w:r>
      <w:proofErr w:type="spellStart"/>
      <w:r w:rsidRPr="000A07C9">
        <w:rPr>
          <w:rFonts w:ascii="Times New Roman" w:hAnsi="Times New Roman" w:cs="Times New Roman"/>
          <w:sz w:val="24"/>
          <w:szCs w:val="24"/>
        </w:rPr>
        <w:t>Ivona</w:t>
      </w:r>
      <w:proofErr w:type="spellEnd"/>
      <w:r w:rsidRPr="000A07C9">
        <w:rPr>
          <w:rFonts w:ascii="Times New Roman" w:hAnsi="Times New Roman" w:cs="Times New Roman"/>
          <w:sz w:val="24"/>
          <w:szCs w:val="24"/>
        </w:rPr>
        <w:t xml:space="preserve"> </w:t>
      </w:r>
      <w:proofErr w:type="spellStart"/>
      <w:r w:rsidRPr="000A07C9">
        <w:rPr>
          <w:rFonts w:ascii="Times New Roman" w:hAnsi="Times New Roman" w:cs="Times New Roman"/>
          <w:sz w:val="24"/>
          <w:szCs w:val="24"/>
        </w:rPr>
        <w:t>Brandi_c</w:t>
      </w:r>
      <w:proofErr w:type="spellEnd"/>
      <w:r w:rsidRPr="000A07C9">
        <w:rPr>
          <w:rFonts w:ascii="Times New Roman" w:hAnsi="Times New Roman" w:cs="Times New Roman"/>
          <w:sz w:val="24"/>
          <w:szCs w:val="24"/>
        </w:rPr>
        <w:t xml:space="preserve"> for 3 months in the beginning of WP2</w:t>
      </w:r>
    </w:p>
    <w:p w14:paraId="3ABF0689" w14:textId="03123EA7" w:rsidR="00055E0F" w:rsidRPr="000A07C9" w:rsidRDefault="005C249B" w:rsidP="00F0546B">
      <w:pPr>
        <w:pStyle w:val="ListParagraph"/>
        <w:numPr>
          <w:ilvl w:val="0"/>
          <w:numId w:val="4"/>
        </w:numPr>
        <w:autoSpaceDE w:val="0"/>
        <w:autoSpaceDN w:val="0"/>
        <w:adjustRightInd w:val="0"/>
        <w:spacing w:after="0" w:line="360" w:lineRule="auto"/>
        <w:jc w:val="both"/>
        <w:rPr>
          <w:rFonts w:ascii="Times New Roman" w:hAnsi="Times New Roman" w:cs="Times New Roman"/>
          <w:i/>
          <w:sz w:val="24"/>
          <w:szCs w:val="24"/>
        </w:rPr>
      </w:pPr>
      <w:r w:rsidRPr="000A07C9">
        <w:rPr>
          <w:rFonts w:ascii="Times New Roman" w:hAnsi="Times New Roman" w:cs="Times New Roman"/>
          <w:sz w:val="24"/>
          <w:szCs w:val="24"/>
        </w:rPr>
        <w:t>Simon Ho</w:t>
      </w:r>
      <w:r w:rsidR="007939D7">
        <w:rPr>
          <w:rFonts w:ascii="Times New Roman" w:hAnsi="Times New Roman" w:cs="Times New Roman"/>
          <w:sz w:val="24"/>
          <w:szCs w:val="24"/>
        </w:rPr>
        <w:t xml:space="preserve">lmbacka (PI) will visit </w:t>
      </w:r>
      <w:proofErr w:type="spellStart"/>
      <w:r w:rsidR="007939D7">
        <w:rPr>
          <w:rFonts w:ascii="Times New Roman" w:hAnsi="Times New Roman" w:cs="Times New Roman"/>
          <w:sz w:val="24"/>
          <w:szCs w:val="24"/>
        </w:rPr>
        <w:t>Prof.</w:t>
      </w:r>
      <w:proofErr w:type="spellEnd"/>
      <w:r w:rsidR="007939D7">
        <w:rPr>
          <w:rFonts w:ascii="Times New Roman" w:hAnsi="Times New Roman" w:cs="Times New Roman"/>
          <w:sz w:val="24"/>
          <w:szCs w:val="24"/>
        </w:rPr>
        <w:t xml:space="preserve"> </w:t>
      </w:r>
      <w:proofErr w:type="spellStart"/>
      <w:r w:rsidR="007939D7">
        <w:rPr>
          <w:rFonts w:ascii="Times New Roman" w:hAnsi="Times New Roman" w:cs="Times New Roman"/>
          <w:sz w:val="24"/>
          <w:szCs w:val="24"/>
        </w:rPr>
        <w:t>Jö</w:t>
      </w:r>
      <w:r w:rsidRPr="000A07C9">
        <w:rPr>
          <w:rFonts w:ascii="Times New Roman" w:hAnsi="Times New Roman" w:cs="Times New Roman"/>
          <w:sz w:val="24"/>
          <w:szCs w:val="24"/>
        </w:rPr>
        <w:t>rg</w:t>
      </w:r>
      <w:proofErr w:type="spellEnd"/>
      <w:r w:rsidRPr="000A07C9">
        <w:rPr>
          <w:rFonts w:ascii="Times New Roman" w:hAnsi="Times New Roman" w:cs="Times New Roman"/>
          <w:sz w:val="24"/>
          <w:szCs w:val="24"/>
        </w:rPr>
        <w:t xml:space="preserve"> Keller for 6 months in the middle of WP3.</w:t>
      </w:r>
      <w:commentRangeEnd w:id="357"/>
      <w:r w:rsidR="000A07C9">
        <w:rPr>
          <w:rStyle w:val="CommentReference"/>
        </w:rPr>
        <w:commentReference w:id="357"/>
      </w:r>
    </w:p>
    <w:p w14:paraId="089BED4F" w14:textId="77777777" w:rsidR="00055E0F" w:rsidRPr="00B66A2A" w:rsidRDefault="00055E0F" w:rsidP="00B66A2A">
      <w:pPr>
        <w:rPr>
          <w:rFonts w:ascii="Times New Roman" w:hAnsi="Times New Roman" w:cs="Times New Roman"/>
          <w:i/>
          <w:sz w:val="24"/>
          <w:szCs w:val="24"/>
        </w:rPr>
      </w:pPr>
    </w:p>
    <w:sectPr w:rsidR="00055E0F" w:rsidRPr="00B66A2A" w:rsidSect="00B11045">
      <w:pgSz w:w="11906" w:h="16838"/>
      <w:pgMar w:top="993" w:right="1416" w:bottom="993" w:left="1276"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ul Bikeyev-Winter" w:date="2017-08-10T14:20:00Z" w:initials="PB">
    <w:p w14:paraId="425F473B" w14:textId="22FF3343" w:rsidR="0087780F" w:rsidRPr="00924236" w:rsidRDefault="0087780F" w:rsidP="00451B0F">
      <w:pPr>
        <w:autoSpaceDE w:val="0"/>
        <w:autoSpaceDN w:val="0"/>
        <w:adjustRightInd w:val="0"/>
        <w:spacing w:after="0" w:line="240" w:lineRule="auto"/>
        <w:rPr>
          <w:rFonts w:ascii="Segoe UI" w:hAnsi="Segoe UI" w:cs="Segoe UI"/>
          <w:sz w:val="20"/>
          <w:szCs w:val="20"/>
        </w:rPr>
      </w:pPr>
      <w:r>
        <w:rPr>
          <w:rStyle w:val="CommentReference"/>
        </w:rPr>
        <w:annotationRef/>
      </w:r>
      <w:r w:rsidR="00C76734">
        <w:rPr>
          <w:rFonts w:ascii="Segoe UI" w:hAnsi="Segoe UI" w:cs="Segoe UI"/>
          <w:b/>
          <w:color w:val="000000"/>
          <w:sz w:val="21"/>
          <w:szCs w:val="21"/>
        </w:rPr>
        <w:t>HC</w:t>
      </w:r>
      <w:r w:rsidRPr="00924236">
        <w:rPr>
          <w:rFonts w:ascii="Segoe UI" w:hAnsi="Segoe UI" w:cs="Segoe UI"/>
          <w:color w:val="000000"/>
          <w:sz w:val="21"/>
          <w:szCs w:val="21"/>
        </w:rPr>
        <w:t>: Move</w:t>
      </w:r>
      <w:r>
        <w:rPr>
          <w:rFonts w:ascii="Segoe UI" w:hAnsi="Segoe UI" w:cs="Segoe UI"/>
          <w:color w:val="000000"/>
          <w:sz w:val="21"/>
          <w:szCs w:val="21"/>
        </w:rPr>
        <w:t xml:space="preserve"> this to part 2 (if necessary), to follow the </w:t>
      </w:r>
      <w:r w:rsidRPr="00924236">
        <w:rPr>
          <w:rFonts w:ascii="Segoe UI" w:hAnsi="Segoe UI" w:cs="Segoe UI"/>
          <w:color w:val="000000"/>
          <w:sz w:val="21"/>
          <w:szCs w:val="21"/>
        </w:rPr>
        <w:t>correct structure of the plan. http://www.aka.fi/en/funding/how-to-apply/appendices-required/research-plan-guidelines/</w:t>
      </w:r>
    </w:p>
    <w:p w14:paraId="5C3C8749" w14:textId="77777777" w:rsidR="0087780F" w:rsidRDefault="0087780F">
      <w:pPr>
        <w:pStyle w:val="CommentText"/>
      </w:pPr>
    </w:p>
  </w:comment>
  <w:comment w:id="139" w:author="Paul Bikeyev-Winter" w:date="2017-08-10T15:57:00Z" w:initials="PB">
    <w:p w14:paraId="30045F63" w14:textId="026FD7B3" w:rsidR="0087780F" w:rsidRDefault="0087780F">
      <w:pPr>
        <w:pStyle w:val="CommentText"/>
      </w:pPr>
      <w:r>
        <w:rPr>
          <w:rStyle w:val="CommentReference"/>
        </w:rPr>
        <w:annotationRef/>
      </w:r>
      <w:r>
        <w:t xml:space="preserve">Figure 1 does NOT show the </w:t>
      </w:r>
      <w:r w:rsidRPr="008D2E44">
        <w:rPr>
          <w:b/>
        </w:rPr>
        <w:t>benefits</w:t>
      </w:r>
      <w:r>
        <w:t xml:space="preserve"> of energy awareness: can you add them graphically. Sex it up a little bit. </w:t>
      </w:r>
    </w:p>
  </w:comment>
  <w:comment w:id="165" w:author="Paul Bikeyev-Winter" w:date="2017-08-10T16:24:00Z" w:initials="PB">
    <w:p w14:paraId="449B81E4" w14:textId="6F2DC45C" w:rsidR="0087780F" w:rsidRDefault="0087780F">
      <w:pPr>
        <w:pStyle w:val="CommentText"/>
      </w:pPr>
      <w:r>
        <w:rPr>
          <w:rStyle w:val="CommentReference"/>
        </w:rPr>
        <w:annotationRef/>
      </w:r>
      <w:r>
        <w:t>Did not want to use the word ‘challenge’ here again.</w:t>
      </w:r>
    </w:p>
  </w:comment>
  <w:comment w:id="189" w:author="Paul Bikeyev-Winter" w:date="2017-08-10T16:39:00Z" w:initials="PB">
    <w:p w14:paraId="7D44FBE9" w14:textId="05E3D525" w:rsidR="0087780F" w:rsidRDefault="0087780F">
      <w:pPr>
        <w:pStyle w:val="CommentText"/>
      </w:pPr>
      <w:r>
        <w:rPr>
          <w:rStyle w:val="CommentReference"/>
        </w:rPr>
        <w:annotationRef/>
      </w:r>
      <w:r>
        <w:t>HP: What do you mean by the mature? Specialised? Mature does not seem to fit in here.</w:t>
      </w:r>
    </w:p>
  </w:comment>
  <w:comment w:id="197" w:author="Paul Bikeyev-Winter" w:date="2017-08-10T17:38:00Z" w:initials="PB">
    <w:p w14:paraId="0EBAE6E9" w14:textId="4156E553" w:rsidR="0087780F" w:rsidRDefault="0087780F">
      <w:pPr>
        <w:pStyle w:val="CommentText"/>
      </w:pPr>
      <w:r>
        <w:rPr>
          <w:rStyle w:val="CommentReference"/>
        </w:rPr>
        <w:annotationRef/>
      </w:r>
      <w:r>
        <w:t xml:space="preserve">Conclude this sub-section along these lines: … Therefore, the proposed research project has a perfect fit </w:t>
      </w:r>
      <w:r w:rsidR="00C5691E">
        <w:t xml:space="preserve">with </w:t>
      </w:r>
      <w:r>
        <w:t>the PI’s previous involvement… and the ability for a breakthrough in the filed etc. etc…</w:t>
      </w:r>
    </w:p>
  </w:comment>
  <w:comment w:id="198" w:author="Paul Bikeyev-Winter" w:date="2017-08-10T17:01:00Z" w:initials="PB">
    <w:p w14:paraId="2A3524B3" w14:textId="7A6A2455" w:rsidR="0087780F" w:rsidRDefault="0087780F">
      <w:pPr>
        <w:pStyle w:val="CommentText"/>
      </w:pPr>
      <w:r>
        <w:rPr>
          <w:rStyle w:val="CommentReference"/>
        </w:rPr>
        <w:annotationRef/>
      </w:r>
      <w:r>
        <w:t>Needs a bit more detail: exactly when and where this 50% saving was achieved, how the two recommendations were used etc., when those workshops took place etc.</w:t>
      </w:r>
    </w:p>
  </w:comment>
  <w:comment w:id="199" w:author="Paul Bikeyev-Winter" w:date="2017-08-10T17:00:00Z" w:initials="PB">
    <w:p w14:paraId="512EEFC6" w14:textId="13AB35A1" w:rsidR="0087780F" w:rsidRDefault="0087780F">
      <w:pPr>
        <w:pStyle w:val="CommentText"/>
      </w:pPr>
      <w:r>
        <w:rPr>
          <w:rStyle w:val="CommentReference"/>
        </w:rPr>
        <w:annotationRef/>
      </w:r>
      <w:r>
        <w:t>Perhaps another sentence or two on WHY this research will go BEYOND state-of-the-art.</w:t>
      </w:r>
    </w:p>
  </w:comment>
  <w:comment w:id="215" w:author="Paul Bikeyev-Winter" w:date="2017-08-10T17:16:00Z" w:initials="PB">
    <w:p w14:paraId="23F40256" w14:textId="77777777" w:rsidR="0087780F" w:rsidRDefault="0087780F">
      <w:pPr>
        <w:pStyle w:val="CommentText"/>
      </w:pPr>
      <w:r>
        <w:rPr>
          <w:rStyle w:val="CommentReference"/>
        </w:rPr>
        <w:annotationRef/>
      </w:r>
      <w:r>
        <w:t>Provide more detail: year, duration, how much funding etc.</w:t>
      </w:r>
    </w:p>
    <w:p w14:paraId="1E7C8C5F" w14:textId="77777777" w:rsidR="0087780F" w:rsidRDefault="0087780F">
      <w:pPr>
        <w:pStyle w:val="CommentText"/>
      </w:pPr>
    </w:p>
    <w:p w14:paraId="5E56D09E" w14:textId="0ACAA96C" w:rsidR="0087780F" w:rsidRDefault="0087780F">
      <w:pPr>
        <w:pStyle w:val="CommentText"/>
      </w:pPr>
      <w:r>
        <w:t xml:space="preserve">NB: Provide similar detail – very briefly – of all the projects listed below. </w:t>
      </w:r>
    </w:p>
  </w:comment>
  <w:comment w:id="241" w:author="Paul Bikeyev-Winter" w:date="2017-08-10T17:49:00Z" w:initials="PB">
    <w:p w14:paraId="5FA1BB4C" w14:textId="796D6C2E" w:rsidR="0087780F" w:rsidRDefault="0087780F">
      <w:pPr>
        <w:pStyle w:val="CommentText"/>
      </w:pPr>
      <w:r>
        <w:rPr>
          <w:rStyle w:val="CommentReference"/>
        </w:rPr>
        <w:annotationRef/>
      </w:r>
      <w:r>
        <w:t>Is it OK to remove ‘that’? Otherwise I do not get it.</w:t>
      </w:r>
    </w:p>
  </w:comment>
  <w:comment w:id="246" w:author="Paul Bikeyev-Winter" w:date="2017-08-10T17:58:00Z" w:initials="PB">
    <w:p w14:paraId="507536F5" w14:textId="3DA87260" w:rsidR="00CA683B" w:rsidRDefault="00CA683B">
      <w:pPr>
        <w:pStyle w:val="CommentText"/>
      </w:pPr>
      <w:r>
        <w:rPr>
          <w:rStyle w:val="CommentReference"/>
        </w:rPr>
        <w:annotationRef/>
      </w:r>
      <w:r>
        <w:t>An important conclusion here. The idea is that you are the ones who are looking beyond and above the current problems, thinking of the future, where energy efficiency and sustainability (include this term as often as possible) are vital.</w:t>
      </w:r>
    </w:p>
    <w:p w14:paraId="0238A2D2" w14:textId="51CB12E0" w:rsidR="00C5691E" w:rsidRDefault="00C5691E">
      <w:pPr>
        <w:pStyle w:val="CommentText"/>
      </w:pPr>
    </w:p>
    <w:p w14:paraId="76A00B3E" w14:textId="77777777" w:rsidR="00C5691E" w:rsidRDefault="00C5691E">
      <w:pPr>
        <w:pStyle w:val="CommentText"/>
      </w:pPr>
    </w:p>
  </w:comment>
  <w:comment w:id="249" w:author="Paul Bikeyev-Winter" w:date="2017-08-10T20:10:00Z" w:initials="PB">
    <w:p w14:paraId="02775A52" w14:textId="7FEE354C" w:rsidR="00393803" w:rsidRDefault="00393803">
      <w:pPr>
        <w:pStyle w:val="CommentText"/>
      </w:pPr>
      <w:r>
        <w:rPr>
          <w:rStyle w:val="CommentReference"/>
        </w:rPr>
        <w:annotationRef/>
      </w:r>
      <w:r>
        <w:t>I recommend breaking the main objective into smaller objectives to tie into the work packages (which need complete rewriting – see below).</w:t>
      </w:r>
    </w:p>
  </w:comment>
  <w:comment w:id="250" w:author="Paul Bikeyev-Winter" w:date="2017-08-10T18:04:00Z" w:initials="PB">
    <w:p w14:paraId="1402F6D7" w14:textId="77777777" w:rsidR="00D33B73" w:rsidRDefault="00C76734" w:rsidP="00C76734">
      <w:pPr>
        <w:autoSpaceDE w:val="0"/>
        <w:autoSpaceDN w:val="0"/>
        <w:adjustRightInd w:val="0"/>
        <w:spacing w:after="0" w:line="240" w:lineRule="auto"/>
        <w:rPr>
          <w:rFonts w:ascii="Segoe UI" w:hAnsi="Segoe UI" w:cs="Segoe UI"/>
          <w:color w:val="000000"/>
          <w:sz w:val="21"/>
          <w:szCs w:val="21"/>
        </w:rPr>
      </w:pPr>
      <w:r w:rsidRPr="00C76734">
        <w:rPr>
          <w:rStyle w:val="CommentReference"/>
          <w:b/>
        </w:rPr>
        <w:annotationRef/>
      </w:r>
      <w:r w:rsidRPr="00C76734">
        <w:rPr>
          <w:b/>
        </w:rPr>
        <w:t>HC:</w:t>
      </w:r>
      <w:r>
        <w:rPr>
          <w:b/>
        </w:rPr>
        <w:t xml:space="preserve"> </w:t>
      </w:r>
      <w:r w:rsidRPr="00C76734">
        <w:rPr>
          <w:rFonts w:ascii="Segoe UI" w:hAnsi="Segoe UI" w:cs="Segoe UI"/>
          <w:color w:val="000000"/>
          <w:sz w:val="21"/>
          <w:szCs w:val="21"/>
        </w:rPr>
        <w:t xml:space="preserve">Make this clearer. E.g. our objective is to solve the energy consumption problem in computer systems. </w:t>
      </w:r>
      <w:r>
        <w:rPr>
          <w:rFonts w:ascii="Segoe UI" w:hAnsi="Segoe UI" w:cs="Segoe UI"/>
          <w:color w:val="000000"/>
          <w:sz w:val="21"/>
          <w:szCs w:val="21"/>
        </w:rPr>
        <w:t xml:space="preserve"> However, your stated objective below seems better and clearer: </w:t>
      </w:r>
      <w:r w:rsidRPr="00C76734">
        <w:rPr>
          <w:rFonts w:ascii="Segoe UI" w:hAnsi="Segoe UI" w:cs="Segoe UI"/>
          <w:i/>
          <w:color w:val="000000"/>
          <w:sz w:val="21"/>
          <w:szCs w:val="21"/>
        </w:rPr>
        <w:t>‘… to develop a complete framework for programming energy aware software’</w:t>
      </w:r>
      <w:r>
        <w:rPr>
          <w:rFonts w:ascii="Segoe UI" w:hAnsi="Segoe UI" w:cs="Segoe UI"/>
          <w:color w:val="000000"/>
          <w:sz w:val="21"/>
          <w:szCs w:val="21"/>
        </w:rPr>
        <w:t xml:space="preserve">.  </w:t>
      </w:r>
    </w:p>
    <w:p w14:paraId="165D0E53" w14:textId="77777777" w:rsidR="00D33B73" w:rsidRDefault="00D33B73" w:rsidP="00C76734">
      <w:pPr>
        <w:autoSpaceDE w:val="0"/>
        <w:autoSpaceDN w:val="0"/>
        <w:adjustRightInd w:val="0"/>
        <w:spacing w:after="0" w:line="240" w:lineRule="auto"/>
        <w:rPr>
          <w:rFonts w:ascii="Segoe UI" w:hAnsi="Segoe UI" w:cs="Segoe UI"/>
          <w:color w:val="000000"/>
          <w:sz w:val="21"/>
          <w:szCs w:val="21"/>
        </w:rPr>
      </w:pPr>
    </w:p>
    <w:p w14:paraId="3A316648" w14:textId="50C450D0" w:rsidR="00C76734" w:rsidRPr="00C76734" w:rsidRDefault="00C76734" w:rsidP="00C76734">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1"/>
          <w:szCs w:val="21"/>
        </w:rPr>
        <w:t xml:space="preserve">Needs more work and consistency in the definition of your objective(s). </w:t>
      </w:r>
      <w:r w:rsidR="00D33B73">
        <w:rPr>
          <w:rFonts w:ascii="Segoe UI" w:hAnsi="Segoe UI" w:cs="Segoe UI"/>
          <w:color w:val="000000"/>
          <w:sz w:val="21"/>
          <w:szCs w:val="21"/>
        </w:rPr>
        <w:t>See your vision in Exec Summary – perhaps the best definition of your objective, rather than a vision.</w:t>
      </w:r>
    </w:p>
    <w:p w14:paraId="7E7026B2" w14:textId="45C19239" w:rsidR="00C76734" w:rsidRPr="00C76734" w:rsidRDefault="00C76734">
      <w:pPr>
        <w:pStyle w:val="CommentText"/>
        <w:rPr>
          <w:b/>
        </w:rPr>
      </w:pPr>
    </w:p>
  </w:comment>
  <w:comment w:id="251" w:author="Paul Bikeyev-Winter" w:date="2017-08-10T18:13:00Z" w:initials="PB">
    <w:p w14:paraId="1728D204" w14:textId="02A2EC01" w:rsidR="00D33B73" w:rsidRDefault="00D33B73">
      <w:pPr>
        <w:pStyle w:val="CommentText"/>
      </w:pPr>
      <w:r>
        <w:rPr>
          <w:rStyle w:val="CommentReference"/>
        </w:rPr>
        <w:annotationRef/>
      </w:r>
      <w:r>
        <w:t>I like this word better but up to you.</w:t>
      </w:r>
    </w:p>
  </w:comment>
  <w:comment w:id="259" w:author="Paul Bikeyev-Winter" w:date="2017-08-10T18:31:00Z" w:initials="PB">
    <w:p w14:paraId="73E349D2" w14:textId="183734C7" w:rsidR="00A354D2" w:rsidRDefault="00A354D2">
      <w:pPr>
        <w:pStyle w:val="CommentText"/>
      </w:pPr>
      <w:r>
        <w:rPr>
          <w:rStyle w:val="CommentReference"/>
        </w:rPr>
        <w:annotationRef/>
      </w:r>
      <w:r>
        <w:t>Not sure why this text is in the Objectives section. Perhaps good to move elsewhere?</w:t>
      </w:r>
    </w:p>
  </w:comment>
  <w:comment w:id="292" w:author="Paul Bikeyev-Winter" w:date="2017-08-10T18:40:00Z" w:initials="PB">
    <w:p w14:paraId="6CCAD91B" w14:textId="271E4139" w:rsidR="001F55F8" w:rsidRDefault="001F55F8">
      <w:pPr>
        <w:pStyle w:val="CommentText"/>
      </w:pPr>
      <w:r>
        <w:rPr>
          <w:rStyle w:val="CommentReference"/>
        </w:rPr>
        <w:annotationRef/>
      </w:r>
      <w:r>
        <w:t>Define these tools.</w:t>
      </w:r>
    </w:p>
  </w:comment>
  <w:comment w:id="293" w:author="Paul Bikeyev-Winter" w:date="2017-08-10T18:41:00Z" w:initials="PB">
    <w:p w14:paraId="0533C00A" w14:textId="2F44C4AE" w:rsidR="001F55F8" w:rsidRDefault="001F55F8">
      <w:pPr>
        <w:pStyle w:val="CommentText"/>
      </w:pPr>
      <w:r>
        <w:rPr>
          <w:rStyle w:val="CommentReference"/>
        </w:rPr>
        <w:annotationRef/>
      </w:r>
      <w:r>
        <w:t>Please reword the selected – extremely heavy to read.</w:t>
      </w:r>
    </w:p>
  </w:comment>
  <w:comment w:id="291" w:author="Paul Bikeyev-Winter" w:date="2017-08-10T18:36:00Z" w:initials="PB">
    <w:p w14:paraId="4D2F3CD4" w14:textId="53C7A266" w:rsidR="001F55F8" w:rsidRDefault="001F55F8">
      <w:pPr>
        <w:pStyle w:val="CommentText"/>
      </w:pPr>
      <w:r>
        <w:rPr>
          <w:rStyle w:val="CommentReference"/>
        </w:rPr>
        <w:annotationRef/>
      </w:r>
      <w:r>
        <w:t>Harmonise this paragraph with the paragraphs above (same section) to avoid repetition, confusion and inconsistency.</w:t>
      </w:r>
    </w:p>
  </w:comment>
  <w:comment w:id="296" w:author="Paul Bikeyev-Winter" w:date="2017-08-10T18:42:00Z" w:initials="PB">
    <w:p w14:paraId="7C3A20F9" w14:textId="16CCB6E9" w:rsidR="001F55F8" w:rsidRDefault="001F55F8">
      <w:pPr>
        <w:pStyle w:val="CommentText"/>
      </w:pPr>
      <w:r>
        <w:rPr>
          <w:rStyle w:val="CommentReference"/>
        </w:rPr>
        <w:annotationRef/>
      </w:r>
      <w:r>
        <w:t>Exploit efficiency and sustainability!</w:t>
      </w:r>
    </w:p>
  </w:comment>
  <w:comment w:id="297" w:author="Paul Bikeyev-Winter" w:date="2017-08-10T18:51:00Z" w:initials="PB">
    <w:p w14:paraId="7F1AD4DE" w14:textId="3231B714" w:rsidR="002B6870" w:rsidRDefault="002B6870">
      <w:pPr>
        <w:pStyle w:val="CommentText"/>
      </w:pPr>
      <w:r>
        <w:rPr>
          <w:rStyle w:val="CommentReference"/>
        </w:rPr>
        <w:annotationRef/>
      </w:r>
      <w:r>
        <w:t>I would add a sentence or two per each hypothesis explaining HOW you intend to try and prove it right.</w:t>
      </w:r>
    </w:p>
  </w:comment>
  <w:comment w:id="298" w:author="Paul Bikeyev-Winter" w:date="2017-08-10T18:45:00Z" w:initials="PB">
    <w:p w14:paraId="0BF20CBE" w14:textId="4B97D6C2" w:rsidR="001F55F8" w:rsidRDefault="001F55F8">
      <w:pPr>
        <w:pStyle w:val="CommentText"/>
      </w:pPr>
      <w:r>
        <w:rPr>
          <w:rStyle w:val="CommentReference"/>
        </w:rPr>
        <w:annotationRef/>
      </w:r>
      <w:r>
        <w:t>Reword the hypothesis and sex it up.</w:t>
      </w:r>
    </w:p>
  </w:comment>
  <w:comment w:id="299" w:author="Paul Bikeyev-Winter" w:date="2017-08-10T18:51:00Z" w:initials="PB">
    <w:p w14:paraId="382940B3" w14:textId="27B0D18B" w:rsidR="002B6870" w:rsidRDefault="002B6870">
      <w:pPr>
        <w:pStyle w:val="CommentText"/>
      </w:pPr>
      <w:r>
        <w:rPr>
          <w:rStyle w:val="CommentReference"/>
        </w:rPr>
        <w:annotationRef/>
      </w:r>
      <w:r>
        <w:t>I would swap these two around?</w:t>
      </w:r>
    </w:p>
  </w:comment>
  <w:comment w:id="300" w:author="Paul Bikeyev-Winter" w:date="2017-08-10T18:51:00Z" w:initials="PB">
    <w:p w14:paraId="487F4A4C" w14:textId="27C9ADBC" w:rsidR="002B6870" w:rsidRDefault="002B6870">
      <w:pPr>
        <w:pStyle w:val="CommentText"/>
      </w:pPr>
      <w:r>
        <w:rPr>
          <w:rStyle w:val="CommentReference"/>
        </w:rPr>
        <w:annotationRef/>
      </w:r>
      <w:r>
        <w:t>?</w:t>
      </w:r>
    </w:p>
  </w:comment>
  <w:comment w:id="302" w:author="Paul Bikeyev-Winter" w:date="2017-08-10T18:42:00Z" w:initials="PB">
    <w:p w14:paraId="69E8F98F" w14:textId="30850FAB" w:rsidR="004B7BC9" w:rsidRDefault="004B7BC9" w:rsidP="004B7BC9">
      <w:pPr>
        <w:pStyle w:val="CommentText"/>
      </w:pPr>
      <w:r>
        <w:rPr>
          <w:rStyle w:val="CommentReference"/>
        </w:rPr>
        <w:annotationRef/>
      </w:r>
      <w:r>
        <w:t xml:space="preserve">Exploit efficiency and </w:t>
      </w:r>
      <w:r w:rsidRPr="00C5691E">
        <w:rPr>
          <w:b/>
        </w:rPr>
        <w:t>sustainability</w:t>
      </w:r>
      <w:r w:rsidR="00C5691E">
        <w:t xml:space="preserve"> throughout</w:t>
      </w:r>
      <w:r>
        <w:t>!</w:t>
      </w:r>
    </w:p>
  </w:comment>
  <w:comment w:id="303" w:author="Paul Bikeyev-Winter" w:date="2017-08-11T11:40:00Z" w:initials="PB">
    <w:p w14:paraId="3E85BA14" w14:textId="77777777" w:rsidR="005D6B5E" w:rsidRDefault="005D6B5E" w:rsidP="005D6B5E">
      <w:pPr>
        <w:pStyle w:val="CommentText"/>
      </w:pPr>
      <w:r>
        <w:rPr>
          <w:rStyle w:val="CommentReference"/>
        </w:rPr>
        <w:annotationRef/>
      </w:r>
      <w:r>
        <w:rPr>
          <w:rStyle w:val="CommentReference"/>
        </w:rPr>
        <w:annotationRef/>
      </w:r>
      <w:r>
        <w:t>And HC: Wrong place for this section! Should be included in Related Work and/ or Previous Work.</w:t>
      </w:r>
    </w:p>
    <w:p w14:paraId="2B4059CC" w14:textId="77777777" w:rsidR="005D6B5E" w:rsidRDefault="005D6B5E" w:rsidP="005D6B5E">
      <w:pPr>
        <w:pStyle w:val="CommentText"/>
      </w:pPr>
    </w:p>
    <w:p w14:paraId="5EC1BA5A" w14:textId="49170754" w:rsidR="005D6B5E" w:rsidRDefault="005D6B5E" w:rsidP="005D6B5E">
      <w:pPr>
        <w:pStyle w:val="CommentText"/>
      </w:pPr>
      <w:r w:rsidRPr="00416ED5">
        <w:rPr>
          <w:b/>
        </w:rPr>
        <w:t>Separate your methodology from previous research by whoever</w:t>
      </w:r>
      <w:r>
        <w:t xml:space="preserve">. </w:t>
      </w:r>
    </w:p>
    <w:p w14:paraId="17244E7B" w14:textId="66E3717D" w:rsidR="005D6B5E" w:rsidRDefault="005D6B5E">
      <w:pPr>
        <w:pStyle w:val="CommentText"/>
      </w:pPr>
    </w:p>
  </w:comment>
  <w:comment w:id="304" w:author="Paul Bikeyev-Winter" w:date="2017-08-10T18:58:00Z" w:initials="PB">
    <w:p w14:paraId="08E52FBD" w14:textId="44E84375" w:rsidR="00416ED5" w:rsidRDefault="00416ED5">
      <w:pPr>
        <w:pStyle w:val="CommentText"/>
      </w:pPr>
      <w:r>
        <w:rPr>
          <w:rStyle w:val="CommentReference"/>
        </w:rPr>
        <w:annotationRef/>
      </w:r>
      <w:r>
        <w:t>What research</w:t>
      </w:r>
      <w:proofErr w:type="gramStart"/>
      <w:r>
        <w:t>?!</w:t>
      </w:r>
      <w:proofErr w:type="gramEnd"/>
    </w:p>
  </w:comment>
  <w:comment w:id="305" w:author="Paul Bikeyev-Winter" w:date="2017-08-10T19:00:00Z" w:initials="PB">
    <w:p w14:paraId="1A38284F" w14:textId="133A0224" w:rsidR="00416ED5" w:rsidRDefault="00416ED5">
      <w:pPr>
        <w:pStyle w:val="CommentText"/>
      </w:pPr>
      <w:r>
        <w:rPr>
          <w:rStyle w:val="CommentReference"/>
        </w:rPr>
        <w:annotationRef/>
      </w:r>
      <w:r>
        <w:t>What are you trying to say here?</w:t>
      </w:r>
    </w:p>
  </w:comment>
  <w:comment w:id="306" w:author="Paul Bikeyev-Winter" w:date="2017-08-10T19:06:00Z" w:initials="PB">
    <w:p w14:paraId="3ACA9C42" w14:textId="118FABE4" w:rsidR="004B7BC9" w:rsidRDefault="004B7BC9">
      <w:pPr>
        <w:pStyle w:val="CommentText"/>
      </w:pPr>
      <w:r>
        <w:rPr>
          <w:rStyle w:val="CommentReference"/>
        </w:rPr>
        <w:annotationRef/>
      </w:r>
      <w:r>
        <w:t>What research?</w:t>
      </w:r>
    </w:p>
  </w:comment>
  <w:comment w:id="308" w:author="Paul Bikeyev-Winter" w:date="2017-08-10T19:08:00Z" w:initials="PB">
    <w:p w14:paraId="71EE2D59" w14:textId="77777777" w:rsidR="004B7BC9" w:rsidRDefault="004B7BC9">
      <w:pPr>
        <w:pStyle w:val="CommentText"/>
      </w:pPr>
      <w:r>
        <w:rPr>
          <w:rStyle w:val="CommentReference"/>
        </w:rPr>
        <w:annotationRef/>
      </w:r>
      <w:r>
        <w:t>?</w:t>
      </w:r>
    </w:p>
    <w:p w14:paraId="5F19E608" w14:textId="2FD74E93" w:rsidR="004B7BC9" w:rsidRDefault="004B7BC9">
      <w:pPr>
        <w:pStyle w:val="CommentText"/>
      </w:pPr>
    </w:p>
  </w:comment>
  <w:comment w:id="313" w:author="Paul Bikeyev-Winter" w:date="2017-08-10T19:11:00Z" w:initials="PB">
    <w:p w14:paraId="3FBDAC42" w14:textId="2C8D91D7" w:rsidR="004B7BC9" w:rsidRDefault="004B7BC9">
      <w:pPr>
        <w:pStyle w:val="CommentText"/>
      </w:pPr>
      <w:r>
        <w:rPr>
          <w:rStyle w:val="CommentReference"/>
        </w:rPr>
        <w:annotationRef/>
      </w:r>
      <w:r>
        <w:t xml:space="preserve">Wrong heading – see research plan guidelines. </w:t>
      </w:r>
    </w:p>
  </w:comment>
  <w:comment w:id="318" w:author="Paul Bikeyev-Winter" w:date="2017-08-10T19:25:00Z" w:initials="PB">
    <w:p w14:paraId="47C475AF" w14:textId="0458629B" w:rsidR="00CF63F7" w:rsidRDefault="00CF63F7">
      <w:pPr>
        <w:pStyle w:val="CommentText"/>
      </w:pPr>
      <w:r>
        <w:rPr>
          <w:rStyle w:val="CommentReference"/>
        </w:rPr>
        <w:annotationRef/>
      </w:r>
      <w:r>
        <w:t>Delete this heading to avoid confusion</w:t>
      </w:r>
      <w:r w:rsidR="00DE5560">
        <w:t>.</w:t>
      </w:r>
    </w:p>
  </w:comment>
  <w:comment w:id="319" w:author="Paul Bikeyev-Winter" w:date="2017-08-10T19:29:00Z" w:initials="PB">
    <w:p w14:paraId="36DA1682" w14:textId="60F3E37B" w:rsidR="00DE5560" w:rsidRDefault="00DE5560">
      <w:pPr>
        <w:pStyle w:val="CommentText"/>
      </w:pPr>
      <w:r>
        <w:rPr>
          <w:rStyle w:val="CommentReference"/>
        </w:rPr>
        <w:annotationRef/>
      </w:r>
      <w:r>
        <w:t xml:space="preserve">Can be used partly for IMPACT and partly for the expected results. </w:t>
      </w:r>
      <w:r>
        <w:t xml:space="preserve">Needs </w:t>
      </w:r>
      <w:r w:rsidR="00BD4712">
        <w:t xml:space="preserve">more </w:t>
      </w:r>
      <w:r w:rsidR="00BD4712">
        <w:t>work</w:t>
      </w:r>
      <w:bookmarkStart w:id="320" w:name="_GoBack"/>
      <w:bookmarkEnd w:id="320"/>
      <w:r>
        <w:t>.</w:t>
      </w:r>
    </w:p>
  </w:comment>
  <w:comment w:id="340" w:author="Paul Bikeyev-Winter" w:date="2017-08-10T19:46:00Z" w:initials="PB">
    <w:p w14:paraId="1162DB31" w14:textId="44AC27A2" w:rsidR="008E5AC4" w:rsidRDefault="008E5AC4">
      <w:pPr>
        <w:pStyle w:val="CommentText"/>
      </w:pPr>
      <w:r>
        <w:rPr>
          <w:rStyle w:val="CommentReference"/>
        </w:rPr>
        <w:annotationRef/>
      </w:r>
      <w:r>
        <w:t>See FA guidance for this section. Needs</w:t>
      </w:r>
      <w:r w:rsidR="00144C4B">
        <w:t xml:space="preserve"> rewriting. Completely. Also, another weak link in the proposal.</w:t>
      </w:r>
    </w:p>
  </w:comment>
  <w:comment w:id="341" w:author="Paul Bikeyev-Winter" w:date="2017-08-11T11:41:00Z" w:initials="PB">
    <w:p w14:paraId="58C14680" w14:textId="50B845B3" w:rsidR="005D6B5E" w:rsidRDefault="005D6B5E">
      <w:pPr>
        <w:pStyle w:val="CommentText"/>
      </w:pPr>
      <w:r>
        <w:rPr>
          <w:rStyle w:val="CommentReference"/>
        </w:rPr>
        <w:annotationRef/>
      </w:r>
      <w:r>
        <w:t xml:space="preserve">What are these benchmarks? </w:t>
      </w:r>
    </w:p>
  </w:comment>
  <w:comment w:id="342" w:author="Paul Bikeyev-Winter" w:date="2017-08-10T20:22:00Z" w:initials="PB">
    <w:p w14:paraId="09886927" w14:textId="196D3CC5" w:rsidR="00055E0F" w:rsidRDefault="00055E0F">
      <w:pPr>
        <w:pStyle w:val="CommentText"/>
      </w:pPr>
      <w:r>
        <w:rPr>
          <w:rStyle w:val="CommentReference"/>
        </w:rPr>
        <w:annotationRef/>
      </w:r>
      <w:r>
        <w:t>What do you mean?</w:t>
      </w:r>
    </w:p>
  </w:comment>
  <w:comment w:id="343" w:author="Paul Bikeyev-Winter" w:date="2017-08-10T19:52:00Z" w:initials="PB">
    <w:p w14:paraId="6FE61CAC" w14:textId="243FE2BD" w:rsidR="00144C4B" w:rsidRDefault="005D6B5E">
      <w:pPr>
        <w:pStyle w:val="CommentText"/>
      </w:pPr>
      <w:r>
        <w:t xml:space="preserve">A bit </w:t>
      </w:r>
      <w:r w:rsidR="00144C4B">
        <w:rPr>
          <w:rStyle w:val="CommentReference"/>
        </w:rPr>
        <w:annotationRef/>
      </w:r>
      <w:r>
        <w:t>more deta</w:t>
      </w:r>
      <w:r w:rsidR="00144C4B">
        <w:t>il</w:t>
      </w:r>
      <w:r>
        <w:t>?</w:t>
      </w:r>
    </w:p>
  </w:comment>
  <w:comment w:id="344" w:author="Paul Bikeyev-Winter" w:date="2017-08-10T19:56:00Z" w:initials="PB">
    <w:p w14:paraId="17BC5868" w14:textId="4690A7AA" w:rsidR="00144C4B" w:rsidRDefault="00144C4B">
      <w:pPr>
        <w:pStyle w:val="CommentText"/>
      </w:pPr>
      <w:r>
        <w:rPr>
          <w:rStyle w:val="CommentReference"/>
        </w:rPr>
        <w:annotationRef/>
      </w:r>
    </w:p>
  </w:comment>
  <w:comment w:id="345" w:author="Helen Cooper" w:date="2017-08-11T11:18:00Z" w:initials="HC">
    <w:p w14:paraId="01DA76E6" w14:textId="7948B504" w:rsidR="004F6726" w:rsidRDefault="004F6726">
      <w:pPr>
        <w:pStyle w:val="CommentText"/>
      </w:pPr>
      <w:r>
        <w:rPr>
          <w:rStyle w:val="CommentReference"/>
        </w:rPr>
        <w:annotationRef/>
      </w:r>
      <w:r>
        <w:t>The separate data management plan is really good. This is enough, but you could refer to the appended plan.</w:t>
      </w:r>
    </w:p>
  </w:comment>
  <w:comment w:id="348" w:author="Paul Bikeyev-Winter" w:date="2017-08-10T20:34:00Z" w:initials="PB">
    <w:p w14:paraId="644725DC" w14:textId="5196BAA8" w:rsidR="005C249B" w:rsidRDefault="005C249B">
      <w:pPr>
        <w:pStyle w:val="CommentText"/>
      </w:pPr>
      <w:r>
        <w:rPr>
          <w:rStyle w:val="CommentReference"/>
        </w:rPr>
        <w:annotationRef/>
      </w:r>
      <w:r>
        <w:t>By whom?</w:t>
      </w:r>
    </w:p>
  </w:comment>
  <w:comment w:id="349" w:author="Paul Bikeyev-Winter" w:date="2017-08-10T20:35:00Z" w:initials="PB">
    <w:p w14:paraId="1E838E88" w14:textId="56D21B33" w:rsidR="005C249B" w:rsidRDefault="005C249B">
      <w:pPr>
        <w:pStyle w:val="CommentText"/>
      </w:pPr>
      <w:r>
        <w:rPr>
          <w:rStyle w:val="CommentReference"/>
        </w:rPr>
        <w:annotationRef/>
      </w:r>
      <w:r>
        <w:t>What thesis?</w:t>
      </w:r>
    </w:p>
  </w:comment>
  <w:comment w:id="350" w:author="Paul Bikeyev-Winter" w:date="2017-08-10T20:35:00Z" w:initials="PB">
    <w:p w14:paraId="668DDDBF" w14:textId="51A744D8" w:rsidR="005C249B" w:rsidRDefault="005C249B">
      <w:pPr>
        <w:pStyle w:val="CommentText"/>
      </w:pPr>
      <w:r>
        <w:rPr>
          <w:rStyle w:val="CommentReference"/>
        </w:rPr>
        <w:annotationRef/>
      </w:r>
      <w:r>
        <w:t>Provide</w:t>
      </w:r>
      <w:r w:rsidR="00331C07">
        <w:t xml:space="preserve"> a bit </w:t>
      </w:r>
      <w:r>
        <w:t>more detail.</w:t>
      </w:r>
    </w:p>
  </w:comment>
  <w:comment w:id="351" w:author="Paul Bikeyev-Winter" w:date="2017-08-10T20:47:00Z" w:initials="PB">
    <w:p w14:paraId="183BC2FF" w14:textId="510BA6C9" w:rsidR="000A07C9" w:rsidRDefault="000A07C9">
      <w:pPr>
        <w:pStyle w:val="CommentText"/>
      </w:pPr>
      <w:r>
        <w:rPr>
          <w:rStyle w:val="CommentReference"/>
        </w:rPr>
        <w:annotationRef/>
      </w:r>
      <w:r w:rsidR="00331C07">
        <w:t>May need slight changes once the implementation is in order.</w:t>
      </w:r>
    </w:p>
  </w:comment>
  <w:comment w:id="352" w:author="Paul Bikeyev-Winter" w:date="2017-08-10T20:37:00Z" w:initials="PB">
    <w:p w14:paraId="0A27769D" w14:textId="44BA4CF6" w:rsidR="005C249B" w:rsidRPr="005D6B5E" w:rsidRDefault="005C249B">
      <w:pPr>
        <w:pStyle w:val="CommentText"/>
        <w:rPr>
          <w:lang w:val="sv-FI"/>
        </w:rPr>
      </w:pPr>
      <w:r>
        <w:rPr>
          <w:rStyle w:val="CommentReference"/>
        </w:rPr>
        <w:annotationRef/>
      </w:r>
      <w:r w:rsidRPr="005D6B5E">
        <w:rPr>
          <w:lang w:val="sv-FI"/>
        </w:rPr>
        <w:t>Is it INSA, Rennes, OR INSA de Rennes?</w:t>
      </w:r>
    </w:p>
  </w:comment>
  <w:comment w:id="356" w:author="Paul Bikeyev-Winter" w:date="2017-08-10T20:44:00Z" w:initials="PB">
    <w:p w14:paraId="26C4F398" w14:textId="3F14F221" w:rsidR="000A07C9" w:rsidRPr="000A07C9" w:rsidRDefault="000A07C9">
      <w:pPr>
        <w:pStyle w:val="CommentText"/>
      </w:pPr>
      <w:r>
        <w:rPr>
          <w:rStyle w:val="CommentReference"/>
        </w:rPr>
        <w:annotationRef/>
      </w:r>
      <w:r w:rsidRPr="000A07C9">
        <w:rPr>
          <w:rFonts w:ascii="Segoe UI" w:hAnsi="Segoe UI" w:cs="Segoe UI"/>
          <w:b/>
          <w:color w:val="000000"/>
          <w:sz w:val="21"/>
          <w:szCs w:val="21"/>
        </w:rPr>
        <w:t>HC</w:t>
      </w:r>
      <w:r>
        <w:rPr>
          <w:rFonts w:ascii="Segoe UI" w:hAnsi="Segoe UI" w:cs="Segoe UI"/>
          <w:color w:val="000000"/>
          <w:sz w:val="21"/>
          <w:szCs w:val="21"/>
        </w:rPr>
        <w:t xml:space="preserve">: </w:t>
      </w:r>
      <w:r w:rsidRPr="000A07C9">
        <w:rPr>
          <w:rFonts w:ascii="Segoe UI" w:hAnsi="Segoe UI" w:cs="Segoe UI"/>
          <w:color w:val="000000"/>
          <w:sz w:val="21"/>
          <w:szCs w:val="21"/>
        </w:rPr>
        <w:t>This does not need to be mentioned especially if there is no actual connection</w:t>
      </w:r>
    </w:p>
  </w:comment>
  <w:comment w:id="357" w:author="Paul Bikeyev-Winter" w:date="2017-08-10T20:49:00Z" w:initials="PB">
    <w:p w14:paraId="24EF50C7" w14:textId="6AF6BEBA" w:rsidR="000A07C9" w:rsidRPr="000A07C9" w:rsidRDefault="000A07C9">
      <w:pPr>
        <w:pStyle w:val="CommentText"/>
      </w:pPr>
      <w:r>
        <w:rPr>
          <w:rStyle w:val="CommentReference"/>
        </w:rPr>
        <w:annotationRef/>
      </w:r>
      <w:r w:rsidRPr="000A07C9">
        <w:rPr>
          <w:rFonts w:ascii="Segoe UI" w:hAnsi="Segoe UI" w:cs="Segoe UI"/>
          <w:b/>
          <w:color w:val="000000"/>
          <w:sz w:val="21"/>
          <w:szCs w:val="21"/>
        </w:rPr>
        <w:t>HC</w:t>
      </w:r>
      <w:r>
        <w:rPr>
          <w:rFonts w:ascii="Segoe UI" w:hAnsi="Segoe UI" w:cs="Segoe UI"/>
          <w:color w:val="000000"/>
          <w:sz w:val="21"/>
          <w:szCs w:val="21"/>
        </w:rPr>
        <w:t xml:space="preserve">: Provide </w:t>
      </w:r>
      <w:r w:rsidRPr="000A07C9">
        <w:rPr>
          <w:rFonts w:ascii="Segoe UI" w:hAnsi="Segoe UI" w:cs="Segoe UI"/>
          <w:color w:val="000000"/>
          <w:sz w:val="21"/>
          <w:szCs w:val="21"/>
        </w:rPr>
        <w:t>more detail on the relevance of the visits to the project</w:t>
      </w:r>
      <w:r>
        <w:rPr>
          <w:rFonts w:ascii="Segoe UI" w:hAnsi="Segoe UI" w:cs="Segoe UI"/>
          <w:color w:val="000000"/>
          <w:sz w:val="21"/>
          <w:szCs w:val="21"/>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3C8749" w15:done="0"/>
  <w15:commentEx w15:paraId="30045F63" w15:done="0"/>
  <w15:commentEx w15:paraId="449B81E4" w15:done="0"/>
  <w15:commentEx w15:paraId="7D44FBE9" w15:done="0"/>
  <w15:commentEx w15:paraId="0EBAE6E9" w15:done="0"/>
  <w15:commentEx w15:paraId="2A3524B3" w15:done="0"/>
  <w15:commentEx w15:paraId="512EEFC6" w15:done="0"/>
  <w15:commentEx w15:paraId="5E56D09E" w15:done="0"/>
  <w15:commentEx w15:paraId="5FA1BB4C" w15:done="0"/>
  <w15:commentEx w15:paraId="76A00B3E" w15:done="0"/>
  <w15:commentEx w15:paraId="02775A52" w15:done="0"/>
  <w15:commentEx w15:paraId="7E7026B2" w15:done="0"/>
  <w15:commentEx w15:paraId="1728D204" w15:done="0"/>
  <w15:commentEx w15:paraId="73E349D2" w15:done="0"/>
  <w15:commentEx w15:paraId="6CCAD91B" w15:done="0"/>
  <w15:commentEx w15:paraId="0533C00A" w15:done="0"/>
  <w15:commentEx w15:paraId="4D2F3CD4" w15:done="0"/>
  <w15:commentEx w15:paraId="7C3A20F9" w15:done="0"/>
  <w15:commentEx w15:paraId="7F1AD4DE" w15:done="0"/>
  <w15:commentEx w15:paraId="0BF20CBE" w15:done="0"/>
  <w15:commentEx w15:paraId="382940B3" w15:done="0"/>
  <w15:commentEx w15:paraId="487F4A4C" w15:done="0"/>
  <w15:commentEx w15:paraId="69E8F98F" w15:done="0"/>
  <w15:commentEx w15:paraId="17244E7B" w15:done="0"/>
  <w15:commentEx w15:paraId="08E52FBD" w15:done="0"/>
  <w15:commentEx w15:paraId="1A38284F" w15:done="0"/>
  <w15:commentEx w15:paraId="3ACA9C42" w15:done="0"/>
  <w15:commentEx w15:paraId="5F19E608" w15:done="0"/>
  <w15:commentEx w15:paraId="3FBDAC42" w15:done="0"/>
  <w15:commentEx w15:paraId="47C475AF" w15:done="0"/>
  <w15:commentEx w15:paraId="36DA1682" w15:done="0"/>
  <w15:commentEx w15:paraId="1162DB31" w15:done="0"/>
  <w15:commentEx w15:paraId="58C14680" w15:done="0"/>
  <w15:commentEx w15:paraId="09886927" w15:done="0"/>
  <w15:commentEx w15:paraId="6FE61CAC" w15:done="0"/>
  <w15:commentEx w15:paraId="17BC5868" w15:done="0"/>
  <w15:commentEx w15:paraId="01DA76E6" w15:paraIdParent="17BC5868" w15:done="0"/>
  <w15:commentEx w15:paraId="644725DC" w15:done="0"/>
  <w15:commentEx w15:paraId="1E838E88" w15:done="0"/>
  <w15:commentEx w15:paraId="668DDDBF" w15:done="0"/>
  <w15:commentEx w15:paraId="183BC2FF" w15:done="0"/>
  <w15:commentEx w15:paraId="0A27769D" w15:done="0"/>
  <w15:commentEx w15:paraId="26C4F398" w15:done="0"/>
  <w15:commentEx w15:paraId="24EF50C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3FE33" w14:textId="77777777" w:rsidR="008315A7" w:rsidRDefault="008315A7" w:rsidP="009564C9">
      <w:pPr>
        <w:spacing w:after="0" w:line="240" w:lineRule="auto"/>
      </w:pPr>
      <w:r>
        <w:separator/>
      </w:r>
    </w:p>
  </w:endnote>
  <w:endnote w:type="continuationSeparator" w:id="0">
    <w:p w14:paraId="386092EA" w14:textId="77777777" w:rsidR="008315A7" w:rsidRDefault="008315A7" w:rsidP="00956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MR8">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6ECDB" w14:textId="77777777" w:rsidR="008315A7" w:rsidRDefault="008315A7" w:rsidP="009564C9">
      <w:pPr>
        <w:spacing w:after="0" w:line="240" w:lineRule="auto"/>
      </w:pPr>
      <w:r>
        <w:separator/>
      </w:r>
    </w:p>
  </w:footnote>
  <w:footnote w:type="continuationSeparator" w:id="0">
    <w:p w14:paraId="28305411" w14:textId="77777777" w:rsidR="008315A7" w:rsidRDefault="008315A7" w:rsidP="009564C9">
      <w:pPr>
        <w:spacing w:after="0" w:line="240" w:lineRule="auto"/>
      </w:pPr>
      <w:r>
        <w:continuationSeparator/>
      </w:r>
    </w:p>
  </w:footnote>
  <w:footnote w:id="1">
    <w:p w14:paraId="2CFF3C28" w14:textId="77777777" w:rsidR="0087780F" w:rsidRPr="00061741" w:rsidRDefault="0087780F" w:rsidP="009564C9">
      <w:pPr>
        <w:autoSpaceDE w:val="0"/>
        <w:autoSpaceDN w:val="0"/>
        <w:adjustRightInd w:val="0"/>
        <w:spacing w:after="0" w:line="240" w:lineRule="auto"/>
        <w:ind w:left="142" w:hanging="142"/>
      </w:pPr>
      <w:r>
        <w:rPr>
          <w:rStyle w:val="FootnoteReference"/>
        </w:rPr>
        <w:footnoteRef/>
      </w:r>
      <w:r>
        <w:t xml:space="preserve"> </w:t>
      </w:r>
      <w:r w:rsidRPr="009564C9">
        <w:rPr>
          <w:rFonts w:ascii="CMR8" w:hAnsi="CMR8" w:cs="CMR8"/>
          <w:sz w:val="16"/>
          <w:szCs w:val="16"/>
        </w:rPr>
        <w:t>Sta</w:t>
      </w:r>
      <w:r>
        <w:rPr>
          <w:rFonts w:ascii="CMR8" w:hAnsi="CMR8" w:cs="CMR8"/>
          <w:sz w:val="16"/>
          <w:szCs w:val="16"/>
        </w:rPr>
        <w:t>tistics according to the U.S. Office of Energy Effi</w:t>
      </w:r>
      <w:r w:rsidRPr="009564C9">
        <w:rPr>
          <w:rFonts w:ascii="CMR8" w:hAnsi="CMR8" w:cs="CMR8"/>
          <w:sz w:val="16"/>
          <w:szCs w:val="16"/>
        </w:rPr>
        <w:t xml:space="preserve">ciency &amp; Renewable Energy: </w:t>
      </w:r>
      <w:hyperlink r:id="rId1" w:history="1">
        <w:r w:rsidRPr="00061741">
          <w:rPr>
            <w:rStyle w:val="Hyperlink"/>
            <w:rFonts w:ascii="CMR8" w:hAnsi="CMR8" w:cs="CMR8"/>
            <w:color w:val="auto"/>
            <w:sz w:val="16"/>
            <w:szCs w:val="16"/>
          </w:rPr>
          <w:t>http://energy.gov/eere/femp/resources-</w:t>
        </w:r>
      </w:hyperlink>
      <w:r w:rsidRPr="00061741">
        <w:rPr>
          <w:rFonts w:ascii="CMR8" w:hAnsi="CMR8" w:cs="CMR8"/>
          <w:sz w:val="16"/>
          <w:szCs w:val="16"/>
        </w:rPr>
        <w:t xml:space="preserve"> </w:t>
      </w:r>
      <w:r w:rsidRPr="00061741">
        <w:rPr>
          <w:rStyle w:val="Hyperlink"/>
          <w:rFonts w:ascii="CMR8" w:hAnsi="CMR8" w:cs="CMR8"/>
          <w:color w:val="auto"/>
          <w:sz w:val="16"/>
          <w:szCs w:val="16"/>
        </w:rPr>
        <w:t>datacenter-energy-efficiency.</w:t>
      </w:r>
      <w:r w:rsidRPr="00061741">
        <w:rPr>
          <w:rFonts w:ascii="CMR8" w:hAnsi="CMR8" w:cs="CMR8"/>
          <w:sz w:val="16"/>
          <w:szCs w:val="16"/>
        </w:rPr>
        <w:t xml:space="preserve"> </w:t>
      </w:r>
    </w:p>
  </w:footnote>
  <w:footnote w:id="2">
    <w:p w14:paraId="56B3869F" w14:textId="77777777" w:rsidR="0087780F" w:rsidRPr="00061741" w:rsidRDefault="0087780F">
      <w:pPr>
        <w:pStyle w:val="FootnoteText"/>
      </w:pPr>
      <w:r w:rsidRPr="00061741">
        <w:rPr>
          <w:rStyle w:val="FootnoteReference"/>
        </w:rPr>
        <w:footnoteRef/>
      </w:r>
      <w:r w:rsidRPr="00061741">
        <w:t xml:space="preserve">  </w:t>
      </w:r>
      <w:r w:rsidRPr="00061741">
        <w:rPr>
          <w:rStyle w:val="Hyperlink"/>
          <w:rFonts w:ascii="CMR8" w:hAnsi="CMR8" w:cs="CMR8"/>
          <w:color w:val="auto"/>
          <w:sz w:val="16"/>
          <w:szCs w:val="16"/>
        </w:rPr>
        <w:t>https://sustainability.fb.com/en/our-footprint/</w:t>
      </w:r>
      <w:r w:rsidRPr="00061741">
        <w:rPr>
          <w:rFonts w:ascii="CMR8" w:hAnsi="CMR8" w:cs="CMR8"/>
          <w:sz w:val="16"/>
          <w:szCs w:val="16"/>
        </w:rPr>
        <w:t>.</w:t>
      </w:r>
    </w:p>
  </w:footnote>
  <w:footnote w:id="3">
    <w:p w14:paraId="40407587" w14:textId="77777777" w:rsidR="0087780F" w:rsidRPr="009564C9" w:rsidRDefault="0087780F">
      <w:pPr>
        <w:pStyle w:val="FootnoteText"/>
      </w:pPr>
      <w:r w:rsidRPr="00061741">
        <w:rPr>
          <w:rStyle w:val="FootnoteReference"/>
        </w:rPr>
        <w:footnoteRef/>
      </w:r>
      <w:r w:rsidRPr="00061741">
        <w:t xml:space="preserve">  </w:t>
      </w:r>
      <w:r w:rsidRPr="00061741">
        <w:rPr>
          <w:rStyle w:val="Hyperlink"/>
          <w:rFonts w:ascii="CMR8" w:hAnsi="CMR8" w:cs="CMR8"/>
          <w:color w:val="auto"/>
          <w:sz w:val="16"/>
          <w:szCs w:val="16"/>
        </w:rPr>
        <w:t>http://ascr-discovery.science.doe.gov/2014/11/exascale-road-bumps/</w:t>
      </w:r>
      <w:r w:rsidRPr="00061741">
        <w:rPr>
          <w:rFonts w:ascii="CMR8" w:hAnsi="CMR8" w:cs="CMR8"/>
          <w:sz w:val="16"/>
          <w:szCs w:val="16"/>
        </w:rPr>
        <w:t>.</w:t>
      </w:r>
    </w:p>
  </w:footnote>
  <w:footnote w:id="4">
    <w:p w14:paraId="03E987E0" w14:textId="77777777" w:rsidR="0087780F" w:rsidRPr="00B66A2A" w:rsidRDefault="0087780F">
      <w:pPr>
        <w:pStyle w:val="FootnoteText"/>
      </w:pPr>
      <w:r>
        <w:rPr>
          <w:rStyle w:val="FootnoteReference"/>
        </w:rPr>
        <w:footnoteRef/>
      </w:r>
      <w:r>
        <w:t xml:space="preserve">  </w:t>
      </w:r>
      <w:r w:rsidRPr="00B66A2A">
        <w:rPr>
          <w:rFonts w:ascii="CMR8" w:hAnsi="CMR8" w:cs="CMR8"/>
          <w:sz w:val="16"/>
          <w:szCs w:val="16"/>
        </w:rPr>
        <w:t xml:space="preserve">Picture of the </w:t>
      </w:r>
      <w:proofErr w:type="spellStart"/>
      <w:r w:rsidRPr="00B66A2A">
        <w:rPr>
          <w:rFonts w:ascii="CMR8" w:hAnsi="CMR8" w:cs="CMR8"/>
          <w:sz w:val="16"/>
          <w:szCs w:val="16"/>
        </w:rPr>
        <w:t>ESLab</w:t>
      </w:r>
      <w:proofErr w:type="spellEnd"/>
      <w:r w:rsidRPr="00B66A2A">
        <w:rPr>
          <w:rFonts w:ascii="CMR8" w:hAnsi="CMR8" w:cs="CMR8"/>
          <w:sz w:val="16"/>
          <w:szCs w:val="16"/>
        </w:rPr>
        <w:t xml:space="preserve"> demonstrator available at https://dl.dropboxusercontent.com/u/5260559/ClusterDemo.jpg</w:t>
      </w:r>
    </w:p>
  </w:footnote>
  <w:footnote w:id="5">
    <w:p w14:paraId="310E48F5" w14:textId="77777777" w:rsidR="0087780F" w:rsidRPr="00B66A2A" w:rsidRDefault="0087780F">
      <w:pPr>
        <w:pStyle w:val="FootnoteText"/>
      </w:pPr>
      <w:r>
        <w:rPr>
          <w:rStyle w:val="FootnoteReference"/>
        </w:rPr>
        <w:footnoteRef/>
      </w:r>
      <w:r>
        <w:t xml:space="preserve">  </w:t>
      </w:r>
      <w:r w:rsidRPr="00B66A2A">
        <w:rPr>
          <w:rFonts w:ascii="CMR8" w:hAnsi="CMR8" w:cs="CMR8"/>
          <w:sz w:val="16"/>
          <w:szCs w:val="16"/>
        </w:rPr>
        <w:t>https://play.google.com/store/apps/details?id=org.videolan.vlc.LEL.lite.green</w:t>
      </w:r>
    </w:p>
  </w:footnote>
  <w:footnote w:id="6">
    <w:p w14:paraId="0C11BBC5" w14:textId="77777777" w:rsidR="0087780F" w:rsidRPr="00F46589" w:rsidRDefault="0087780F">
      <w:pPr>
        <w:pStyle w:val="FootnoteText"/>
      </w:pPr>
      <w:r>
        <w:rPr>
          <w:rStyle w:val="FootnoteReference"/>
        </w:rPr>
        <w:footnoteRef/>
      </w:r>
      <w:r>
        <w:t xml:space="preserve">  </w:t>
      </w:r>
      <w:r w:rsidRPr="00F46589">
        <w:rPr>
          <w:rFonts w:ascii="CMR8" w:hAnsi="CMR8" w:cs="CMR8"/>
          <w:sz w:val="16"/>
          <w:szCs w:val="16"/>
        </w:rPr>
        <w:t>http://groups.csail.mit.edu/carbon/</w:t>
      </w:r>
    </w:p>
  </w:footnote>
  <w:footnote w:id="7">
    <w:p w14:paraId="1F5D2319" w14:textId="77777777" w:rsidR="0087780F" w:rsidRPr="00F46589" w:rsidRDefault="0087780F">
      <w:pPr>
        <w:pStyle w:val="FootnoteText"/>
      </w:pPr>
      <w:r>
        <w:rPr>
          <w:rStyle w:val="FootnoteReference"/>
        </w:rPr>
        <w:footnoteRef/>
      </w:r>
      <w:r>
        <w:t xml:space="preserve">  </w:t>
      </w:r>
      <w:r w:rsidRPr="00F46589">
        <w:rPr>
          <w:rFonts w:ascii="CMR8" w:hAnsi="CMR8" w:cs="CMR8"/>
          <w:sz w:val="16"/>
          <w:szCs w:val="16"/>
        </w:rPr>
        <w:t>http://www.hardkernel.com/main/main.php</w:t>
      </w:r>
    </w:p>
  </w:footnote>
  <w:footnote w:id="8">
    <w:p w14:paraId="53184834" w14:textId="77777777" w:rsidR="0087780F" w:rsidRDefault="0087780F">
      <w:pPr>
        <w:pStyle w:val="FootnoteText"/>
      </w:pPr>
      <w:r>
        <w:rPr>
          <w:rStyle w:val="FootnoteReference"/>
        </w:rPr>
        <w:footnoteRef/>
      </w:r>
      <w:r>
        <w:t xml:space="preserve">  </w:t>
      </w:r>
      <w:r w:rsidRPr="00F46589">
        <w:rPr>
          <w:rFonts w:ascii="CMR8" w:hAnsi="CMR8" w:cs="CMR8"/>
          <w:sz w:val="16"/>
          <w:szCs w:val="16"/>
        </w:rPr>
        <w:t>http://iot4health.utu.fi/?p=374</w:t>
      </w:r>
    </w:p>
  </w:footnote>
  <w:footnote w:id="9">
    <w:p w14:paraId="6596CFBA" w14:textId="77777777" w:rsidR="0087780F" w:rsidRDefault="0087780F">
      <w:pPr>
        <w:pStyle w:val="FootnoteText"/>
      </w:pPr>
      <w:r>
        <w:rPr>
          <w:rStyle w:val="FootnoteReference"/>
        </w:rPr>
        <w:footnoteRef/>
      </w:r>
      <w:r>
        <w:t xml:space="preserve">  </w:t>
      </w:r>
      <w:r w:rsidRPr="004F6726">
        <w:rPr>
          <w:rFonts w:ascii="CMR8" w:hAnsi="CMR8" w:cs="CMR8"/>
          <w:sz w:val="16"/>
          <w:szCs w:val="16"/>
          <w:rPrChange w:id="240" w:author="Helen Cooper" w:date="2017-08-11T11:10:00Z">
            <w:rPr>
              <w:rFonts w:ascii="CMR8" w:hAnsi="CMR8" w:cs="CMR8"/>
              <w:sz w:val="16"/>
              <w:szCs w:val="16"/>
              <w:lang w:val="sv-FI"/>
            </w:rPr>
          </w:rPrChange>
        </w:rPr>
        <w:t>http://www.embecosm.com/</w:t>
      </w:r>
    </w:p>
  </w:footnote>
  <w:footnote w:id="10">
    <w:p w14:paraId="65ABEE6E" w14:textId="77777777" w:rsidR="0087780F" w:rsidRDefault="0087780F">
      <w:pPr>
        <w:pStyle w:val="FootnoteText"/>
      </w:pPr>
      <w:r>
        <w:rPr>
          <w:rStyle w:val="FootnoteReference"/>
        </w:rPr>
        <w:footnoteRef/>
      </w:r>
      <w:r>
        <w:t xml:space="preserve"> </w:t>
      </w:r>
      <w:r w:rsidRPr="004F6726">
        <w:rPr>
          <w:rFonts w:ascii="CMR8" w:hAnsi="CMR8" w:cs="CMR8"/>
          <w:sz w:val="16"/>
          <w:szCs w:val="16"/>
          <w:rPrChange w:id="244" w:author="Helen Cooper" w:date="2017-08-11T11:10:00Z">
            <w:rPr>
              <w:rFonts w:ascii="CMR8" w:hAnsi="CMR8" w:cs="CMR8"/>
              <w:sz w:val="16"/>
              <w:szCs w:val="16"/>
              <w:lang w:val="sv-FI"/>
            </w:rPr>
          </w:rPrChange>
        </w:rPr>
        <w:t>http://opentuner.org/</w:t>
      </w:r>
    </w:p>
  </w:footnote>
  <w:footnote w:id="11">
    <w:p w14:paraId="0FE6E654" w14:textId="77777777" w:rsidR="0087780F" w:rsidRPr="00F46589" w:rsidRDefault="0087780F">
      <w:pPr>
        <w:pStyle w:val="FootnoteText"/>
      </w:pPr>
      <w:r>
        <w:rPr>
          <w:rStyle w:val="FootnoteReference"/>
        </w:rPr>
        <w:footnoteRef/>
      </w:r>
      <w:r>
        <w:t xml:space="preserve"> </w:t>
      </w:r>
      <w:r w:rsidRPr="00F46589">
        <w:rPr>
          <w:rFonts w:ascii="CMR8" w:hAnsi="CMR8" w:cs="CMR8"/>
          <w:sz w:val="16"/>
          <w:szCs w:val="16"/>
        </w:rPr>
        <w:t>http://starpu.gforge.inria.fr/</w:t>
      </w:r>
    </w:p>
  </w:footnote>
  <w:footnote w:id="12">
    <w:p w14:paraId="281EDB5D" w14:textId="77777777" w:rsidR="0087780F" w:rsidRDefault="0087780F">
      <w:pPr>
        <w:pStyle w:val="FootnoteText"/>
      </w:pPr>
      <w:r>
        <w:rPr>
          <w:rStyle w:val="FootnoteReference"/>
        </w:rPr>
        <w:footnoteRef/>
      </w:r>
      <w:r>
        <w:t xml:space="preserve"> </w:t>
      </w:r>
      <w:r w:rsidRPr="004F6726">
        <w:rPr>
          <w:rFonts w:ascii="CMR8" w:hAnsi="CMR8" w:cs="CMR8"/>
          <w:sz w:val="16"/>
          <w:szCs w:val="16"/>
          <w:rPrChange w:id="245" w:author="Helen Cooper" w:date="2017-08-11T11:10:00Z">
            <w:rPr>
              <w:rFonts w:ascii="CMR8" w:hAnsi="CMR8" w:cs="CMR8"/>
              <w:sz w:val="16"/>
              <w:szCs w:val="16"/>
              <w:lang w:val="sv-FI"/>
            </w:rPr>
          </w:rPrChange>
        </w:rPr>
        <w:t>http://www.peppher.eu/</w:t>
      </w:r>
    </w:p>
  </w:footnote>
  <w:footnote w:id="13">
    <w:p w14:paraId="6B1157DF" w14:textId="51BD30F1" w:rsidR="00055E0F" w:rsidRPr="00055E0F" w:rsidRDefault="00055E0F">
      <w:pPr>
        <w:pStyle w:val="FootnoteText"/>
      </w:pPr>
      <w:r>
        <w:rPr>
          <w:rStyle w:val="FootnoteReference"/>
        </w:rPr>
        <w:footnoteRef/>
      </w:r>
      <w:r>
        <w:t xml:space="preserve"> </w:t>
      </w:r>
      <w:r w:rsidRPr="00055E0F">
        <w:rPr>
          <w:rFonts w:ascii="CMR8" w:hAnsi="CMR8" w:cs="CMR8"/>
          <w:sz w:val="16"/>
          <w:szCs w:val="16"/>
        </w:rPr>
        <w:t>https://www.coursera.org/learn/real-time-systems/</w:t>
      </w:r>
    </w:p>
  </w:footnote>
  <w:footnote w:id="14">
    <w:p w14:paraId="42D25720" w14:textId="77777777" w:rsidR="0087780F" w:rsidRPr="00C7388A" w:rsidRDefault="0087780F">
      <w:pPr>
        <w:pStyle w:val="FootnoteText"/>
      </w:pPr>
      <w:r>
        <w:rPr>
          <w:rStyle w:val="FootnoteReference"/>
        </w:rPr>
        <w:footnoteRef/>
      </w:r>
      <w:r>
        <w:t xml:space="preserve"> </w:t>
      </w:r>
      <w:r w:rsidRPr="00C7388A">
        <w:rPr>
          <w:rFonts w:ascii="CMR8" w:hAnsi="CMR8" w:cs="CMR8"/>
          <w:sz w:val="16"/>
          <w:szCs w:val="16"/>
        </w:rPr>
        <w:t>https://aws.amazon.com/grants/</w:t>
      </w:r>
    </w:p>
  </w:footnote>
  <w:footnote w:id="15">
    <w:p w14:paraId="1A654663" w14:textId="77777777" w:rsidR="0087780F" w:rsidRPr="004F6726" w:rsidRDefault="0087780F">
      <w:pPr>
        <w:pStyle w:val="FootnoteText"/>
        <w:rPr>
          <w:rPrChange w:id="346" w:author="Helen Cooper" w:date="2017-08-11T11:10:00Z">
            <w:rPr>
              <w:lang w:val="sv-FI"/>
            </w:rPr>
          </w:rPrChange>
        </w:rPr>
      </w:pPr>
      <w:r>
        <w:rPr>
          <w:rStyle w:val="FootnoteReference"/>
        </w:rPr>
        <w:footnoteRef/>
      </w:r>
      <w:r>
        <w:t xml:space="preserve"> </w:t>
      </w:r>
      <w:r w:rsidRPr="004F6726">
        <w:rPr>
          <w:rFonts w:ascii="CMR8" w:hAnsi="CMR8" w:cs="CMR8"/>
          <w:sz w:val="16"/>
          <w:szCs w:val="16"/>
          <w:rPrChange w:id="347" w:author="Helen Cooper" w:date="2017-08-11T11:10:00Z">
            <w:rPr>
              <w:rFonts w:ascii="CMR8" w:hAnsi="CMR8" w:cs="CMR8"/>
              <w:sz w:val="16"/>
              <w:szCs w:val="16"/>
              <w:lang w:val="sv-FI"/>
            </w:rPr>
          </w:rPrChange>
        </w:rPr>
        <w:t>http://zenodo.org/</w:t>
      </w:r>
    </w:p>
  </w:footnote>
  <w:footnote w:id="16">
    <w:p w14:paraId="6178BC96" w14:textId="0840E5D1" w:rsidR="005C249B" w:rsidRPr="004F6726" w:rsidRDefault="005C249B">
      <w:pPr>
        <w:pStyle w:val="FootnoteText"/>
        <w:rPr>
          <w:rPrChange w:id="353" w:author="Helen Cooper" w:date="2017-08-11T11:10:00Z">
            <w:rPr>
              <w:lang w:val="sv-FI"/>
            </w:rPr>
          </w:rPrChange>
        </w:rPr>
      </w:pPr>
      <w:r>
        <w:rPr>
          <w:rStyle w:val="FootnoteReference"/>
        </w:rPr>
        <w:footnoteRef/>
      </w:r>
      <w:r w:rsidRPr="004F6726">
        <w:rPr>
          <w:rPrChange w:id="354" w:author="Helen Cooper" w:date="2017-08-11T11:10:00Z">
            <w:rPr>
              <w:lang w:val="sv-FI"/>
            </w:rPr>
          </w:rPrChange>
        </w:rPr>
        <w:t xml:space="preserve"> </w:t>
      </w:r>
      <w:r w:rsidRPr="004F6726">
        <w:rPr>
          <w:rFonts w:ascii="CMR8" w:hAnsi="CMR8" w:cs="CMR8"/>
          <w:sz w:val="16"/>
          <w:szCs w:val="16"/>
          <w:rPrChange w:id="355" w:author="Helen Cooper" w:date="2017-08-11T11:10:00Z">
            <w:rPr>
              <w:rFonts w:ascii="CMR8" w:hAnsi="CMR8" w:cs="CMR8"/>
              <w:sz w:val="16"/>
              <w:szCs w:val="16"/>
              <w:lang w:val="sv-FI"/>
            </w:rPr>
          </w:rPrChange>
        </w:rPr>
        <w:t>http://preesm.sourceforge.net/website/</w:t>
      </w:r>
    </w:p>
  </w:footnote>
  <w:footnote w:id="17">
    <w:p w14:paraId="2CF5B554" w14:textId="6C9AFCA9" w:rsidR="005C249B" w:rsidRPr="005C249B" w:rsidRDefault="005C249B">
      <w:pPr>
        <w:pStyle w:val="FootnoteText"/>
        <w:rPr>
          <w:lang w:val="sv-FI"/>
        </w:rPr>
      </w:pPr>
      <w:r>
        <w:rPr>
          <w:rStyle w:val="FootnoteReference"/>
        </w:rPr>
        <w:footnoteRef/>
      </w:r>
      <w:r>
        <w:t xml:space="preserve"> </w:t>
      </w:r>
      <w:r>
        <w:rPr>
          <w:rFonts w:ascii="CMR8" w:hAnsi="CMR8" w:cs="CMR8"/>
          <w:sz w:val="16"/>
          <w:szCs w:val="16"/>
          <w:lang w:val="sv-FI"/>
        </w:rPr>
        <w:t>http://philharmonic.github.io/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76F6"/>
    <w:multiLevelType w:val="hybridMultilevel"/>
    <w:tmpl w:val="2574189E"/>
    <w:lvl w:ilvl="0" w:tplc="081D0001">
      <w:start w:val="1"/>
      <w:numFmt w:val="bullet"/>
      <w:lvlText w:val=""/>
      <w:lvlJc w:val="left"/>
      <w:pPr>
        <w:ind w:left="720" w:hanging="360"/>
      </w:pPr>
      <w:rPr>
        <w:rFonts w:ascii="Symbol" w:hAnsi="Symbol"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1" w15:restartNumberingAfterBreak="0">
    <w:nsid w:val="49032DA8"/>
    <w:multiLevelType w:val="hybridMultilevel"/>
    <w:tmpl w:val="80B05FD8"/>
    <w:lvl w:ilvl="0" w:tplc="081D000F">
      <w:start w:val="1"/>
      <w:numFmt w:val="decimal"/>
      <w:lvlText w:val="%1."/>
      <w:lvlJc w:val="left"/>
      <w:pPr>
        <w:ind w:left="720" w:hanging="360"/>
      </w:pPr>
      <w:rPr>
        <w:rFonts w:hint="default"/>
      </w:rPr>
    </w:lvl>
    <w:lvl w:ilvl="1" w:tplc="081D0019" w:tentative="1">
      <w:start w:val="1"/>
      <w:numFmt w:val="lowerLetter"/>
      <w:lvlText w:val="%2."/>
      <w:lvlJc w:val="left"/>
      <w:pPr>
        <w:ind w:left="1440" w:hanging="360"/>
      </w:pPr>
    </w:lvl>
    <w:lvl w:ilvl="2" w:tplc="081D001B" w:tentative="1">
      <w:start w:val="1"/>
      <w:numFmt w:val="lowerRoman"/>
      <w:lvlText w:val="%3."/>
      <w:lvlJc w:val="right"/>
      <w:pPr>
        <w:ind w:left="2160" w:hanging="180"/>
      </w:pPr>
    </w:lvl>
    <w:lvl w:ilvl="3" w:tplc="081D000F" w:tentative="1">
      <w:start w:val="1"/>
      <w:numFmt w:val="decimal"/>
      <w:lvlText w:val="%4."/>
      <w:lvlJc w:val="left"/>
      <w:pPr>
        <w:ind w:left="2880" w:hanging="360"/>
      </w:pPr>
    </w:lvl>
    <w:lvl w:ilvl="4" w:tplc="081D0019" w:tentative="1">
      <w:start w:val="1"/>
      <w:numFmt w:val="lowerLetter"/>
      <w:lvlText w:val="%5."/>
      <w:lvlJc w:val="left"/>
      <w:pPr>
        <w:ind w:left="3600" w:hanging="360"/>
      </w:pPr>
    </w:lvl>
    <w:lvl w:ilvl="5" w:tplc="081D001B" w:tentative="1">
      <w:start w:val="1"/>
      <w:numFmt w:val="lowerRoman"/>
      <w:lvlText w:val="%6."/>
      <w:lvlJc w:val="right"/>
      <w:pPr>
        <w:ind w:left="4320" w:hanging="180"/>
      </w:pPr>
    </w:lvl>
    <w:lvl w:ilvl="6" w:tplc="081D000F" w:tentative="1">
      <w:start w:val="1"/>
      <w:numFmt w:val="decimal"/>
      <w:lvlText w:val="%7."/>
      <w:lvlJc w:val="left"/>
      <w:pPr>
        <w:ind w:left="5040" w:hanging="360"/>
      </w:pPr>
    </w:lvl>
    <w:lvl w:ilvl="7" w:tplc="081D0019" w:tentative="1">
      <w:start w:val="1"/>
      <w:numFmt w:val="lowerLetter"/>
      <w:lvlText w:val="%8."/>
      <w:lvlJc w:val="left"/>
      <w:pPr>
        <w:ind w:left="5760" w:hanging="360"/>
      </w:pPr>
    </w:lvl>
    <w:lvl w:ilvl="8" w:tplc="081D001B" w:tentative="1">
      <w:start w:val="1"/>
      <w:numFmt w:val="lowerRoman"/>
      <w:lvlText w:val="%9."/>
      <w:lvlJc w:val="right"/>
      <w:pPr>
        <w:ind w:left="6480" w:hanging="180"/>
      </w:pPr>
    </w:lvl>
  </w:abstractNum>
  <w:abstractNum w:abstractNumId="2" w15:restartNumberingAfterBreak="0">
    <w:nsid w:val="5CCA7921"/>
    <w:multiLevelType w:val="hybridMultilevel"/>
    <w:tmpl w:val="B652EDC4"/>
    <w:lvl w:ilvl="0" w:tplc="081D0019">
      <w:start w:val="1"/>
      <w:numFmt w:val="lowerLetter"/>
      <w:lvlText w:val="%1."/>
      <w:lvlJc w:val="left"/>
      <w:pPr>
        <w:ind w:left="720" w:hanging="360"/>
      </w:pPr>
      <w:rPr>
        <w:rFonts w:hint="default"/>
      </w:rPr>
    </w:lvl>
    <w:lvl w:ilvl="1" w:tplc="081D0019" w:tentative="1">
      <w:start w:val="1"/>
      <w:numFmt w:val="lowerLetter"/>
      <w:lvlText w:val="%2."/>
      <w:lvlJc w:val="left"/>
      <w:pPr>
        <w:ind w:left="1440" w:hanging="360"/>
      </w:pPr>
    </w:lvl>
    <w:lvl w:ilvl="2" w:tplc="081D001B" w:tentative="1">
      <w:start w:val="1"/>
      <w:numFmt w:val="lowerRoman"/>
      <w:lvlText w:val="%3."/>
      <w:lvlJc w:val="right"/>
      <w:pPr>
        <w:ind w:left="2160" w:hanging="180"/>
      </w:pPr>
    </w:lvl>
    <w:lvl w:ilvl="3" w:tplc="081D000F" w:tentative="1">
      <w:start w:val="1"/>
      <w:numFmt w:val="decimal"/>
      <w:lvlText w:val="%4."/>
      <w:lvlJc w:val="left"/>
      <w:pPr>
        <w:ind w:left="2880" w:hanging="360"/>
      </w:pPr>
    </w:lvl>
    <w:lvl w:ilvl="4" w:tplc="081D0019" w:tentative="1">
      <w:start w:val="1"/>
      <w:numFmt w:val="lowerLetter"/>
      <w:lvlText w:val="%5."/>
      <w:lvlJc w:val="left"/>
      <w:pPr>
        <w:ind w:left="3600" w:hanging="360"/>
      </w:pPr>
    </w:lvl>
    <w:lvl w:ilvl="5" w:tplc="081D001B" w:tentative="1">
      <w:start w:val="1"/>
      <w:numFmt w:val="lowerRoman"/>
      <w:lvlText w:val="%6."/>
      <w:lvlJc w:val="right"/>
      <w:pPr>
        <w:ind w:left="4320" w:hanging="180"/>
      </w:pPr>
    </w:lvl>
    <w:lvl w:ilvl="6" w:tplc="081D000F" w:tentative="1">
      <w:start w:val="1"/>
      <w:numFmt w:val="decimal"/>
      <w:lvlText w:val="%7."/>
      <w:lvlJc w:val="left"/>
      <w:pPr>
        <w:ind w:left="5040" w:hanging="360"/>
      </w:pPr>
    </w:lvl>
    <w:lvl w:ilvl="7" w:tplc="081D0019" w:tentative="1">
      <w:start w:val="1"/>
      <w:numFmt w:val="lowerLetter"/>
      <w:lvlText w:val="%8."/>
      <w:lvlJc w:val="left"/>
      <w:pPr>
        <w:ind w:left="5760" w:hanging="360"/>
      </w:pPr>
    </w:lvl>
    <w:lvl w:ilvl="8" w:tplc="081D001B" w:tentative="1">
      <w:start w:val="1"/>
      <w:numFmt w:val="lowerRoman"/>
      <w:lvlText w:val="%9."/>
      <w:lvlJc w:val="right"/>
      <w:pPr>
        <w:ind w:left="6480" w:hanging="180"/>
      </w:pPr>
    </w:lvl>
  </w:abstractNum>
  <w:abstractNum w:abstractNumId="3" w15:restartNumberingAfterBreak="0">
    <w:nsid w:val="5D457A97"/>
    <w:multiLevelType w:val="hybridMultilevel"/>
    <w:tmpl w:val="1DD26552"/>
    <w:lvl w:ilvl="0" w:tplc="081D0001">
      <w:start w:val="1"/>
      <w:numFmt w:val="bullet"/>
      <w:lvlText w:val=""/>
      <w:lvlJc w:val="left"/>
      <w:pPr>
        <w:ind w:left="720" w:hanging="360"/>
      </w:pPr>
      <w:rPr>
        <w:rFonts w:ascii="Symbol" w:hAnsi="Symbol"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 Bikeyev-Winter">
    <w15:presenceInfo w15:providerId="AD" w15:userId="S-1-5-21-2141217978-2081756746-1885625156-60857"/>
  </w15:person>
  <w15:person w15:author="Helen Cooper">
    <w15:presenceInfo w15:providerId="AD" w15:userId="S-1-5-21-2141217978-2081756746-1885625156-38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D1"/>
    <w:rsid w:val="00055E0F"/>
    <w:rsid w:val="00061741"/>
    <w:rsid w:val="000632E8"/>
    <w:rsid w:val="00066E57"/>
    <w:rsid w:val="000A07C9"/>
    <w:rsid w:val="000C7348"/>
    <w:rsid w:val="0011485C"/>
    <w:rsid w:val="001303F3"/>
    <w:rsid w:val="00144C4B"/>
    <w:rsid w:val="0015240C"/>
    <w:rsid w:val="00152828"/>
    <w:rsid w:val="00154E31"/>
    <w:rsid w:val="00175FBE"/>
    <w:rsid w:val="001C4665"/>
    <w:rsid w:val="001F46D4"/>
    <w:rsid w:val="001F55F8"/>
    <w:rsid w:val="00206906"/>
    <w:rsid w:val="00220E3B"/>
    <w:rsid w:val="002514A7"/>
    <w:rsid w:val="00261608"/>
    <w:rsid w:val="002B6870"/>
    <w:rsid w:val="00303373"/>
    <w:rsid w:val="00331C07"/>
    <w:rsid w:val="00380491"/>
    <w:rsid w:val="00393803"/>
    <w:rsid w:val="003B39F6"/>
    <w:rsid w:val="003E6334"/>
    <w:rsid w:val="00416ED5"/>
    <w:rsid w:val="00445B9D"/>
    <w:rsid w:val="00451B0F"/>
    <w:rsid w:val="00460716"/>
    <w:rsid w:val="004B7BC9"/>
    <w:rsid w:val="004F6726"/>
    <w:rsid w:val="00503A05"/>
    <w:rsid w:val="005C249B"/>
    <w:rsid w:val="005D6B5E"/>
    <w:rsid w:val="005E40E7"/>
    <w:rsid w:val="005F6D8D"/>
    <w:rsid w:val="00642413"/>
    <w:rsid w:val="00670515"/>
    <w:rsid w:val="006A5CC3"/>
    <w:rsid w:val="006E1CE8"/>
    <w:rsid w:val="006F3B86"/>
    <w:rsid w:val="0073570B"/>
    <w:rsid w:val="007709AE"/>
    <w:rsid w:val="007939D7"/>
    <w:rsid w:val="007E72CF"/>
    <w:rsid w:val="00807F7C"/>
    <w:rsid w:val="008315A7"/>
    <w:rsid w:val="0087780F"/>
    <w:rsid w:val="0089631E"/>
    <w:rsid w:val="008C74D3"/>
    <w:rsid w:val="008D2E44"/>
    <w:rsid w:val="008E569E"/>
    <w:rsid w:val="008E5AC4"/>
    <w:rsid w:val="00924236"/>
    <w:rsid w:val="00944EA4"/>
    <w:rsid w:val="00945ED1"/>
    <w:rsid w:val="009564C9"/>
    <w:rsid w:val="00987CF6"/>
    <w:rsid w:val="009C6F39"/>
    <w:rsid w:val="009E4FB8"/>
    <w:rsid w:val="009F0FAB"/>
    <w:rsid w:val="00A13759"/>
    <w:rsid w:val="00A354D2"/>
    <w:rsid w:val="00A41A95"/>
    <w:rsid w:val="00A66290"/>
    <w:rsid w:val="00B11045"/>
    <w:rsid w:val="00B66A2A"/>
    <w:rsid w:val="00BD4712"/>
    <w:rsid w:val="00C07C0F"/>
    <w:rsid w:val="00C11351"/>
    <w:rsid w:val="00C355CC"/>
    <w:rsid w:val="00C5691E"/>
    <w:rsid w:val="00C61981"/>
    <w:rsid w:val="00C7388A"/>
    <w:rsid w:val="00C76734"/>
    <w:rsid w:val="00C850D8"/>
    <w:rsid w:val="00CA683B"/>
    <w:rsid w:val="00CE61F1"/>
    <w:rsid w:val="00CF63F7"/>
    <w:rsid w:val="00D17147"/>
    <w:rsid w:val="00D33B73"/>
    <w:rsid w:val="00D70527"/>
    <w:rsid w:val="00DE4DB1"/>
    <w:rsid w:val="00DE5560"/>
    <w:rsid w:val="00E123FA"/>
    <w:rsid w:val="00E342A3"/>
    <w:rsid w:val="00E65C84"/>
    <w:rsid w:val="00EA09AE"/>
    <w:rsid w:val="00EC07B5"/>
    <w:rsid w:val="00EC54EC"/>
    <w:rsid w:val="00EE4E81"/>
    <w:rsid w:val="00F14A61"/>
    <w:rsid w:val="00F46589"/>
    <w:rsid w:val="00F54D6F"/>
    <w:rsid w:val="00F978F8"/>
    <w:rsid w:val="00FC329D"/>
    <w:rsid w:val="00FD27E4"/>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240C"/>
  <w15:chartTrackingRefBased/>
  <w15:docId w15:val="{D589E098-9044-4093-92BF-B7D3CEAB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7B5"/>
    <w:rPr>
      <w:color w:val="0563C1" w:themeColor="hyperlink"/>
      <w:u w:val="single"/>
    </w:rPr>
  </w:style>
  <w:style w:type="character" w:styleId="CommentReference">
    <w:name w:val="annotation reference"/>
    <w:basedOn w:val="DefaultParagraphFont"/>
    <w:uiPriority w:val="99"/>
    <w:semiHidden/>
    <w:unhideWhenUsed/>
    <w:rsid w:val="00924236"/>
    <w:rPr>
      <w:sz w:val="16"/>
      <w:szCs w:val="16"/>
    </w:rPr>
  </w:style>
  <w:style w:type="paragraph" w:styleId="CommentText">
    <w:name w:val="annotation text"/>
    <w:basedOn w:val="Normal"/>
    <w:link w:val="CommentTextChar"/>
    <w:uiPriority w:val="99"/>
    <w:semiHidden/>
    <w:unhideWhenUsed/>
    <w:rsid w:val="00924236"/>
    <w:pPr>
      <w:spacing w:line="240" w:lineRule="auto"/>
    </w:pPr>
    <w:rPr>
      <w:sz w:val="20"/>
      <w:szCs w:val="20"/>
    </w:rPr>
  </w:style>
  <w:style w:type="character" w:customStyle="1" w:styleId="CommentTextChar">
    <w:name w:val="Comment Text Char"/>
    <w:basedOn w:val="DefaultParagraphFont"/>
    <w:link w:val="CommentText"/>
    <w:uiPriority w:val="99"/>
    <w:semiHidden/>
    <w:rsid w:val="00924236"/>
    <w:rPr>
      <w:sz w:val="20"/>
      <w:szCs w:val="20"/>
      <w:lang w:val="en-GB"/>
    </w:rPr>
  </w:style>
  <w:style w:type="paragraph" w:styleId="CommentSubject">
    <w:name w:val="annotation subject"/>
    <w:basedOn w:val="CommentText"/>
    <w:next w:val="CommentText"/>
    <w:link w:val="CommentSubjectChar"/>
    <w:uiPriority w:val="99"/>
    <w:semiHidden/>
    <w:unhideWhenUsed/>
    <w:rsid w:val="00924236"/>
    <w:rPr>
      <w:b/>
      <w:bCs/>
    </w:rPr>
  </w:style>
  <w:style w:type="character" w:customStyle="1" w:styleId="CommentSubjectChar">
    <w:name w:val="Comment Subject Char"/>
    <w:basedOn w:val="CommentTextChar"/>
    <w:link w:val="CommentSubject"/>
    <w:uiPriority w:val="99"/>
    <w:semiHidden/>
    <w:rsid w:val="00924236"/>
    <w:rPr>
      <w:b/>
      <w:bCs/>
      <w:sz w:val="20"/>
      <w:szCs w:val="20"/>
      <w:lang w:val="en-GB"/>
    </w:rPr>
  </w:style>
  <w:style w:type="paragraph" w:styleId="BalloonText">
    <w:name w:val="Balloon Text"/>
    <w:basedOn w:val="Normal"/>
    <w:link w:val="BalloonTextChar"/>
    <w:uiPriority w:val="99"/>
    <w:semiHidden/>
    <w:unhideWhenUsed/>
    <w:rsid w:val="009242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236"/>
    <w:rPr>
      <w:rFonts w:ascii="Segoe UI" w:hAnsi="Segoe UI" w:cs="Segoe UI"/>
      <w:sz w:val="18"/>
      <w:szCs w:val="18"/>
      <w:lang w:val="en-GB"/>
    </w:rPr>
  </w:style>
  <w:style w:type="paragraph" w:styleId="FootnoteText">
    <w:name w:val="footnote text"/>
    <w:basedOn w:val="Normal"/>
    <w:link w:val="FootnoteTextChar"/>
    <w:uiPriority w:val="99"/>
    <w:semiHidden/>
    <w:unhideWhenUsed/>
    <w:rsid w:val="009564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4C9"/>
    <w:rPr>
      <w:sz w:val="20"/>
      <w:szCs w:val="20"/>
      <w:lang w:val="en-GB"/>
    </w:rPr>
  </w:style>
  <w:style w:type="character" w:styleId="FootnoteReference">
    <w:name w:val="footnote reference"/>
    <w:basedOn w:val="DefaultParagraphFont"/>
    <w:uiPriority w:val="99"/>
    <w:semiHidden/>
    <w:unhideWhenUsed/>
    <w:rsid w:val="009564C9"/>
    <w:rPr>
      <w:vertAlign w:val="superscript"/>
    </w:rPr>
  </w:style>
  <w:style w:type="paragraph" w:styleId="ListParagraph">
    <w:name w:val="List Paragraph"/>
    <w:basedOn w:val="Normal"/>
    <w:uiPriority w:val="34"/>
    <w:qFormat/>
    <w:rsid w:val="00261608"/>
    <w:pPr>
      <w:ind w:left="720"/>
      <w:contextualSpacing/>
    </w:pPr>
  </w:style>
  <w:style w:type="character" w:styleId="FollowedHyperlink">
    <w:name w:val="FollowedHyperlink"/>
    <w:basedOn w:val="DefaultParagraphFont"/>
    <w:uiPriority w:val="99"/>
    <w:semiHidden/>
    <w:unhideWhenUsed/>
    <w:rsid w:val="002616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energy.gov/eere/femp/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992F4-656F-46DD-9F80-D29895A9B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7135</Words>
  <Characters>37816</Characters>
  <Application>Microsoft Office Word</Application>
  <DocSecurity>0</DocSecurity>
  <Lines>315</Lines>
  <Paragraphs>89</Paragraphs>
  <ScaleCrop>false</ScaleCrop>
  <HeadingPairs>
    <vt:vector size="2" baseType="variant">
      <vt:variant>
        <vt:lpstr>Title</vt:lpstr>
      </vt:variant>
      <vt:variant>
        <vt:i4>1</vt:i4>
      </vt:variant>
    </vt:vector>
  </HeadingPairs>
  <TitlesOfParts>
    <vt:vector size="1" baseType="lpstr">
      <vt:lpstr/>
    </vt:vector>
  </TitlesOfParts>
  <Company>Åbo Akademi</Company>
  <LinksUpToDate>false</LinksUpToDate>
  <CharactersWithSpaces>44862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Cooper</dc:creator>
  <cp:keywords/>
  <dc:description/>
  <cp:lastModifiedBy>Paul Bikeyev</cp:lastModifiedBy>
  <cp:revision>2</cp:revision>
  <dcterms:created xsi:type="dcterms:W3CDTF">2017-08-11T09:23:00Z</dcterms:created>
  <dcterms:modified xsi:type="dcterms:W3CDTF">2017-08-11T09:23:00Z</dcterms:modified>
</cp:coreProperties>
</file>